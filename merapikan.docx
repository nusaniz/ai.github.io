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7186A" w14:textId="31DB88BA" w:rsidR="00061F1D" w:rsidRPr="005D0DE1" w:rsidRDefault="00D31304" w:rsidP="00340F7C">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BF9C6A6" w14:textId="77777777" w:rsidR="00061F1D" w:rsidRPr="00765A51" w:rsidRDefault="00061F1D" w:rsidP="00061F1D">
      <w:pPr>
        <w:jc w:val="center"/>
        <w:rPr>
          <w:rFonts w:ascii="Times New Roman" w:eastAsia="Times New Roman" w:hAnsi="Times New Roman" w:cs="Times New Roman"/>
          <w:b/>
          <w:sz w:val="24"/>
          <w:szCs w:val="24"/>
        </w:rPr>
      </w:pPr>
    </w:p>
    <w:p w14:paraId="77407DCF" w14:textId="43F5E909"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00275A53"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00C0D9D4" w14:textId="77777777" w:rsidR="00061F1D" w:rsidRPr="00765A51" w:rsidRDefault="00061F1D" w:rsidP="00061F1D">
      <w:pPr>
        <w:jc w:val="center"/>
        <w:rPr>
          <w:rFonts w:ascii="Times New Roman" w:eastAsia="Times New Roman" w:hAnsi="Times New Roman" w:cs="Times New Roman"/>
          <w:b/>
          <w:sz w:val="24"/>
          <w:szCs w:val="24"/>
        </w:rPr>
      </w:pPr>
    </w:p>
    <w:p w14:paraId="01714BEC" w14:textId="77777777" w:rsidR="00061F1D" w:rsidRPr="00765A51" w:rsidRDefault="00061F1D" w:rsidP="00061F1D">
      <w:pPr>
        <w:jc w:val="center"/>
        <w:rPr>
          <w:rFonts w:ascii="Times New Roman" w:eastAsia="Times New Roman" w:hAnsi="Times New Roman" w:cs="Times New Roman"/>
          <w:b/>
          <w:sz w:val="24"/>
          <w:szCs w:val="24"/>
        </w:rPr>
      </w:pPr>
    </w:p>
    <w:p w14:paraId="727A5D88" w14:textId="606E88E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1290B040" wp14:editId="11468F83">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3EFE8B45" w14:textId="77777777" w:rsidR="00256DA0" w:rsidRPr="00765A51" w:rsidRDefault="00256DA0" w:rsidP="00061F1D">
      <w:pPr>
        <w:jc w:val="center"/>
        <w:rPr>
          <w:rFonts w:ascii="Times New Roman" w:eastAsia="Times New Roman" w:hAnsi="Times New Roman" w:cs="Times New Roman"/>
          <w:b/>
          <w:sz w:val="24"/>
          <w:szCs w:val="24"/>
        </w:rPr>
      </w:pPr>
    </w:p>
    <w:p w14:paraId="6DF34FFA" w14:textId="77777777" w:rsidR="00256DA0" w:rsidRPr="00765A51" w:rsidRDefault="00256DA0" w:rsidP="00061F1D">
      <w:pPr>
        <w:jc w:val="center"/>
        <w:rPr>
          <w:rFonts w:ascii="Times New Roman" w:eastAsia="Times New Roman" w:hAnsi="Times New Roman" w:cs="Times New Roman"/>
          <w:b/>
          <w:sz w:val="24"/>
          <w:szCs w:val="24"/>
        </w:rPr>
      </w:pPr>
    </w:p>
    <w:p w14:paraId="5B6323CB" w14:textId="7F67BC0D"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0560F732" w14:textId="77777777"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73F7E179" w14:textId="063BB065" w:rsidR="00061F1D" w:rsidRPr="00765A51" w:rsidRDefault="00B81308"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NIP. </w:t>
      </w:r>
      <w:r w:rsidR="00061F1D" w:rsidRPr="00765A51">
        <w:rPr>
          <w:rFonts w:ascii="Times New Roman" w:eastAsia="Times New Roman" w:hAnsi="Times New Roman" w:cs="Times New Roman"/>
          <w:sz w:val="24"/>
          <w:szCs w:val="24"/>
        </w:rPr>
        <w:t>197301141999032004</w:t>
      </w:r>
    </w:p>
    <w:p w14:paraId="0791D486" w14:textId="77777777" w:rsidR="00061F1D" w:rsidRPr="00765A51" w:rsidRDefault="00061F1D" w:rsidP="00061F1D">
      <w:pPr>
        <w:jc w:val="center"/>
        <w:rPr>
          <w:rFonts w:ascii="Times New Roman" w:eastAsia="Times New Roman" w:hAnsi="Times New Roman" w:cs="Times New Roman"/>
          <w:b/>
          <w:sz w:val="24"/>
          <w:szCs w:val="24"/>
        </w:rPr>
      </w:pPr>
    </w:p>
    <w:p w14:paraId="0092CC03" w14:textId="77777777" w:rsidR="00061F1D" w:rsidRPr="00765A51" w:rsidRDefault="00061F1D" w:rsidP="00061F1D">
      <w:pPr>
        <w:jc w:val="center"/>
        <w:rPr>
          <w:rFonts w:ascii="Times New Roman" w:eastAsia="Times New Roman" w:hAnsi="Times New Roman" w:cs="Times New Roman"/>
          <w:b/>
          <w:sz w:val="24"/>
          <w:szCs w:val="24"/>
        </w:rPr>
      </w:pPr>
    </w:p>
    <w:p w14:paraId="1AA92C77" w14:textId="77777777" w:rsidR="00061F1D" w:rsidRPr="00765A51" w:rsidRDefault="00061F1D" w:rsidP="00061F1D">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374CEBE2" w14:textId="77777777" w:rsidR="00061F1D" w:rsidRPr="00765A51" w:rsidRDefault="00061F1D" w:rsidP="00FE7DF8">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6E9E37B" w14:textId="771CBB2B" w:rsidR="00061F1D" w:rsidRPr="00765A51" w:rsidRDefault="00061F1D" w:rsidP="00061F1D">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w:t>
      </w:r>
      <w:r w:rsidR="00B81308"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04040520117</w:t>
      </w:r>
    </w:p>
    <w:p w14:paraId="75C8A0B9" w14:textId="77777777" w:rsidR="00061F1D" w:rsidRPr="00765A51" w:rsidRDefault="00061F1D" w:rsidP="00061F1D">
      <w:pPr>
        <w:jc w:val="center"/>
        <w:rPr>
          <w:rFonts w:ascii="Times New Roman" w:eastAsia="Times New Roman" w:hAnsi="Times New Roman" w:cs="Times New Roman"/>
          <w:b/>
          <w:sz w:val="24"/>
          <w:szCs w:val="24"/>
        </w:rPr>
      </w:pPr>
    </w:p>
    <w:p w14:paraId="2CCADE82" w14:textId="1783572A" w:rsidR="00061F1D" w:rsidRPr="00765A51" w:rsidRDefault="00061F1D" w:rsidP="00061F1D">
      <w:pPr>
        <w:rPr>
          <w:rFonts w:ascii="Times New Roman" w:eastAsia="Times New Roman" w:hAnsi="Times New Roman" w:cs="Times New Roman"/>
          <w:b/>
          <w:sz w:val="24"/>
          <w:szCs w:val="24"/>
        </w:rPr>
      </w:pPr>
    </w:p>
    <w:p w14:paraId="24B3B4B6" w14:textId="5A2EF80F" w:rsidR="00256DA0" w:rsidRPr="00765A51" w:rsidRDefault="00256DA0" w:rsidP="00061F1D">
      <w:pPr>
        <w:rPr>
          <w:rFonts w:ascii="Times New Roman" w:eastAsia="Times New Roman" w:hAnsi="Times New Roman" w:cs="Times New Roman"/>
          <w:b/>
          <w:sz w:val="24"/>
          <w:szCs w:val="24"/>
        </w:rPr>
      </w:pPr>
    </w:p>
    <w:p w14:paraId="56CCE3E7" w14:textId="628A7F52" w:rsidR="00256DA0" w:rsidRPr="00765A51" w:rsidRDefault="00256DA0" w:rsidP="00061F1D">
      <w:pPr>
        <w:rPr>
          <w:rFonts w:ascii="Times New Roman" w:eastAsia="Times New Roman" w:hAnsi="Times New Roman" w:cs="Times New Roman"/>
          <w:b/>
          <w:sz w:val="24"/>
          <w:szCs w:val="24"/>
        </w:rPr>
      </w:pPr>
    </w:p>
    <w:p w14:paraId="5980827D" w14:textId="7AFBADB2" w:rsidR="00256DA0" w:rsidRPr="00765A51" w:rsidRDefault="00256DA0" w:rsidP="00061F1D">
      <w:pPr>
        <w:rPr>
          <w:rFonts w:ascii="Times New Roman" w:eastAsia="Times New Roman" w:hAnsi="Times New Roman" w:cs="Times New Roman"/>
          <w:b/>
          <w:sz w:val="24"/>
          <w:szCs w:val="24"/>
        </w:rPr>
      </w:pPr>
    </w:p>
    <w:p w14:paraId="45549779" w14:textId="238449EA" w:rsidR="00256DA0" w:rsidRPr="00765A51" w:rsidRDefault="00256DA0" w:rsidP="00256DA0">
      <w:pPr>
        <w:rPr>
          <w:rFonts w:ascii="Times New Roman" w:eastAsia="Times New Roman" w:hAnsi="Times New Roman" w:cs="Times New Roman"/>
          <w:b/>
          <w:sz w:val="24"/>
          <w:szCs w:val="24"/>
        </w:rPr>
      </w:pPr>
    </w:p>
    <w:p w14:paraId="251466EF" w14:textId="3B5DD572" w:rsidR="006E4825" w:rsidRPr="00765A51" w:rsidRDefault="006E4825" w:rsidP="00256DA0">
      <w:pPr>
        <w:rPr>
          <w:rFonts w:ascii="Times New Roman" w:eastAsia="Times New Roman" w:hAnsi="Times New Roman" w:cs="Times New Roman"/>
          <w:b/>
          <w:sz w:val="24"/>
          <w:szCs w:val="24"/>
        </w:rPr>
      </w:pPr>
    </w:p>
    <w:p w14:paraId="2079C0B6" w14:textId="7EBECD17" w:rsidR="006E4825" w:rsidRPr="00765A51" w:rsidRDefault="006E4825" w:rsidP="00256DA0">
      <w:pPr>
        <w:rPr>
          <w:rFonts w:ascii="Times New Roman" w:eastAsia="Times New Roman" w:hAnsi="Times New Roman" w:cs="Times New Roman"/>
          <w:b/>
          <w:sz w:val="24"/>
          <w:szCs w:val="24"/>
        </w:rPr>
      </w:pPr>
    </w:p>
    <w:p w14:paraId="50A9C5C0"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1C143A7B"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4F145175"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5985C800" w14:textId="77777777" w:rsidR="00061F1D"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7C568150" w14:textId="3CB877BB" w:rsidR="00B36606" w:rsidRPr="005D0DE1" w:rsidRDefault="00061F1D" w:rsidP="00061F1D">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2023</w:t>
      </w:r>
    </w:p>
    <w:p w14:paraId="0BD60592" w14:textId="77777777" w:rsidR="00B36606" w:rsidRDefault="00B3660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B6E2CC6" w14:textId="251BB4F0" w:rsidR="0062423B" w:rsidRDefault="00B36606" w:rsidP="00025AF9">
      <w:pPr>
        <w:pStyle w:val="Heading1"/>
        <w:numPr>
          <w:ilvl w:val="0"/>
          <w:numId w:val="0"/>
        </w:numPr>
        <w:rPr>
          <w:ins w:id="0" w:author="NIZAR" w:date="2023-06-01T13:34:00Z"/>
        </w:rPr>
      </w:pPr>
      <w:bookmarkStart w:id="1" w:name="_Toc136983361"/>
      <w:r>
        <w:lastRenderedPageBreak/>
        <w:t>KATA PENGANTAR</w:t>
      </w:r>
      <w:bookmarkEnd w:id="1"/>
    </w:p>
    <w:p w14:paraId="32F91A21" w14:textId="77777777" w:rsidR="00A11450" w:rsidRPr="00A16FC4" w:rsidRDefault="00A11450">
      <w:pPr>
        <w:pPrChange w:id="2" w:author="NIZAR" w:date="2023-06-01T13:34:00Z">
          <w:pPr>
            <w:pStyle w:val="Heading1"/>
            <w:numPr>
              <w:numId w:val="0"/>
            </w:numPr>
          </w:pPr>
        </w:pPrChange>
      </w:pPr>
    </w:p>
    <w:p w14:paraId="0FC296FA" w14:textId="13FFC8EB" w:rsidR="00183830" w:rsidRPr="00A11450" w:rsidDel="00A11450" w:rsidRDefault="00183830">
      <w:pPr>
        <w:ind w:firstLine="720"/>
        <w:jc w:val="both"/>
        <w:rPr>
          <w:del w:id="3" w:author="NIZAR" w:date="2023-06-01T13:33:00Z"/>
          <w:rFonts w:ascii="Times New Roman" w:hAnsi="Times New Roman" w:cs="Times New Roman"/>
          <w:sz w:val="24"/>
          <w:rPrChange w:id="4" w:author="NIZAR" w:date="2023-06-01T13:31:00Z">
            <w:rPr>
              <w:del w:id="5" w:author="NIZAR" w:date="2023-06-01T13:33:00Z"/>
            </w:rPr>
          </w:rPrChange>
        </w:rPr>
        <w:pPrChange w:id="6" w:author="NIZAR" w:date="2023-06-01T13:34:00Z">
          <w:pPr/>
        </w:pPrChange>
      </w:pPr>
      <w:r w:rsidRPr="00A11450">
        <w:rPr>
          <w:rFonts w:ascii="Times New Roman" w:hAnsi="Times New Roman" w:cs="Times New Roman"/>
          <w:sz w:val="24"/>
          <w:rPrChange w:id="7" w:author="NIZAR" w:date="2023-06-01T13:31:00Z">
            <w:rPr/>
          </w:rPrChange>
        </w:rPr>
        <w:t>Puji syukur kehadirat Allah SWT yang telah melimpahkan rahmat dan hidayah-Nya sehingga penulis dapat menyelesaikan penulisan</w:t>
      </w:r>
      <w:r w:rsidR="00D7129B" w:rsidRPr="00A11450">
        <w:rPr>
          <w:rFonts w:ascii="Times New Roman" w:hAnsi="Times New Roman" w:cs="Times New Roman"/>
          <w:sz w:val="24"/>
          <w:rPrChange w:id="8" w:author="NIZAR" w:date="2023-06-01T13:31:00Z">
            <w:rPr/>
          </w:rPrChange>
        </w:rPr>
        <w:t xml:space="preserve"> tugas penelitian ini dengan judul "Representasi </w:t>
      </w:r>
      <w:r w:rsidR="00DB118A">
        <w:rPr>
          <w:rFonts w:ascii="Times New Roman" w:hAnsi="Times New Roman" w:cs="Times New Roman"/>
          <w:i/>
          <w:sz w:val="24"/>
        </w:rPr>
        <w:t>Bullying</w:t>
      </w:r>
      <w:r w:rsidR="00D7129B" w:rsidRPr="00A11450">
        <w:rPr>
          <w:rFonts w:ascii="Times New Roman" w:hAnsi="Times New Roman" w:cs="Times New Roman"/>
          <w:sz w:val="24"/>
          <w:rPrChange w:id="9" w:author="NIZAR" w:date="2023-06-01T13:31:00Z">
            <w:rPr/>
          </w:rPrChange>
        </w:rPr>
        <w:t xml:space="preserve"> Serial Drama Korea Revenge Of Others 2022 (Analisis Semiotika Roland Barthes)" </w:t>
      </w:r>
      <w:del w:id="10" w:author="NIZAR" w:date="2023-06-01T13:28:00Z">
        <w:r w:rsidRPr="00A11450" w:rsidDel="00ED02BC">
          <w:rPr>
            <w:rFonts w:ascii="Times New Roman" w:hAnsi="Times New Roman" w:cs="Times New Roman"/>
            <w:sz w:val="24"/>
            <w:rPrChange w:id="11" w:author="NIZAR" w:date="2023-06-01T13:31:00Z">
              <w:rPr/>
            </w:rPrChange>
          </w:rPr>
          <w:delText>sebagai salah satu syarat untuk memperoleh gelar Sarjana {Program Studi} pada Universitas Islam Negeri Sunan Ampel Surabaya.</w:delText>
        </w:r>
      </w:del>
      <w:ins w:id="12" w:author="NIZAR" w:date="2023-06-01T13:28:00Z">
        <w:r w:rsidR="00ED02BC" w:rsidRPr="00A11450">
          <w:rPr>
            <w:rFonts w:ascii="Times New Roman" w:hAnsi="Times New Roman" w:cs="Times New Roman"/>
            <w:sz w:val="24"/>
            <w:rPrChange w:id="13" w:author="NIZAR" w:date="2023-06-01T13:31:00Z">
              <w:rPr/>
            </w:rPrChange>
          </w:rPr>
          <w:t>untuk memenuhi tugas perkuliahan mata kuliah metode penelitian analissi teks media</w:t>
        </w:r>
        <w:r w:rsidR="003946CF" w:rsidRPr="00A11450">
          <w:rPr>
            <w:rFonts w:ascii="Times New Roman" w:hAnsi="Times New Roman" w:cs="Times New Roman"/>
            <w:sz w:val="24"/>
            <w:rPrChange w:id="14" w:author="NIZAR" w:date="2023-06-01T13:31:00Z">
              <w:rPr/>
            </w:rPrChange>
          </w:rPr>
          <w:t xml:space="preserve"> yang diampu oleh </w:t>
        </w:r>
      </w:ins>
      <w:ins w:id="15" w:author="NIZAR" w:date="2023-06-01T13:29:00Z">
        <w:r w:rsidR="003946CF" w:rsidRPr="00A11450">
          <w:rPr>
            <w:rFonts w:ascii="Times New Roman" w:hAnsi="Times New Roman" w:cs="Times New Roman"/>
            <w:sz w:val="24"/>
            <w:rPrChange w:id="16" w:author="NIZAR" w:date="2023-06-01T13:31:00Z">
              <w:rPr/>
            </w:rPrChange>
          </w:rPr>
          <w:t>Dr. Nikmah Hadiati Salisah, S.Ip, M.Si.</w:t>
        </w:r>
      </w:ins>
    </w:p>
    <w:p w14:paraId="37269BB5" w14:textId="77777777" w:rsidR="00183830" w:rsidRPr="00A11450" w:rsidRDefault="00183830">
      <w:pPr>
        <w:ind w:firstLine="720"/>
        <w:jc w:val="both"/>
        <w:rPr>
          <w:rFonts w:ascii="Times New Roman" w:hAnsi="Times New Roman" w:cs="Times New Roman"/>
          <w:sz w:val="24"/>
          <w:rPrChange w:id="17" w:author="NIZAR" w:date="2023-06-01T13:31:00Z">
            <w:rPr/>
          </w:rPrChange>
        </w:rPr>
        <w:pPrChange w:id="18" w:author="NIZAR" w:date="2023-06-01T13:34:00Z">
          <w:pPr/>
        </w:pPrChange>
      </w:pPr>
    </w:p>
    <w:p w14:paraId="5F305302" w14:textId="5539396C" w:rsidR="00183830" w:rsidRPr="00A11450" w:rsidDel="003946CF" w:rsidRDefault="00183830">
      <w:pPr>
        <w:ind w:firstLine="720"/>
        <w:jc w:val="both"/>
        <w:rPr>
          <w:del w:id="19" w:author="NIZAR" w:date="2023-06-01T13:30:00Z"/>
          <w:rFonts w:ascii="Times New Roman" w:hAnsi="Times New Roman" w:cs="Times New Roman"/>
          <w:sz w:val="24"/>
          <w:rPrChange w:id="20" w:author="NIZAR" w:date="2023-06-01T13:31:00Z">
            <w:rPr>
              <w:del w:id="21" w:author="NIZAR" w:date="2023-06-01T13:30:00Z"/>
            </w:rPr>
          </w:rPrChange>
        </w:rPr>
        <w:pPrChange w:id="22" w:author="NIZAR" w:date="2023-06-01T13:34:00Z">
          <w:pPr/>
        </w:pPrChange>
      </w:pPr>
      <w:r w:rsidRPr="00A11450">
        <w:rPr>
          <w:rFonts w:ascii="Times New Roman" w:hAnsi="Times New Roman" w:cs="Times New Roman"/>
          <w:sz w:val="24"/>
          <w:rPrChange w:id="23" w:author="NIZAR" w:date="2023-06-01T13:31:00Z">
            <w:rPr/>
          </w:rPrChange>
        </w:rPr>
        <w:t xml:space="preserve">Penulis menyadari bahwa dalam penyusunan </w:t>
      </w:r>
      <w:del w:id="24" w:author="NIZAR" w:date="2023-06-01T13:29:00Z">
        <w:r w:rsidRPr="00A11450" w:rsidDel="003946CF">
          <w:rPr>
            <w:rFonts w:ascii="Times New Roman" w:hAnsi="Times New Roman" w:cs="Times New Roman"/>
            <w:sz w:val="24"/>
            <w:rPrChange w:id="25" w:author="NIZAR" w:date="2023-06-01T13:31:00Z">
              <w:rPr/>
            </w:rPrChange>
          </w:rPr>
          <w:delText xml:space="preserve">skripsi </w:delText>
        </w:r>
      </w:del>
      <w:ins w:id="26" w:author="NIZAR" w:date="2023-06-01T13:29:00Z">
        <w:r w:rsidR="003946CF" w:rsidRPr="00A11450">
          <w:rPr>
            <w:rFonts w:ascii="Times New Roman" w:hAnsi="Times New Roman" w:cs="Times New Roman"/>
            <w:sz w:val="24"/>
            <w:rPrChange w:id="27" w:author="NIZAR" w:date="2023-06-01T13:31:00Z">
              <w:rPr/>
            </w:rPrChange>
          </w:rPr>
          <w:t xml:space="preserve">tugas penelitian </w:t>
        </w:r>
      </w:ins>
      <w:r w:rsidRPr="00A11450">
        <w:rPr>
          <w:rFonts w:ascii="Times New Roman" w:hAnsi="Times New Roman" w:cs="Times New Roman"/>
          <w:sz w:val="24"/>
          <w:rPrChange w:id="28" w:author="NIZAR" w:date="2023-06-01T13:31:00Z">
            <w:rPr/>
          </w:rPrChange>
        </w:rPr>
        <w:t>ini tidak lepas dari bantuan dan dukungan dari berbagai pihak. Oleh karenanya, penulis mengucapkan terima kasih</w:t>
      </w:r>
      <w:ins w:id="29" w:author="NIZAR" w:date="2023-06-01T13:30:00Z">
        <w:r w:rsidR="003946CF" w:rsidRPr="00A11450">
          <w:rPr>
            <w:rFonts w:ascii="Times New Roman" w:hAnsi="Times New Roman" w:cs="Times New Roman"/>
            <w:sz w:val="24"/>
            <w:rPrChange w:id="30" w:author="NIZAR" w:date="2023-06-01T13:31:00Z">
              <w:rPr/>
            </w:rPrChange>
          </w:rPr>
          <w:t>.</w:t>
        </w:r>
      </w:ins>
      <w:del w:id="31" w:author="NIZAR" w:date="2023-06-01T13:30:00Z">
        <w:r w:rsidRPr="00A11450" w:rsidDel="003946CF">
          <w:rPr>
            <w:rFonts w:ascii="Times New Roman" w:hAnsi="Times New Roman" w:cs="Times New Roman"/>
            <w:sz w:val="24"/>
            <w:rPrChange w:id="32" w:author="NIZAR" w:date="2023-06-01T13:31:00Z">
              <w:rPr/>
            </w:rPrChange>
          </w:rPr>
          <w:delText xml:space="preserve"> yang tak terhingga kepada:</w:delText>
        </w:r>
      </w:del>
    </w:p>
    <w:p w14:paraId="5BED4EEA" w14:textId="7D0A2BF7" w:rsidR="00183830" w:rsidRPr="00A11450" w:rsidDel="003946CF" w:rsidRDefault="00183830">
      <w:pPr>
        <w:ind w:firstLine="720"/>
        <w:jc w:val="both"/>
        <w:rPr>
          <w:del w:id="33" w:author="NIZAR" w:date="2023-06-01T13:30:00Z"/>
          <w:rFonts w:ascii="Times New Roman" w:hAnsi="Times New Roman" w:cs="Times New Roman"/>
          <w:sz w:val="24"/>
          <w:rPrChange w:id="34" w:author="NIZAR" w:date="2023-06-01T13:31:00Z">
            <w:rPr>
              <w:del w:id="35" w:author="NIZAR" w:date="2023-06-01T13:30:00Z"/>
            </w:rPr>
          </w:rPrChange>
        </w:rPr>
        <w:pPrChange w:id="36" w:author="NIZAR" w:date="2023-06-01T13:34:00Z">
          <w:pPr/>
        </w:pPrChange>
      </w:pPr>
    </w:p>
    <w:p w14:paraId="39F94305" w14:textId="0A45997F" w:rsidR="00183830" w:rsidRPr="00A11450" w:rsidDel="003946CF" w:rsidRDefault="00183830">
      <w:pPr>
        <w:ind w:firstLine="720"/>
        <w:jc w:val="both"/>
        <w:rPr>
          <w:del w:id="37" w:author="NIZAR" w:date="2023-06-01T13:30:00Z"/>
          <w:rFonts w:ascii="Times New Roman" w:hAnsi="Times New Roman" w:cs="Times New Roman"/>
          <w:sz w:val="24"/>
          <w:rPrChange w:id="38" w:author="NIZAR" w:date="2023-06-01T13:31:00Z">
            <w:rPr>
              <w:del w:id="39" w:author="NIZAR" w:date="2023-06-01T13:30:00Z"/>
            </w:rPr>
          </w:rPrChange>
        </w:rPr>
        <w:pPrChange w:id="40" w:author="NIZAR" w:date="2023-06-01T13:34:00Z">
          <w:pPr/>
        </w:pPrChange>
      </w:pPr>
      <w:del w:id="41" w:author="NIZAR" w:date="2023-06-01T13:30:00Z">
        <w:r w:rsidRPr="00A11450" w:rsidDel="003946CF">
          <w:rPr>
            <w:rFonts w:ascii="Times New Roman" w:hAnsi="Times New Roman" w:cs="Times New Roman"/>
            <w:sz w:val="24"/>
            <w:rPrChange w:id="42" w:author="NIZAR" w:date="2023-06-01T13:31:00Z">
              <w:rPr/>
            </w:rPrChange>
          </w:rPr>
          <w:delText>1. Bapak/Ibu Dosen Pembimbing, {Nama Dosen}, S.T., M.T. yang telah memberikan bimbingan, arahan, dan masukan yang sangat berharga dalam penyusunan skripsi ini.</w:delText>
        </w:r>
      </w:del>
    </w:p>
    <w:p w14:paraId="2A8CF2C1" w14:textId="4477AF2C" w:rsidR="00183830" w:rsidRPr="00A11450" w:rsidDel="003946CF" w:rsidRDefault="00183830">
      <w:pPr>
        <w:ind w:firstLine="720"/>
        <w:jc w:val="both"/>
        <w:rPr>
          <w:del w:id="43" w:author="NIZAR" w:date="2023-06-01T13:30:00Z"/>
          <w:rFonts w:ascii="Times New Roman" w:hAnsi="Times New Roman" w:cs="Times New Roman"/>
          <w:sz w:val="24"/>
          <w:rPrChange w:id="44" w:author="NIZAR" w:date="2023-06-01T13:31:00Z">
            <w:rPr>
              <w:del w:id="45" w:author="NIZAR" w:date="2023-06-01T13:30:00Z"/>
            </w:rPr>
          </w:rPrChange>
        </w:rPr>
        <w:pPrChange w:id="46" w:author="NIZAR" w:date="2023-06-01T13:34:00Z">
          <w:pPr/>
        </w:pPrChange>
      </w:pPr>
      <w:del w:id="47" w:author="NIZAR" w:date="2023-06-01T13:30:00Z">
        <w:r w:rsidRPr="00A11450" w:rsidDel="003946CF">
          <w:rPr>
            <w:rFonts w:ascii="Times New Roman" w:hAnsi="Times New Roman" w:cs="Times New Roman"/>
            <w:sz w:val="24"/>
            <w:rPrChange w:id="48" w:author="NIZAR" w:date="2023-06-01T13:31:00Z">
              <w:rPr/>
            </w:rPrChange>
          </w:rPr>
          <w:delText>2. Keluarga tercinta, Ayah, Ibu, dan adik-adikku, yang selalu memberikan doa, dukungan, serta semangat dalam setiap langkahku.</w:delText>
        </w:r>
      </w:del>
    </w:p>
    <w:p w14:paraId="7C49AB14" w14:textId="053ECC88" w:rsidR="00183830" w:rsidRPr="00A11450" w:rsidDel="00A11450" w:rsidRDefault="00183830">
      <w:pPr>
        <w:ind w:firstLine="720"/>
        <w:jc w:val="both"/>
        <w:rPr>
          <w:del w:id="49" w:author="NIZAR" w:date="2023-06-01T13:33:00Z"/>
          <w:rFonts w:ascii="Times New Roman" w:hAnsi="Times New Roman" w:cs="Times New Roman"/>
          <w:sz w:val="24"/>
          <w:rPrChange w:id="50" w:author="NIZAR" w:date="2023-06-01T13:31:00Z">
            <w:rPr>
              <w:del w:id="51" w:author="NIZAR" w:date="2023-06-01T13:33:00Z"/>
            </w:rPr>
          </w:rPrChange>
        </w:rPr>
        <w:pPrChange w:id="52" w:author="NIZAR" w:date="2023-06-01T13:34:00Z">
          <w:pPr/>
        </w:pPrChange>
      </w:pPr>
      <w:del w:id="53" w:author="NIZAR" w:date="2023-06-01T13:30:00Z">
        <w:r w:rsidRPr="00A11450" w:rsidDel="003946CF">
          <w:rPr>
            <w:rFonts w:ascii="Times New Roman" w:hAnsi="Times New Roman" w:cs="Times New Roman"/>
            <w:sz w:val="24"/>
            <w:rPrChange w:id="54" w:author="NIZAR" w:date="2023-06-01T13:31:00Z">
              <w:rPr/>
            </w:rPrChange>
          </w:rPr>
          <w:delText>3. Teman-teman seperjuangan, {Nama Teman}, {Nama Teman}, dan {Nama Teman}, serta seluruh teman-teman {Program Studi} angkatan {Angkatan} yang telah memberikan dukungan, semangat, serta pengalaman yang tak ternilai harganya selama kuliah di UINSA.</w:delText>
        </w:r>
      </w:del>
    </w:p>
    <w:p w14:paraId="31351DB8" w14:textId="77777777" w:rsidR="00183830" w:rsidRPr="00A11450" w:rsidRDefault="00183830">
      <w:pPr>
        <w:ind w:firstLine="720"/>
        <w:jc w:val="both"/>
        <w:rPr>
          <w:rFonts w:ascii="Times New Roman" w:hAnsi="Times New Roman" w:cs="Times New Roman"/>
          <w:sz w:val="24"/>
          <w:rPrChange w:id="55" w:author="NIZAR" w:date="2023-06-01T13:31:00Z">
            <w:rPr/>
          </w:rPrChange>
        </w:rPr>
        <w:pPrChange w:id="56" w:author="NIZAR" w:date="2023-06-01T13:34:00Z">
          <w:pPr/>
        </w:pPrChange>
      </w:pPr>
    </w:p>
    <w:p w14:paraId="5DC1F4A2" w14:textId="2743D9E3" w:rsidR="00183830" w:rsidRPr="00A11450" w:rsidDel="00A11450" w:rsidRDefault="00183830">
      <w:pPr>
        <w:ind w:firstLine="720"/>
        <w:jc w:val="both"/>
        <w:rPr>
          <w:del w:id="57" w:author="NIZAR" w:date="2023-06-01T13:33:00Z"/>
          <w:rFonts w:ascii="Times New Roman" w:hAnsi="Times New Roman" w:cs="Times New Roman"/>
          <w:sz w:val="24"/>
          <w:rPrChange w:id="58" w:author="NIZAR" w:date="2023-06-01T13:31:00Z">
            <w:rPr>
              <w:del w:id="59" w:author="NIZAR" w:date="2023-06-01T13:33:00Z"/>
            </w:rPr>
          </w:rPrChange>
        </w:rPr>
        <w:pPrChange w:id="60" w:author="NIZAR" w:date="2023-06-01T13:34:00Z">
          <w:pPr/>
        </w:pPrChange>
      </w:pPr>
      <w:r w:rsidRPr="00A11450">
        <w:rPr>
          <w:rFonts w:ascii="Times New Roman" w:hAnsi="Times New Roman" w:cs="Times New Roman"/>
          <w:sz w:val="24"/>
          <w:rPrChange w:id="61" w:author="NIZAR" w:date="2023-06-01T13:31:00Z">
            <w:rPr/>
          </w:rPrChange>
        </w:rPr>
        <w:t xml:space="preserve">Penulis menyadari bahwa masih terdapat kekurangan dalam penulisan </w:t>
      </w:r>
      <w:del w:id="62" w:author="NIZAR" w:date="2023-06-01T13:30:00Z">
        <w:r w:rsidRPr="00A11450" w:rsidDel="003946CF">
          <w:rPr>
            <w:rFonts w:ascii="Times New Roman" w:hAnsi="Times New Roman" w:cs="Times New Roman"/>
            <w:sz w:val="24"/>
            <w:rPrChange w:id="63" w:author="NIZAR" w:date="2023-06-01T13:31:00Z">
              <w:rPr/>
            </w:rPrChange>
          </w:rPr>
          <w:delText xml:space="preserve">skripsi </w:delText>
        </w:r>
      </w:del>
      <w:ins w:id="64" w:author="NIZAR" w:date="2023-06-01T13:30:00Z">
        <w:r w:rsidR="003946CF" w:rsidRPr="00A11450">
          <w:rPr>
            <w:rFonts w:ascii="Times New Roman" w:hAnsi="Times New Roman" w:cs="Times New Roman"/>
            <w:sz w:val="24"/>
            <w:rPrChange w:id="65" w:author="NIZAR" w:date="2023-06-01T13:31:00Z">
              <w:rPr/>
            </w:rPrChange>
          </w:rPr>
          <w:t xml:space="preserve">penelitian </w:t>
        </w:r>
      </w:ins>
      <w:r w:rsidRPr="00A11450">
        <w:rPr>
          <w:rFonts w:ascii="Times New Roman" w:hAnsi="Times New Roman" w:cs="Times New Roman"/>
          <w:sz w:val="24"/>
          <w:rPrChange w:id="66" w:author="NIZAR" w:date="2023-06-01T13:31:00Z">
            <w:rPr/>
          </w:rPrChange>
        </w:rPr>
        <w:t xml:space="preserve">ini. Oleh karena itu, kritik dan saran yang membangun sangat diharapkan demi perbaikan dan peningkatan kualitas </w:t>
      </w:r>
      <w:del w:id="67" w:author="NIZAR" w:date="2023-06-01T13:30:00Z">
        <w:r w:rsidRPr="00A11450" w:rsidDel="003946CF">
          <w:rPr>
            <w:rFonts w:ascii="Times New Roman" w:hAnsi="Times New Roman" w:cs="Times New Roman"/>
            <w:sz w:val="24"/>
            <w:rPrChange w:id="68" w:author="NIZAR" w:date="2023-06-01T13:31:00Z">
              <w:rPr/>
            </w:rPrChange>
          </w:rPr>
          <w:delText>skripsi</w:delText>
        </w:r>
      </w:del>
      <w:ins w:id="69" w:author="NIZAR" w:date="2023-06-01T13:30:00Z">
        <w:r w:rsidR="003946CF" w:rsidRPr="00A11450">
          <w:rPr>
            <w:rFonts w:ascii="Times New Roman" w:hAnsi="Times New Roman" w:cs="Times New Roman"/>
            <w:sz w:val="24"/>
            <w:rPrChange w:id="70" w:author="NIZAR" w:date="2023-06-01T13:31:00Z">
              <w:rPr/>
            </w:rPrChange>
          </w:rPr>
          <w:t>tugas penelitian</w:t>
        </w:r>
      </w:ins>
      <w:del w:id="71" w:author="NIZAR" w:date="2023-06-01T13:30:00Z">
        <w:r w:rsidRPr="00A11450" w:rsidDel="003946CF">
          <w:rPr>
            <w:rFonts w:ascii="Times New Roman" w:hAnsi="Times New Roman" w:cs="Times New Roman"/>
            <w:sz w:val="24"/>
            <w:rPrChange w:id="72" w:author="NIZAR" w:date="2023-06-01T13:31:00Z">
              <w:rPr/>
            </w:rPrChange>
          </w:rPr>
          <w:delText xml:space="preserve"> </w:delText>
        </w:r>
      </w:del>
      <w:ins w:id="73" w:author="NIZAR" w:date="2023-06-01T13:30:00Z">
        <w:r w:rsidR="003946CF" w:rsidRPr="00A11450">
          <w:rPr>
            <w:rFonts w:ascii="Times New Roman" w:hAnsi="Times New Roman" w:cs="Times New Roman"/>
            <w:sz w:val="24"/>
            <w:rPrChange w:id="74" w:author="NIZAR" w:date="2023-06-01T13:31:00Z">
              <w:rPr/>
            </w:rPrChange>
          </w:rPr>
          <w:t xml:space="preserve"> </w:t>
        </w:r>
      </w:ins>
      <w:r w:rsidRPr="00A11450">
        <w:rPr>
          <w:rFonts w:ascii="Times New Roman" w:hAnsi="Times New Roman" w:cs="Times New Roman"/>
          <w:sz w:val="24"/>
          <w:rPrChange w:id="75" w:author="NIZAR" w:date="2023-06-01T13:31:00Z">
            <w:rPr/>
          </w:rPrChange>
        </w:rPr>
        <w:t>ini.</w:t>
      </w:r>
    </w:p>
    <w:p w14:paraId="74D2CE0E" w14:textId="7E65F492" w:rsidR="00183830" w:rsidRPr="00A11450" w:rsidDel="00A11450" w:rsidRDefault="00183830">
      <w:pPr>
        <w:ind w:firstLine="720"/>
        <w:jc w:val="both"/>
        <w:rPr>
          <w:del w:id="76" w:author="NIZAR" w:date="2023-06-01T13:33:00Z"/>
          <w:rFonts w:ascii="Times New Roman" w:hAnsi="Times New Roman" w:cs="Times New Roman"/>
          <w:sz w:val="24"/>
          <w:rPrChange w:id="77" w:author="NIZAR" w:date="2023-06-01T13:31:00Z">
            <w:rPr>
              <w:del w:id="78" w:author="NIZAR" w:date="2023-06-01T13:33:00Z"/>
            </w:rPr>
          </w:rPrChange>
        </w:rPr>
        <w:pPrChange w:id="79" w:author="NIZAR" w:date="2023-06-01T13:34:00Z">
          <w:pPr/>
        </w:pPrChange>
      </w:pPr>
    </w:p>
    <w:p w14:paraId="5637DBCE" w14:textId="28647B81" w:rsidR="00183830" w:rsidRPr="00A11450" w:rsidRDefault="00A11450">
      <w:pPr>
        <w:ind w:firstLine="720"/>
        <w:jc w:val="both"/>
        <w:rPr>
          <w:rFonts w:ascii="Times New Roman" w:hAnsi="Times New Roman" w:cs="Times New Roman"/>
          <w:sz w:val="24"/>
          <w:rPrChange w:id="80" w:author="NIZAR" w:date="2023-06-01T13:31:00Z">
            <w:rPr/>
          </w:rPrChange>
        </w:rPr>
        <w:pPrChange w:id="81" w:author="NIZAR" w:date="2023-06-01T13:34:00Z">
          <w:pPr/>
        </w:pPrChange>
      </w:pPr>
      <w:ins w:id="82" w:author="NIZAR" w:date="2023-06-01T13:34:00Z">
        <w:r>
          <w:rPr>
            <w:rFonts w:ascii="Times New Roman" w:hAnsi="Times New Roman" w:cs="Times New Roman"/>
            <w:sz w:val="24"/>
          </w:rPr>
          <w:t xml:space="preserve"> </w:t>
        </w:r>
      </w:ins>
      <w:r w:rsidR="00183830" w:rsidRPr="00A11450">
        <w:rPr>
          <w:rFonts w:ascii="Times New Roman" w:hAnsi="Times New Roman" w:cs="Times New Roman"/>
          <w:sz w:val="24"/>
          <w:rPrChange w:id="83" w:author="NIZAR" w:date="2023-06-01T13:31:00Z">
            <w:rPr/>
          </w:rPrChange>
        </w:rPr>
        <w:t xml:space="preserve">Akhir kata, semoga </w:t>
      </w:r>
      <w:del w:id="84" w:author="NIZAR" w:date="2023-06-01T13:30:00Z">
        <w:r w:rsidR="00183830" w:rsidRPr="00A11450" w:rsidDel="003946CF">
          <w:rPr>
            <w:rFonts w:ascii="Times New Roman" w:hAnsi="Times New Roman" w:cs="Times New Roman"/>
            <w:sz w:val="24"/>
            <w:rPrChange w:id="85" w:author="NIZAR" w:date="2023-06-01T13:31:00Z">
              <w:rPr/>
            </w:rPrChange>
          </w:rPr>
          <w:delText xml:space="preserve">skripsi </w:delText>
        </w:r>
      </w:del>
      <w:ins w:id="86" w:author="NIZAR" w:date="2023-06-01T13:30:00Z">
        <w:r w:rsidR="003946CF" w:rsidRPr="00A11450">
          <w:rPr>
            <w:rFonts w:ascii="Times New Roman" w:hAnsi="Times New Roman" w:cs="Times New Roman"/>
            <w:sz w:val="24"/>
            <w:rPrChange w:id="87" w:author="NIZAR" w:date="2023-06-01T13:31:00Z">
              <w:rPr/>
            </w:rPrChange>
          </w:rPr>
          <w:t xml:space="preserve">penelitian </w:t>
        </w:r>
      </w:ins>
      <w:r w:rsidR="00183830" w:rsidRPr="00A11450">
        <w:rPr>
          <w:rFonts w:ascii="Times New Roman" w:hAnsi="Times New Roman" w:cs="Times New Roman"/>
          <w:sz w:val="24"/>
          <w:rPrChange w:id="88" w:author="NIZAR" w:date="2023-06-01T13:31:00Z">
            <w:rPr/>
          </w:rPrChange>
        </w:rPr>
        <w:t>ini dapat bermanfaat bagi penulis dan pembaca</w:t>
      </w:r>
      <w:ins w:id="89" w:author="NIZAR" w:date="2023-06-01T13:31:00Z">
        <w:r w:rsidRPr="00A11450">
          <w:rPr>
            <w:rFonts w:ascii="Times New Roman" w:hAnsi="Times New Roman" w:cs="Times New Roman"/>
            <w:sz w:val="24"/>
            <w:rPrChange w:id="90" w:author="NIZAR" w:date="2023-06-01T13:31:00Z">
              <w:rPr/>
            </w:rPrChange>
          </w:rPr>
          <w:t>.</w:t>
        </w:r>
      </w:ins>
      <w:del w:id="91" w:author="NIZAR" w:date="2023-06-01T13:30:00Z">
        <w:r w:rsidR="00183830" w:rsidRPr="00A11450" w:rsidDel="00A11450">
          <w:rPr>
            <w:rFonts w:ascii="Times New Roman" w:hAnsi="Times New Roman" w:cs="Times New Roman"/>
            <w:sz w:val="24"/>
            <w:rPrChange w:id="92" w:author="NIZAR" w:date="2023-06-01T13:31:00Z">
              <w:rPr/>
            </w:rPrChange>
          </w:rPr>
          <w:delText xml:space="preserve"> yang membacanya.</w:delText>
        </w:r>
      </w:del>
    </w:p>
    <w:p w14:paraId="37F85D41" w14:textId="12AC9D6F" w:rsidR="00183830" w:rsidRDefault="00183830">
      <w:pPr>
        <w:jc w:val="both"/>
        <w:rPr>
          <w:ins w:id="93" w:author="NIZAR" w:date="2023-06-01T13:34:00Z"/>
          <w:rFonts w:ascii="Times New Roman" w:hAnsi="Times New Roman" w:cs="Times New Roman"/>
          <w:sz w:val="24"/>
        </w:rPr>
        <w:pPrChange w:id="94" w:author="NIZAR" w:date="2023-06-01T13:31:00Z">
          <w:pPr/>
        </w:pPrChange>
      </w:pPr>
    </w:p>
    <w:p w14:paraId="03206E50" w14:textId="77777777" w:rsidR="00932C3B" w:rsidRPr="00A11450" w:rsidRDefault="00932C3B">
      <w:pPr>
        <w:jc w:val="both"/>
        <w:rPr>
          <w:rFonts w:ascii="Times New Roman" w:hAnsi="Times New Roman" w:cs="Times New Roman"/>
          <w:sz w:val="24"/>
          <w:rPrChange w:id="95" w:author="NIZAR" w:date="2023-06-01T13:31:00Z">
            <w:rPr/>
          </w:rPrChange>
        </w:rPr>
        <w:pPrChange w:id="96" w:author="NIZAR" w:date="2023-06-01T13:31:00Z">
          <w:pPr/>
        </w:pPrChange>
      </w:pPr>
    </w:p>
    <w:p w14:paraId="4E1E6446" w14:textId="530514F0" w:rsidR="00183830" w:rsidRPr="00A11450" w:rsidDel="00A11450" w:rsidRDefault="00183830">
      <w:pPr>
        <w:jc w:val="both"/>
        <w:rPr>
          <w:del w:id="97" w:author="NIZAR" w:date="2023-06-01T13:31:00Z"/>
          <w:rFonts w:ascii="Times New Roman" w:hAnsi="Times New Roman" w:cs="Times New Roman"/>
          <w:sz w:val="24"/>
          <w:rPrChange w:id="98" w:author="NIZAR" w:date="2023-06-01T13:31:00Z">
            <w:rPr>
              <w:del w:id="99" w:author="NIZAR" w:date="2023-06-01T13:31:00Z"/>
            </w:rPr>
          </w:rPrChange>
        </w:rPr>
        <w:pPrChange w:id="100" w:author="NIZAR" w:date="2023-06-01T13:31:00Z">
          <w:pPr/>
        </w:pPrChange>
      </w:pPr>
      <w:del w:id="101" w:author="NIZAR" w:date="2023-06-01T13:31:00Z">
        <w:r w:rsidRPr="00A11450" w:rsidDel="00A11450">
          <w:rPr>
            <w:rFonts w:ascii="Times New Roman" w:hAnsi="Times New Roman" w:cs="Times New Roman"/>
            <w:sz w:val="24"/>
            <w:rPrChange w:id="102" w:author="NIZAR" w:date="2023-06-01T13:31:00Z">
              <w:rPr/>
            </w:rPrChange>
          </w:rPr>
          <w:delText>Wassalamu'alaikum Wr. Wb.</w:delText>
        </w:r>
      </w:del>
    </w:p>
    <w:p w14:paraId="7EF9AD37" w14:textId="77777777" w:rsidR="00183830" w:rsidRPr="00A11450" w:rsidRDefault="00183830">
      <w:pPr>
        <w:jc w:val="both"/>
        <w:rPr>
          <w:rFonts w:ascii="Times New Roman" w:hAnsi="Times New Roman" w:cs="Times New Roman"/>
          <w:sz w:val="24"/>
          <w:rPrChange w:id="103" w:author="NIZAR" w:date="2023-06-01T13:31:00Z">
            <w:rPr/>
          </w:rPrChange>
        </w:rPr>
        <w:pPrChange w:id="104" w:author="NIZAR" w:date="2023-06-01T13:31:00Z">
          <w:pPr/>
        </w:pPrChange>
      </w:pPr>
    </w:p>
    <w:p w14:paraId="4B770460" w14:textId="52A9D661" w:rsidR="00183830" w:rsidRPr="00A11450" w:rsidRDefault="00183830">
      <w:pPr>
        <w:ind w:left="5670"/>
        <w:jc w:val="both"/>
        <w:rPr>
          <w:rFonts w:ascii="Times New Roman" w:hAnsi="Times New Roman" w:cs="Times New Roman"/>
          <w:sz w:val="24"/>
          <w:rPrChange w:id="105" w:author="NIZAR" w:date="2023-06-01T13:31:00Z">
            <w:rPr/>
          </w:rPrChange>
        </w:rPr>
        <w:pPrChange w:id="106" w:author="NIZAR" w:date="2023-06-01T13:31:00Z">
          <w:pPr/>
        </w:pPrChange>
      </w:pPr>
      <w:r w:rsidRPr="00A11450">
        <w:rPr>
          <w:rFonts w:ascii="Times New Roman" w:hAnsi="Times New Roman" w:cs="Times New Roman"/>
          <w:sz w:val="24"/>
          <w:rPrChange w:id="107" w:author="NIZAR" w:date="2023-06-01T13:31:00Z">
            <w:rPr/>
          </w:rPrChange>
        </w:rPr>
        <w:t xml:space="preserve">Surabaya, </w:t>
      </w:r>
      <w:r w:rsidR="006F67E3">
        <w:rPr>
          <w:rFonts w:ascii="Times New Roman" w:hAnsi="Times New Roman" w:cs="Times New Roman"/>
          <w:sz w:val="24"/>
        </w:rPr>
        <w:t>6</w:t>
      </w:r>
      <w:ins w:id="108" w:author="NIZAR" w:date="2023-06-01T13:31:00Z">
        <w:r w:rsidR="00A11450" w:rsidRPr="00A11450">
          <w:rPr>
            <w:rFonts w:ascii="Times New Roman" w:hAnsi="Times New Roman" w:cs="Times New Roman"/>
            <w:sz w:val="24"/>
            <w:rPrChange w:id="109" w:author="NIZAR" w:date="2023-06-01T13:31:00Z">
              <w:rPr/>
            </w:rPrChange>
          </w:rPr>
          <w:t xml:space="preserve"> Juni 2023</w:t>
        </w:r>
      </w:ins>
      <w:del w:id="110" w:author="NIZAR" w:date="2023-06-01T13:31:00Z">
        <w:r w:rsidRPr="00A11450" w:rsidDel="00A11450">
          <w:rPr>
            <w:rFonts w:ascii="Times New Roman" w:hAnsi="Times New Roman" w:cs="Times New Roman"/>
            <w:sz w:val="24"/>
            <w:rPrChange w:id="111" w:author="NIZAR" w:date="2023-06-01T13:31:00Z">
              <w:rPr/>
            </w:rPrChange>
          </w:rPr>
          <w:delText>{Tanggal</w:delText>
        </w:r>
      </w:del>
      <w:ins w:id="112" w:author="NIZAR" w:date="2023-06-01T13:31:00Z">
        <w:r w:rsidR="00A11450" w:rsidRPr="00A11450" w:rsidDel="00A11450">
          <w:rPr>
            <w:rFonts w:ascii="Times New Roman" w:hAnsi="Times New Roman" w:cs="Times New Roman"/>
            <w:sz w:val="24"/>
            <w:rPrChange w:id="113" w:author="NIZAR" w:date="2023-06-01T13:31:00Z">
              <w:rPr/>
            </w:rPrChange>
          </w:rPr>
          <w:t xml:space="preserve"> </w:t>
        </w:r>
      </w:ins>
      <w:del w:id="114" w:author="NIZAR" w:date="2023-06-01T13:31:00Z">
        <w:r w:rsidRPr="00A11450" w:rsidDel="00A11450">
          <w:rPr>
            <w:rFonts w:ascii="Times New Roman" w:hAnsi="Times New Roman" w:cs="Times New Roman"/>
            <w:sz w:val="24"/>
            <w:rPrChange w:id="115" w:author="NIZAR" w:date="2023-06-01T13:31:00Z">
              <w:rPr/>
            </w:rPrChange>
          </w:rPr>
          <w:delText xml:space="preserve"> Penulisan}</w:delText>
        </w:r>
      </w:del>
    </w:p>
    <w:p w14:paraId="2FEFB835" w14:textId="315274B4" w:rsidR="00183830" w:rsidRPr="00A11450" w:rsidRDefault="00183830">
      <w:pPr>
        <w:ind w:left="5670"/>
        <w:jc w:val="both"/>
        <w:rPr>
          <w:ins w:id="116" w:author="NIZAR" w:date="2023-06-01T13:31:00Z"/>
          <w:rFonts w:ascii="Times New Roman" w:hAnsi="Times New Roman" w:cs="Times New Roman"/>
          <w:sz w:val="24"/>
          <w:rPrChange w:id="117" w:author="NIZAR" w:date="2023-06-01T13:31:00Z">
            <w:rPr>
              <w:ins w:id="118" w:author="NIZAR" w:date="2023-06-01T13:31:00Z"/>
            </w:rPr>
          </w:rPrChange>
        </w:rPr>
        <w:pPrChange w:id="119" w:author="NIZAR" w:date="2023-06-01T13:31:00Z">
          <w:pPr/>
        </w:pPrChange>
      </w:pPr>
    </w:p>
    <w:p w14:paraId="4353EA1E" w14:textId="05495ABE" w:rsidR="00A11450" w:rsidRPr="00A11450" w:rsidRDefault="00A11450">
      <w:pPr>
        <w:ind w:left="5670"/>
        <w:jc w:val="both"/>
        <w:rPr>
          <w:ins w:id="120" w:author="NIZAR" w:date="2023-06-01T13:31:00Z"/>
          <w:rFonts w:ascii="Times New Roman" w:hAnsi="Times New Roman" w:cs="Times New Roman"/>
          <w:sz w:val="24"/>
          <w:rPrChange w:id="121" w:author="NIZAR" w:date="2023-06-01T13:31:00Z">
            <w:rPr>
              <w:ins w:id="122" w:author="NIZAR" w:date="2023-06-01T13:31:00Z"/>
            </w:rPr>
          </w:rPrChange>
        </w:rPr>
        <w:pPrChange w:id="123" w:author="NIZAR" w:date="2023-06-01T13:31:00Z">
          <w:pPr/>
        </w:pPrChange>
      </w:pPr>
    </w:p>
    <w:p w14:paraId="6A2AD654" w14:textId="59EC6DD8" w:rsidR="00A11450" w:rsidRDefault="00A11450">
      <w:pPr>
        <w:ind w:left="5670"/>
        <w:jc w:val="both"/>
        <w:rPr>
          <w:ins w:id="124" w:author="NIZAR" w:date="2023-06-01T13:34:00Z"/>
          <w:rFonts w:ascii="Times New Roman" w:hAnsi="Times New Roman" w:cs="Times New Roman"/>
          <w:sz w:val="24"/>
        </w:rPr>
        <w:pPrChange w:id="125" w:author="NIZAR" w:date="2023-06-01T13:31:00Z">
          <w:pPr/>
        </w:pPrChange>
      </w:pPr>
    </w:p>
    <w:p w14:paraId="5E3EEB88" w14:textId="77777777" w:rsidR="00DC7FA6" w:rsidRPr="00A11450" w:rsidRDefault="00DC7FA6">
      <w:pPr>
        <w:ind w:left="5670"/>
        <w:jc w:val="both"/>
        <w:rPr>
          <w:rFonts w:ascii="Times New Roman" w:hAnsi="Times New Roman" w:cs="Times New Roman"/>
          <w:sz w:val="24"/>
          <w:rPrChange w:id="126" w:author="NIZAR" w:date="2023-06-01T13:31:00Z">
            <w:rPr/>
          </w:rPrChange>
        </w:rPr>
        <w:pPrChange w:id="127" w:author="NIZAR" w:date="2023-06-01T13:31:00Z">
          <w:pPr/>
        </w:pPrChange>
      </w:pPr>
    </w:p>
    <w:p w14:paraId="60BAF6FD" w14:textId="1A7AA139" w:rsidR="00B36606" w:rsidRDefault="00183830">
      <w:pPr>
        <w:ind w:left="5670"/>
        <w:jc w:val="both"/>
        <w:pPrChange w:id="128" w:author="NIZAR" w:date="2023-06-01T13:31:00Z">
          <w:pPr/>
        </w:pPrChange>
      </w:pPr>
      <w:r w:rsidRPr="00A11450">
        <w:rPr>
          <w:rFonts w:ascii="Times New Roman" w:hAnsi="Times New Roman" w:cs="Times New Roman"/>
          <w:sz w:val="24"/>
          <w:rPrChange w:id="129" w:author="NIZAR" w:date="2023-06-01T13:31:00Z">
            <w:rPr/>
          </w:rPrChange>
        </w:rPr>
        <w:t>Penulis</w:t>
      </w:r>
      <w:r w:rsidR="00B36606">
        <w:br w:type="page"/>
      </w:r>
    </w:p>
    <w:p w14:paraId="0A3D7131" w14:textId="5C672354" w:rsidR="00B36606" w:rsidRDefault="00B36606" w:rsidP="00025AF9">
      <w:pPr>
        <w:pStyle w:val="Heading1"/>
        <w:numPr>
          <w:ilvl w:val="0"/>
          <w:numId w:val="0"/>
        </w:numPr>
      </w:pPr>
      <w:bookmarkStart w:id="130" w:name="_Toc136983362"/>
      <w:r>
        <w:lastRenderedPageBreak/>
        <w:t>DAFTAR ISI</w:t>
      </w:r>
      <w:bookmarkEnd w:id="130"/>
      <w:r w:rsidR="00266D6A">
        <w:t xml:space="preserve"> </w:t>
      </w:r>
    </w:p>
    <w:p w14:paraId="1F7ADDEE" w14:textId="2E4267B1" w:rsidR="00554A2F" w:rsidRDefault="00554A2F" w:rsidP="00B36606"/>
    <w:sdt>
      <w:sdtPr>
        <w:rPr>
          <w:rFonts w:ascii="Arial" w:eastAsia="Arial" w:hAnsi="Arial" w:cs="Arial"/>
          <w:color w:val="auto"/>
          <w:sz w:val="22"/>
          <w:szCs w:val="22"/>
        </w:rPr>
        <w:id w:val="79266330"/>
        <w:docPartObj>
          <w:docPartGallery w:val="Table of Contents"/>
          <w:docPartUnique/>
        </w:docPartObj>
      </w:sdtPr>
      <w:sdtEndPr>
        <w:rPr>
          <w:b/>
          <w:bCs/>
          <w:noProof/>
        </w:rPr>
      </w:sdtEndPr>
      <w:sdtContent>
        <w:p w14:paraId="20C4FFAF" w14:textId="13C0B717" w:rsidR="00A33BE3" w:rsidRPr="00A33BE3" w:rsidRDefault="00A33BE3" w:rsidP="00A33BE3">
          <w:pPr>
            <w:pStyle w:val="TOCHeading"/>
            <w:spacing w:before="0" w:line="240" w:lineRule="auto"/>
            <w:rPr>
              <w:rFonts w:ascii="Times New Roman" w:hAnsi="Times New Roman" w:cs="Times New Roman"/>
              <w:sz w:val="24"/>
              <w:szCs w:val="24"/>
            </w:rPr>
          </w:pPr>
        </w:p>
        <w:p w14:paraId="611B9DFE" w14:textId="7BD9F12E" w:rsidR="00A33BE3" w:rsidRPr="00A33BE3" w:rsidRDefault="00A33BE3" w:rsidP="006C1B7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EF195A">
              <w:rPr>
                <w:noProof/>
                <w:webHidden/>
              </w:rPr>
              <w:t>ii</w:t>
            </w:r>
            <w:r w:rsidRPr="00A33BE3">
              <w:rPr>
                <w:noProof/>
                <w:webHidden/>
              </w:rPr>
              <w:fldChar w:fldCharType="end"/>
            </w:r>
          </w:hyperlink>
        </w:p>
        <w:p w14:paraId="7B890A43" w14:textId="2499F042" w:rsidR="00A33BE3" w:rsidRPr="00A33BE3" w:rsidRDefault="00B57515" w:rsidP="006C1B77">
          <w:pPr>
            <w:pStyle w:val="TOC1"/>
            <w:rPr>
              <w:rFonts w:eastAsiaTheme="minorEastAsia"/>
              <w:noProof/>
            </w:rPr>
          </w:pPr>
          <w:hyperlink w:anchor="_Toc136983362" w:history="1">
            <w:r w:rsidR="00A33BE3" w:rsidRPr="00A33BE3">
              <w:rPr>
                <w:rStyle w:val="Hyperlink"/>
                <w:rFonts w:ascii="Times New Roman" w:hAnsi="Times New Roman" w:cs="Times New Roman"/>
                <w:noProof/>
                <w:sz w:val="24"/>
                <w:szCs w:val="24"/>
              </w:rPr>
              <w:t>DAFTAR ISI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_Toc136983362 \h </w:instrText>
            </w:r>
            <w:r w:rsidR="00A33BE3" w:rsidRPr="00A33BE3">
              <w:rPr>
                <w:noProof/>
                <w:webHidden/>
              </w:rPr>
            </w:r>
            <w:r w:rsidR="00A33BE3" w:rsidRPr="00A33BE3">
              <w:rPr>
                <w:noProof/>
                <w:webHidden/>
              </w:rPr>
              <w:fldChar w:fldCharType="separate"/>
            </w:r>
            <w:r w:rsidR="00EF195A">
              <w:rPr>
                <w:noProof/>
                <w:webHidden/>
              </w:rPr>
              <w:t>iii</w:t>
            </w:r>
            <w:r w:rsidR="00A33BE3" w:rsidRPr="00A33BE3">
              <w:rPr>
                <w:noProof/>
                <w:webHidden/>
              </w:rPr>
              <w:fldChar w:fldCharType="end"/>
            </w:r>
          </w:hyperlink>
        </w:p>
        <w:p w14:paraId="535BA93F" w14:textId="41DB6704" w:rsidR="00A33BE3" w:rsidRDefault="00B57515" w:rsidP="006C1B77">
          <w:pPr>
            <w:pStyle w:val="TOC1"/>
            <w:rPr>
              <w:rStyle w:val="Hyperlink"/>
              <w:rFonts w:ascii="Times New Roman" w:hAnsi="Times New Roman" w:cs="Times New Roman"/>
              <w:noProof/>
              <w:sz w:val="24"/>
              <w:szCs w:val="24"/>
            </w:rPr>
          </w:pPr>
          <w:hyperlink w:anchor="_Toc136983363" w:history="1">
            <w:r w:rsidR="00A33BE3" w:rsidRPr="00A33BE3">
              <w:rPr>
                <w:rStyle w:val="Hyperlink"/>
                <w:rFonts w:ascii="Times New Roman" w:hAnsi="Times New Roman" w:cs="Times New Roman"/>
                <w:noProof/>
                <w:sz w:val="24"/>
                <w:szCs w:val="24"/>
              </w:rPr>
              <w:t>DAFTAR TABEL</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_Toc136983363 \h </w:instrText>
            </w:r>
            <w:r w:rsidR="00A33BE3" w:rsidRPr="00A33BE3">
              <w:rPr>
                <w:noProof/>
                <w:webHidden/>
              </w:rPr>
            </w:r>
            <w:r w:rsidR="00A33BE3" w:rsidRPr="00A33BE3">
              <w:rPr>
                <w:noProof/>
                <w:webHidden/>
              </w:rPr>
              <w:fldChar w:fldCharType="separate"/>
            </w:r>
            <w:r w:rsidR="00EF195A">
              <w:rPr>
                <w:noProof/>
                <w:webHidden/>
              </w:rPr>
              <w:t>iv</w:t>
            </w:r>
            <w:r w:rsidR="00A33BE3" w:rsidRPr="00A33BE3">
              <w:rPr>
                <w:noProof/>
                <w:webHidden/>
              </w:rPr>
              <w:fldChar w:fldCharType="end"/>
            </w:r>
          </w:hyperlink>
        </w:p>
        <w:p w14:paraId="05A23D1C" w14:textId="77777777" w:rsidR="006C1B77" w:rsidRPr="006C1B77" w:rsidRDefault="006C1B77" w:rsidP="006C1B77"/>
        <w:p w14:paraId="7E78A7EE" w14:textId="78A3662C" w:rsidR="00A33BE3" w:rsidRPr="00A33BE3" w:rsidRDefault="00B57515" w:rsidP="006C1B77">
          <w:pPr>
            <w:pStyle w:val="TOC1"/>
            <w:rPr>
              <w:rFonts w:eastAsiaTheme="minorEastAsia"/>
              <w:noProof/>
            </w:rPr>
          </w:pPr>
          <w:hyperlink w:anchor="_Toc136983364" w:history="1">
            <w:r w:rsidR="006C1B77">
              <w:rPr>
                <w:rStyle w:val="Hyperlink"/>
                <w:rFonts w:ascii="Times New Roman" w:hAnsi="Times New Roman" w:cs="Times New Roman"/>
                <w:noProof/>
                <w:sz w:val="24"/>
                <w:szCs w:val="24"/>
              </w:rPr>
              <w:t>BAB 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PENDAHULUAN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_Toc136983364 \h </w:instrText>
            </w:r>
            <w:r w:rsidR="00A33BE3" w:rsidRPr="00A33BE3">
              <w:rPr>
                <w:noProof/>
                <w:webHidden/>
              </w:rPr>
            </w:r>
            <w:r w:rsidR="00A33BE3" w:rsidRPr="00A33BE3">
              <w:rPr>
                <w:noProof/>
                <w:webHidden/>
              </w:rPr>
              <w:fldChar w:fldCharType="separate"/>
            </w:r>
            <w:r w:rsidR="00EF195A">
              <w:rPr>
                <w:noProof/>
                <w:webHidden/>
              </w:rPr>
              <w:t>1</w:t>
            </w:r>
            <w:r w:rsidR="00A33BE3" w:rsidRPr="00A33BE3">
              <w:rPr>
                <w:noProof/>
                <w:webHidden/>
              </w:rPr>
              <w:fldChar w:fldCharType="end"/>
            </w:r>
          </w:hyperlink>
        </w:p>
        <w:p w14:paraId="75CF51B0" w14:textId="4CDFE241" w:rsidR="00A33BE3" w:rsidRPr="00A33BE3" w:rsidRDefault="00B57515" w:rsidP="006C1B77">
          <w:pPr>
            <w:pStyle w:val="TOC2"/>
            <w:rPr>
              <w:rFonts w:eastAsiaTheme="minorEastAsia"/>
              <w:noProof/>
            </w:rPr>
          </w:pPr>
          <w:hyperlink w:anchor="_Toc136983365" w:history="1">
            <w:r w:rsidR="00A33BE3" w:rsidRPr="00A33BE3">
              <w:rPr>
                <w:rStyle w:val="Hyperlink"/>
                <w:rFonts w:ascii="Times New Roman" w:hAnsi="Times New Roman" w:cs="Times New Roman"/>
                <w:noProof/>
                <w:sz w:val="24"/>
                <w:szCs w:val="24"/>
              </w:rPr>
              <w:t>A. Latar Belakang</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_Toc136983365 \h </w:instrText>
            </w:r>
            <w:r w:rsidR="00A33BE3" w:rsidRPr="00A33BE3">
              <w:rPr>
                <w:noProof/>
                <w:webHidden/>
              </w:rPr>
            </w:r>
            <w:r w:rsidR="00A33BE3" w:rsidRPr="00A33BE3">
              <w:rPr>
                <w:noProof/>
                <w:webHidden/>
              </w:rPr>
              <w:fldChar w:fldCharType="separate"/>
            </w:r>
            <w:r w:rsidR="00EF195A">
              <w:rPr>
                <w:noProof/>
                <w:webHidden/>
              </w:rPr>
              <w:t>1</w:t>
            </w:r>
            <w:r w:rsidR="00A33BE3" w:rsidRPr="00A33BE3">
              <w:rPr>
                <w:noProof/>
                <w:webHidden/>
              </w:rPr>
              <w:fldChar w:fldCharType="end"/>
            </w:r>
          </w:hyperlink>
        </w:p>
        <w:p w14:paraId="2D7DD36F" w14:textId="126209AB" w:rsidR="00A33BE3" w:rsidRPr="00A33BE3" w:rsidRDefault="00B57515" w:rsidP="006C1B77">
          <w:pPr>
            <w:pStyle w:val="TOC2"/>
            <w:rPr>
              <w:rFonts w:eastAsiaTheme="minorEastAsia"/>
              <w:noProof/>
            </w:rPr>
          </w:pPr>
          <w:hyperlink w:anchor="_Toc136983366" w:history="1">
            <w:r w:rsidR="00A33BE3" w:rsidRPr="00A33BE3">
              <w:rPr>
                <w:rStyle w:val="Hyperlink"/>
                <w:rFonts w:ascii="Times New Roman" w:hAnsi="Times New Roman" w:cs="Times New Roman"/>
                <w:noProof/>
                <w:sz w:val="24"/>
                <w:szCs w:val="24"/>
              </w:rPr>
              <w:t>B. Fakta Realitas</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_Toc136983366 \h </w:instrText>
            </w:r>
            <w:r w:rsidR="00A33BE3" w:rsidRPr="00A33BE3">
              <w:rPr>
                <w:noProof/>
                <w:webHidden/>
              </w:rPr>
            </w:r>
            <w:r w:rsidR="00A33BE3" w:rsidRPr="00A33BE3">
              <w:rPr>
                <w:noProof/>
                <w:webHidden/>
              </w:rPr>
              <w:fldChar w:fldCharType="separate"/>
            </w:r>
            <w:r w:rsidR="00EF195A">
              <w:rPr>
                <w:noProof/>
                <w:webHidden/>
              </w:rPr>
              <w:t>2</w:t>
            </w:r>
            <w:r w:rsidR="00A33BE3" w:rsidRPr="00A33BE3">
              <w:rPr>
                <w:noProof/>
                <w:webHidden/>
              </w:rPr>
              <w:fldChar w:fldCharType="end"/>
            </w:r>
          </w:hyperlink>
        </w:p>
        <w:p w14:paraId="4F2524F6" w14:textId="2D9E672A" w:rsidR="00A33BE3" w:rsidRPr="00A33BE3" w:rsidRDefault="00B57515" w:rsidP="006C1B77">
          <w:pPr>
            <w:pStyle w:val="TOC2"/>
            <w:rPr>
              <w:rFonts w:eastAsiaTheme="minorEastAsia"/>
              <w:noProof/>
            </w:rPr>
          </w:pPr>
          <w:hyperlink w:anchor="_Toc136983367" w:history="1">
            <w:r w:rsidR="00A33BE3" w:rsidRPr="00A33BE3">
              <w:rPr>
                <w:rStyle w:val="Hyperlink"/>
                <w:rFonts w:ascii="Times New Roman" w:hAnsi="Times New Roman" w:cs="Times New Roman"/>
                <w:noProof/>
                <w:sz w:val="24"/>
                <w:szCs w:val="24"/>
              </w:rPr>
              <w:t>C. Rumusan Masalah</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_Toc136983367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5F07D0D3" w14:textId="605535A6" w:rsidR="00A33BE3" w:rsidRPr="00A33BE3" w:rsidRDefault="00B57515" w:rsidP="006C1B77">
          <w:pPr>
            <w:pStyle w:val="TOC2"/>
            <w:rPr>
              <w:rFonts w:eastAsiaTheme="minorEastAsia"/>
              <w:noProof/>
            </w:rPr>
          </w:pPr>
          <w:hyperlink w:anchor="_Toc136983368" w:history="1">
            <w:r w:rsidR="00A33BE3" w:rsidRPr="00A33BE3">
              <w:rPr>
                <w:rStyle w:val="Hyperlink"/>
                <w:rFonts w:ascii="Times New Roman" w:hAnsi="Times New Roman" w:cs="Times New Roman"/>
                <w:noProof/>
                <w:sz w:val="24"/>
                <w:szCs w:val="24"/>
              </w:rPr>
              <w:t>D. Tujuan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_Toc136983368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49E3183A" w14:textId="26FA7129" w:rsidR="00A33BE3" w:rsidRPr="00A33BE3" w:rsidRDefault="00B57515" w:rsidP="006C1B77">
          <w:pPr>
            <w:pStyle w:val="TOC2"/>
            <w:rPr>
              <w:rFonts w:eastAsiaTheme="minorEastAsia"/>
              <w:noProof/>
            </w:rPr>
          </w:pPr>
          <w:hyperlink w:anchor="_Toc136983369" w:history="1">
            <w:r w:rsidR="00A33BE3" w:rsidRPr="00A33BE3">
              <w:rPr>
                <w:rStyle w:val="Hyperlink"/>
                <w:rFonts w:ascii="Times New Roman" w:hAnsi="Times New Roman" w:cs="Times New Roman"/>
                <w:noProof/>
                <w:sz w:val="24"/>
                <w:szCs w:val="24"/>
              </w:rPr>
              <w:t>E. Manfaat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_Toc136983369 \h </w:instrText>
            </w:r>
            <w:r w:rsidR="00A33BE3" w:rsidRPr="00A33BE3">
              <w:rPr>
                <w:noProof/>
                <w:webHidden/>
              </w:rPr>
            </w:r>
            <w:r w:rsidR="00A33BE3" w:rsidRPr="00A33BE3">
              <w:rPr>
                <w:noProof/>
                <w:webHidden/>
              </w:rPr>
              <w:fldChar w:fldCharType="separate"/>
            </w:r>
            <w:r w:rsidR="00EF195A">
              <w:rPr>
                <w:noProof/>
                <w:webHidden/>
              </w:rPr>
              <w:t>3</w:t>
            </w:r>
            <w:r w:rsidR="00A33BE3" w:rsidRPr="00A33BE3">
              <w:rPr>
                <w:noProof/>
                <w:webHidden/>
              </w:rPr>
              <w:fldChar w:fldCharType="end"/>
            </w:r>
          </w:hyperlink>
        </w:p>
        <w:p w14:paraId="2825404A" w14:textId="0D18D36B" w:rsidR="00A33BE3" w:rsidRPr="00A33BE3" w:rsidRDefault="00B57515" w:rsidP="006C1B77">
          <w:pPr>
            <w:pStyle w:val="TOC2"/>
            <w:rPr>
              <w:rFonts w:eastAsiaTheme="minorEastAsia"/>
              <w:noProof/>
            </w:rPr>
          </w:pPr>
          <w:hyperlink w:anchor="_Toc136983370" w:history="1">
            <w:r w:rsidR="00A33BE3" w:rsidRPr="00A33BE3">
              <w:rPr>
                <w:rStyle w:val="Hyperlink"/>
                <w:rFonts w:ascii="Times New Roman" w:hAnsi="Times New Roman" w:cs="Times New Roman"/>
                <w:noProof/>
                <w:sz w:val="24"/>
                <w:szCs w:val="24"/>
              </w:rPr>
              <w:t>F. Definisi Konsep</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_Toc136983370 \h </w:instrText>
            </w:r>
            <w:r w:rsidR="00A33BE3" w:rsidRPr="00A33BE3">
              <w:rPr>
                <w:noProof/>
                <w:webHidden/>
              </w:rPr>
            </w:r>
            <w:r w:rsidR="00A33BE3" w:rsidRPr="00A33BE3">
              <w:rPr>
                <w:noProof/>
                <w:webHidden/>
              </w:rPr>
              <w:fldChar w:fldCharType="separate"/>
            </w:r>
            <w:r w:rsidR="00EF195A">
              <w:rPr>
                <w:noProof/>
                <w:webHidden/>
              </w:rPr>
              <w:t>4</w:t>
            </w:r>
            <w:r w:rsidR="00A33BE3" w:rsidRPr="00A33BE3">
              <w:rPr>
                <w:noProof/>
                <w:webHidden/>
              </w:rPr>
              <w:fldChar w:fldCharType="end"/>
            </w:r>
          </w:hyperlink>
        </w:p>
        <w:p w14:paraId="59C99B0E" w14:textId="42F350C7" w:rsidR="00A33BE3" w:rsidRDefault="00B57515" w:rsidP="006C1B77">
          <w:pPr>
            <w:pStyle w:val="TOC2"/>
            <w:rPr>
              <w:rStyle w:val="Hyperlink"/>
              <w:rFonts w:ascii="Times New Roman" w:hAnsi="Times New Roman" w:cs="Times New Roman"/>
              <w:noProof/>
              <w:sz w:val="24"/>
              <w:szCs w:val="24"/>
            </w:rPr>
          </w:pPr>
          <w:hyperlink w:anchor="_Toc136983373" w:history="1">
            <w:r w:rsidR="00A33BE3" w:rsidRPr="00A33BE3">
              <w:rPr>
                <w:rStyle w:val="Hyperlink"/>
                <w:rFonts w:ascii="Times New Roman" w:hAnsi="Times New Roman" w:cs="Times New Roman"/>
                <w:noProof/>
                <w:sz w:val="24"/>
                <w:szCs w:val="24"/>
              </w:rPr>
              <w:t>G. Sistematika Pembahasan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_Toc136983373 \h </w:instrText>
            </w:r>
            <w:r w:rsidR="00A33BE3" w:rsidRPr="00A33BE3">
              <w:rPr>
                <w:noProof/>
                <w:webHidden/>
              </w:rPr>
            </w:r>
            <w:r w:rsidR="00A33BE3" w:rsidRPr="00A33BE3">
              <w:rPr>
                <w:noProof/>
                <w:webHidden/>
              </w:rPr>
              <w:fldChar w:fldCharType="separate"/>
            </w:r>
            <w:r w:rsidR="00EF195A">
              <w:rPr>
                <w:noProof/>
                <w:webHidden/>
              </w:rPr>
              <w:t>5</w:t>
            </w:r>
            <w:r w:rsidR="00A33BE3" w:rsidRPr="00A33BE3">
              <w:rPr>
                <w:noProof/>
                <w:webHidden/>
              </w:rPr>
              <w:fldChar w:fldCharType="end"/>
            </w:r>
          </w:hyperlink>
        </w:p>
        <w:p w14:paraId="2E84B3E4" w14:textId="77777777" w:rsidR="00C66FE8" w:rsidRPr="00C66FE8" w:rsidRDefault="00C66FE8" w:rsidP="00C66FE8"/>
        <w:p w14:paraId="264E3C02" w14:textId="33312AA5" w:rsidR="00A33BE3" w:rsidRPr="00A33BE3" w:rsidRDefault="00B57515" w:rsidP="006C1B77">
          <w:pPr>
            <w:pStyle w:val="TOC1"/>
            <w:rPr>
              <w:rFonts w:eastAsiaTheme="minorEastAsia"/>
              <w:noProof/>
            </w:rPr>
          </w:pPr>
          <w:hyperlink w:anchor="_Toc136983374" w:history="1">
            <w:r w:rsidR="006C1B77">
              <w:rPr>
                <w:rStyle w:val="Hyperlink"/>
                <w:rFonts w:ascii="Times New Roman" w:hAnsi="Times New Roman" w:cs="Times New Roman"/>
                <w:noProof/>
                <w:sz w:val="24"/>
                <w:szCs w:val="24"/>
              </w:rPr>
              <w:t>BAB II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LANDASAN TEORI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_Toc136983374 \h </w:instrText>
            </w:r>
            <w:r w:rsidR="00A33BE3" w:rsidRPr="00A33BE3">
              <w:rPr>
                <w:noProof/>
                <w:webHidden/>
              </w:rPr>
            </w:r>
            <w:r w:rsidR="00A33BE3" w:rsidRPr="00A33BE3">
              <w:rPr>
                <w:noProof/>
                <w:webHidden/>
              </w:rPr>
              <w:fldChar w:fldCharType="separate"/>
            </w:r>
            <w:r w:rsidR="00EF195A">
              <w:rPr>
                <w:noProof/>
                <w:webHidden/>
              </w:rPr>
              <w:t>6</w:t>
            </w:r>
            <w:r w:rsidR="00A33BE3" w:rsidRPr="00A33BE3">
              <w:rPr>
                <w:noProof/>
                <w:webHidden/>
              </w:rPr>
              <w:fldChar w:fldCharType="end"/>
            </w:r>
          </w:hyperlink>
        </w:p>
        <w:p w14:paraId="2260DCFD" w14:textId="5C930A1B" w:rsidR="00A33BE3" w:rsidRPr="00A33BE3" w:rsidRDefault="00B57515" w:rsidP="006C1B77">
          <w:pPr>
            <w:pStyle w:val="TOC2"/>
            <w:rPr>
              <w:rFonts w:eastAsiaTheme="minorEastAsia"/>
              <w:noProof/>
            </w:rPr>
          </w:pPr>
          <w:hyperlink w:anchor="_Toc136983375" w:history="1">
            <w:r w:rsidR="00A33BE3" w:rsidRPr="00A33BE3">
              <w:rPr>
                <w:rStyle w:val="Hyperlink"/>
                <w:rFonts w:ascii="Times New Roman" w:hAnsi="Times New Roman" w:cs="Times New Roman"/>
                <w:noProof/>
                <w:sz w:val="24"/>
                <w:szCs w:val="24"/>
              </w:rPr>
              <w:t>A. Kajian Teori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_Toc136983375 \h </w:instrText>
            </w:r>
            <w:r w:rsidR="00A33BE3" w:rsidRPr="00A33BE3">
              <w:rPr>
                <w:noProof/>
                <w:webHidden/>
              </w:rPr>
            </w:r>
            <w:r w:rsidR="00A33BE3" w:rsidRPr="00A33BE3">
              <w:rPr>
                <w:noProof/>
                <w:webHidden/>
              </w:rPr>
              <w:fldChar w:fldCharType="separate"/>
            </w:r>
            <w:r w:rsidR="00EF195A">
              <w:rPr>
                <w:noProof/>
                <w:webHidden/>
              </w:rPr>
              <w:t>6</w:t>
            </w:r>
            <w:r w:rsidR="00A33BE3" w:rsidRPr="00A33BE3">
              <w:rPr>
                <w:noProof/>
                <w:webHidden/>
              </w:rPr>
              <w:fldChar w:fldCharType="end"/>
            </w:r>
          </w:hyperlink>
        </w:p>
        <w:p w14:paraId="69A9AC33" w14:textId="294C26A3" w:rsidR="00A33BE3" w:rsidRDefault="00B57515" w:rsidP="006C1B77">
          <w:pPr>
            <w:pStyle w:val="TOC2"/>
            <w:rPr>
              <w:rStyle w:val="Hyperlink"/>
              <w:rFonts w:ascii="Times New Roman" w:hAnsi="Times New Roman" w:cs="Times New Roman"/>
              <w:noProof/>
              <w:sz w:val="24"/>
              <w:szCs w:val="24"/>
            </w:rPr>
          </w:pPr>
          <w:hyperlink w:anchor="_Toc136983381" w:history="1">
            <w:r w:rsidR="00A33BE3" w:rsidRPr="00A33BE3">
              <w:rPr>
                <w:rStyle w:val="Hyperlink"/>
                <w:rFonts w:ascii="Times New Roman" w:hAnsi="Times New Roman" w:cs="Times New Roman"/>
                <w:noProof/>
                <w:sz w:val="24"/>
                <w:szCs w:val="24"/>
              </w:rPr>
              <w:t>B. Penelitian Terdahulu</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_Toc136983381 \h </w:instrText>
            </w:r>
            <w:r w:rsidR="00A33BE3" w:rsidRPr="00A33BE3">
              <w:rPr>
                <w:noProof/>
                <w:webHidden/>
              </w:rPr>
            </w:r>
            <w:r w:rsidR="00A33BE3" w:rsidRPr="00A33BE3">
              <w:rPr>
                <w:noProof/>
                <w:webHidden/>
              </w:rPr>
              <w:fldChar w:fldCharType="separate"/>
            </w:r>
            <w:r w:rsidR="00EF195A">
              <w:rPr>
                <w:noProof/>
                <w:webHidden/>
              </w:rPr>
              <w:t>10</w:t>
            </w:r>
            <w:r w:rsidR="00A33BE3" w:rsidRPr="00A33BE3">
              <w:rPr>
                <w:noProof/>
                <w:webHidden/>
              </w:rPr>
              <w:fldChar w:fldCharType="end"/>
            </w:r>
          </w:hyperlink>
        </w:p>
        <w:p w14:paraId="0F3FF16A" w14:textId="77777777" w:rsidR="00C66FE8" w:rsidRPr="00C66FE8" w:rsidRDefault="00C66FE8" w:rsidP="00C66FE8"/>
        <w:p w14:paraId="2D3FFFB0" w14:textId="7B46F66F" w:rsidR="00A33BE3" w:rsidRPr="00A33BE3" w:rsidRDefault="00B57515" w:rsidP="006C1B77">
          <w:pPr>
            <w:pStyle w:val="TOC1"/>
            <w:rPr>
              <w:rFonts w:eastAsiaTheme="minorEastAsia"/>
              <w:noProof/>
            </w:rPr>
          </w:pPr>
          <w:hyperlink w:anchor="_Toc136983382" w:history="1">
            <w:r w:rsidR="006C1B77">
              <w:rPr>
                <w:rStyle w:val="Hyperlink"/>
                <w:rFonts w:ascii="Times New Roman" w:hAnsi="Times New Roman" w:cs="Times New Roman"/>
                <w:noProof/>
                <w:sz w:val="24"/>
                <w:szCs w:val="24"/>
              </w:rPr>
              <w:t>BAB III</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METODE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_Toc136983382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0B40D0A4" w14:textId="100A320A" w:rsidR="00A33BE3" w:rsidRPr="00A33BE3" w:rsidRDefault="00B57515" w:rsidP="006C1B77">
          <w:pPr>
            <w:pStyle w:val="TOC2"/>
            <w:rPr>
              <w:rFonts w:eastAsiaTheme="minorEastAsia"/>
              <w:noProof/>
            </w:rPr>
          </w:pPr>
          <w:hyperlink w:anchor="_Toc136983383" w:history="1">
            <w:r w:rsidR="00A33BE3" w:rsidRPr="00A33BE3">
              <w:rPr>
                <w:rStyle w:val="Hyperlink"/>
                <w:rFonts w:ascii="Times New Roman" w:hAnsi="Times New Roman" w:cs="Times New Roman"/>
                <w:noProof/>
                <w:sz w:val="24"/>
                <w:szCs w:val="24"/>
              </w:rPr>
              <w:t>A. Pendekatan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_Toc136983383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5090E4EA" w14:textId="7857C599" w:rsidR="00A33BE3" w:rsidRPr="00A33BE3" w:rsidRDefault="00B57515" w:rsidP="006C1B77">
          <w:pPr>
            <w:pStyle w:val="TOC2"/>
            <w:rPr>
              <w:rFonts w:eastAsiaTheme="minorEastAsia"/>
              <w:noProof/>
            </w:rPr>
          </w:pPr>
          <w:hyperlink w:anchor="_Toc136983384" w:history="1">
            <w:r w:rsidR="00A33BE3" w:rsidRPr="00A33BE3">
              <w:rPr>
                <w:rStyle w:val="Hyperlink"/>
                <w:rFonts w:ascii="Times New Roman" w:hAnsi="Times New Roman" w:cs="Times New Roman"/>
                <w:noProof/>
                <w:sz w:val="24"/>
                <w:szCs w:val="24"/>
              </w:rPr>
              <w:t>B. Subjek dan Objek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_Toc136983384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61AACDD5" w14:textId="109E3852" w:rsidR="00A33BE3" w:rsidRPr="00A33BE3" w:rsidRDefault="00B57515" w:rsidP="006C1B77">
          <w:pPr>
            <w:pStyle w:val="TOC2"/>
            <w:rPr>
              <w:rFonts w:eastAsiaTheme="minorEastAsia"/>
              <w:noProof/>
            </w:rPr>
          </w:pPr>
          <w:hyperlink w:anchor="_Toc136983385" w:history="1">
            <w:r w:rsidR="00A33BE3" w:rsidRPr="00A33BE3">
              <w:rPr>
                <w:rStyle w:val="Hyperlink"/>
                <w:rFonts w:ascii="Times New Roman" w:hAnsi="Times New Roman" w:cs="Times New Roman"/>
                <w:noProof/>
                <w:sz w:val="24"/>
                <w:szCs w:val="24"/>
              </w:rPr>
              <w:t>C. Jenis dan Sumber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_Toc136983385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30162678" w14:textId="4EEE64FC" w:rsidR="00A33BE3" w:rsidRPr="00A33BE3" w:rsidRDefault="00B57515" w:rsidP="006C1B77">
          <w:pPr>
            <w:pStyle w:val="TOC2"/>
            <w:rPr>
              <w:rFonts w:eastAsiaTheme="minorEastAsia"/>
              <w:noProof/>
            </w:rPr>
          </w:pPr>
          <w:hyperlink w:anchor="_Toc136983388" w:history="1">
            <w:r w:rsidR="00A33BE3" w:rsidRPr="00A33BE3">
              <w:rPr>
                <w:rStyle w:val="Hyperlink"/>
                <w:rFonts w:ascii="Times New Roman" w:hAnsi="Times New Roman" w:cs="Times New Roman"/>
                <w:noProof/>
                <w:sz w:val="24"/>
                <w:szCs w:val="24"/>
              </w:rPr>
              <w:t>D. Waktu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_Toc136983388 \h </w:instrText>
            </w:r>
            <w:r w:rsidR="00A33BE3" w:rsidRPr="00A33BE3">
              <w:rPr>
                <w:noProof/>
                <w:webHidden/>
              </w:rPr>
            </w:r>
            <w:r w:rsidR="00A33BE3" w:rsidRPr="00A33BE3">
              <w:rPr>
                <w:noProof/>
                <w:webHidden/>
              </w:rPr>
              <w:fldChar w:fldCharType="separate"/>
            </w:r>
            <w:r w:rsidR="00EF195A">
              <w:rPr>
                <w:noProof/>
                <w:webHidden/>
              </w:rPr>
              <w:t>13</w:t>
            </w:r>
            <w:r w:rsidR="00A33BE3" w:rsidRPr="00A33BE3">
              <w:rPr>
                <w:noProof/>
                <w:webHidden/>
              </w:rPr>
              <w:fldChar w:fldCharType="end"/>
            </w:r>
          </w:hyperlink>
        </w:p>
        <w:p w14:paraId="5CCE8E87" w14:textId="1354A595" w:rsidR="00A33BE3" w:rsidRPr="00A33BE3" w:rsidRDefault="00B57515" w:rsidP="006C1B77">
          <w:pPr>
            <w:pStyle w:val="TOC2"/>
            <w:rPr>
              <w:rFonts w:eastAsiaTheme="minorEastAsia"/>
              <w:noProof/>
            </w:rPr>
          </w:pPr>
          <w:hyperlink w:anchor="_Toc136983389" w:history="1">
            <w:r w:rsidR="00A33BE3" w:rsidRPr="00A33BE3">
              <w:rPr>
                <w:rStyle w:val="Hyperlink"/>
                <w:rFonts w:ascii="Times New Roman" w:hAnsi="Times New Roman" w:cs="Times New Roman"/>
                <w:noProof/>
                <w:sz w:val="24"/>
                <w:szCs w:val="24"/>
              </w:rPr>
              <w:t>E. Teknik Pengumpulan Data (Dokumentasi,Observasi)</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_Toc136983389 \h </w:instrText>
            </w:r>
            <w:r w:rsidR="00A33BE3" w:rsidRPr="00A33BE3">
              <w:rPr>
                <w:noProof/>
                <w:webHidden/>
              </w:rPr>
            </w:r>
            <w:r w:rsidR="00A33BE3" w:rsidRPr="00A33BE3">
              <w:rPr>
                <w:noProof/>
                <w:webHidden/>
              </w:rPr>
              <w:fldChar w:fldCharType="separate"/>
            </w:r>
            <w:r w:rsidR="00EF195A">
              <w:rPr>
                <w:noProof/>
                <w:webHidden/>
              </w:rPr>
              <w:t>14</w:t>
            </w:r>
            <w:r w:rsidR="00A33BE3" w:rsidRPr="00A33BE3">
              <w:rPr>
                <w:noProof/>
                <w:webHidden/>
              </w:rPr>
              <w:fldChar w:fldCharType="end"/>
            </w:r>
          </w:hyperlink>
        </w:p>
        <w:p w14:paraId="6636BC58" w14:textId="70873FF8" w:rsidR="00A33BE3" w:rsidRPr="00A33BE3" w:rsidRDefault="00B57515" w:rsidP="006C1B77">
          <w:pPr>
            <w:pStyle w:val="TOC2"/>
            <w:rPr>
              <w:rFonts w:eastAsiaTheme="minorEastAsia"/>
              <w:noProof/>
            </w:rPr>
          </w:pPr>
          <w:hyperlink w:anchor="_Toc136983392" w:history="1">
            <w:r w:rsidR="00A33BE3" w:rsidRPr="00A33BE3">
              <w:rPr>
                <w:rStyle w:val="Hyperlink"/>
                <w:rFonts w:ascii="Times New Roman" w:hAnsi="Times New Roman" w:cs="Times New Roman"/>
                <w:noProof/>
                <w:sz w:val="24"/>
                <w:szCs w:val="24"/>
              </w:rPr>
              <w:t>F. Teknik Keabsahan/Validitas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_Toc136983392 \h </w:instrText>
            </w:r>
            <w:r w:rsidR="00A33BE3" w:rsidRPr="00A33BE3">
              <w:rPr>
                <w:noProof/>
                <w:webHidden/>
              </w:rPr>
            </w:r>
            <w:r w:rsidR="00A33BE3" w:rsidRPr="00A33BE3">
              <w:rPr>
                <w:noProof/>
                <w:webHidden/>
              </w:rPr>
              <w:fldChar w:fldCharType="separate"/>
            </w:r>
            <w:r w:rsidR="00EF195A">
              <w:rPr>
                <w:noProof/>
                <w:webHidden/>
              </w:rPr>
              <w:t>14</w:t>
            </w:r>
            <w:r w:rsidR="00A33BE3" w:rsidRPr="00A33BE3">
              <w:rPr>
                <w:noProof/>
                <w:webHidden/>
              </w:rPr>
              <w:fldChar w:fldCharType="end"/>
            </w:r>
          </w:hyperlink>
        </w:p>
        <w:p w14:paraId="5CE46D1C" w14:textId="2149E4EA" w:rsidR="00A33BE3" w:rsidRDefault="00B57515" w:rsidP="006C1B77">
          <w:pPr>
            <w:pStyle w:val="TOC2"/>
            <w:rPr>
              <w:rStyle w:val="Hyperlink"/>
              <w:rFonts w:ascii="Times New Roman" w:hAnsi="Times New Roman" w:cs="Times New Roman"/>
              <w:noProof/>
              <w:sz w:val="24"/>
              <w:szCs w:val="24"/>
            </w:rPr>
          </w:pPr>
          <w:hyperlink w:anchor="_Toc136983393" w:history="1">
            <w:r w:rsidR="00A33BE3" w:rsidRPr="00A33BE3">
              <w:rPr>
                <w:rStyle w:val="Hyperlink"/>
                <w:rFonts w:ascii="Times New Roman" w:hAnsi="Times New Roman" w:cs="Times New Roman"/>
                <w:noProof/>
                <w:sz w:val="24"/>
                <w:szCs w:val="24"/>
              </w:rPr>
              <w:t>G. Teknik Analisis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_Toc136983393 \h </w:instrText>
            </w:r>
            <w:r w:rsidR="00A33BE3" w:rsidRPr="00A33BE3">
              <w:rPr>
                <w:noProof/>
                <w:webHidden/>
              </w:rPr>
            </w:r>
            <w:r w:rsidR="00A33BE3" w:rsidRPr="00A33BE3">
              <w:rPr>
                <w:noProof/>
                <w:webHidden/>
              </w:rPr>
              <w:fldChar w:fldCharType="separate"/>
            </w:r>
            <w:r w:rsidR="00EF195A">
              <w:rPr>
                <w:noProof/>
                <w:webHidden/>
              </w:rPr>
              <w:t>15</w:t>
            </w:r>
            <w:r w:rsidR="00A33BE3" w:rsidRPr="00A33BE3">
              <w:rPr>
                <w:noProof/>
                <w:webHidden/>
              </w:rPr>
              <w:fldChar w:fldCharType="end"/>
            </w:r>
          </w:hyperlink>
        </w:p>
        <w:p w14:paraId="62D545A3" w14:textId="77777777" w:rsidR="00C66FE8" w:rsidRPr="00C66FE8" w:rsidRDefault="00C66FE8" w:rsidP="00C66FE8"/>
        <w:p w14:paraId="423AAFA7" w14:textId="63700A99" w:rsidR="00A33BE3" w:rsidRPr="00A33BE3" w:rsidRDefault="00B57515" w:rsidP="006C1B77">
          <w:pPr>
            <w:pStyle w:val="TOC1"/>
            <w:rPr>
              <w:rFonts w:eastAsiaTheme="minorEastAsia"/>
              <w:noProof/>
            </w:rPr>
          </w:pPr>
          <w:hyperlink w:anchor="_Toc136983394" w:history="1">
            <w:r w:rsidR="006C1B77">
              <w:rPr>
                <w:rStyle w:val="Hyperlink"/>
                <w:rFonts w:ascii="Times New Roman" w:hAnsi="Times New Roman" w:cs="Times New Roman"/>
                <w:noProof/>
                <w:sz w:val="24"/>
                <w:szCs w:val="24"/>
              </w:rPr>
              <w:t>BAB IV</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HASIL PENELITIAN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_Toc136983394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60716365" w14:textId="0B0257BE" w:rsidR="00A33BE3" w:rsidRPr="00A33BE3" w:rsidRDefault="00B57515" w:rsidP="006C1B77">
          <w:pPr>
            <w:pStyle w:val="TOC2"/>
            <w:rPr>
              <w:rFonts w:eastAsiaTheme="minorEastAsia"/>
              <w:noProof/>
            </w:rPr>
          </w:pPr>
          <w:hyperlink w:anchor="_Toc136983395" w:history="1">
            <w:r w:rsidR="00A33BE3" w:rsidRPr="00A33BE3">
              <w:rPr>
                <w:rStyle w:val="Hyperlink"/>
                <w:rFonts w:ascii="Times New Roman" w:hAnsi="Times New Roman" w:cs="Times New Roman"/>
                <w:noProof/>
                <w:sz w:val="24"/>
                <w:szCs w:val="24"/>
              </w:rPr>
              <w:t>A. Gambaran Umum Serial Drama Revenge Of Others 2022</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_Toc136983395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78FF0FB3" w14:textId="5B9A8319" w:rsidR="00A33BE3" w:rsidRPr="00A33BE3" w:rsidRDefault="00B57515" w:rsidP="006C1B77">
          <w:pPr>
            <w:pStyle w:val="TOC2"/>
            <w:rPr>
              <w:rFonts w:eastAsiaTheme="minorEastAsia"/>
              <w:noProof/>
            </w:rPr>
          </w:pPr>
          <w:hyperlink w:anchor="_Toc136983396" w:history="1">
            <w:r w:rsidR="00A33BE3" w:rsidRPr="00A33BE3">
              <w:rPr>
                <w:rStyle w:val="Hyperlink"/>
                <w:rFonts w:ascii="Times New Roman" w:hAnsi="Times New Roman" w:cs="Times New Roman"/>
                <w:noProof/>
                <w:sz w:val="24"/>
                <w:szCs w:val="24"/>
              </w:rPr>
              <w:t>B. Sajian Data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_Toc136983396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6C0A4973" w14:textId="22060B76" w:rsidR="00A33BE3" w:rsidRDefault="00B57515" w:rsidP="006C1B77">
          <w:pPr>
            <w:pStyle w:val="TOC2"/>
            <w:rPr>
              <w:rStyle w:val="Hyperlink"/>
              <w:rFonts w:ascii="Times New Roman" w:hAnsi="Times New Roman" w:cs="Times New Roman"/>
              <w:noProof/>
              <w:sz w:val="24"/>
              <w:szCs w:val="24"/>
            </w:rPr>
          </w:pPr>
          <w:hyperlink w:anchor="_Toc136983397" w:history="1">
            <w:r w:rsidR="00A33BE3" w:rsidRPr="00A33BE3">
              <w:rPr>
                <w:rStyle w:val="Hyperlink"/>
                <w:rFonts w:ascii="Times New Roman" w:hAnsi="Times New Roman" w:cs="Times New Roman"/>
                <w:noProof/>
                <w:sz w:val="24"/>
                <w:szCs w:val="24"/>
              </w:rPr>
              <w:t xml:space="preserve">C. Analisis </w:t>
            </w:r>
            <w:r w:rsidR="00A33BE3" w:rsidRPr="00A33BE3">
              <w:rPr>
                <w:rStyle w:val="Hyperlink"/>
                <w:rFonts w:ascii="Times New Roman" w:hAnsi="Times New Roman" w:cs="Times New Roman"/>
                <w:i/>
                <w:noProof/>
                <w:sz w:val="24"/>
                <w:szCs w:val="24"/>
              </w:rPr>
              <w:t>Bullying</w:t>
            </w:r>
            <w:r w:rsidR="00A33BE3" w:rsidRPr="00A33BE3">
              <w:rPr>
                <w:rStyle w:val="Hyperlink"/>
                <w:rFonts w:ascii="Times New Roman" w:hAnsi="Times New Roman" w:cs="Times New Roman"/>
                <w:noProof/>
                <w:sz w:val="24"/>
                <w:szCs w:val="24"/>
              </w:rPr>
              <w:t xml:space="preserve"> Dalam Serial Drama Revenge Of Others 2022</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_Toc136983397 \h </w:instrText>
            </w:r>
            <w:r w:rsidR="00A33BE3" w:rsidRPr="00A33BE3">
              <w:rPr>
                <w:noProof/>
                <w:webHidden/>
              </w:rPr>
            </w:r>
            <w:r w:rsidR="00A33BE3" w:rsidRPr="00A33BE3">
              <w:rPr>
                <w:noProof/>
                <w:webHidden/>
              </w:rPr>
              <w:fldChar w:fldCharType="separate"/>
            </w:r>
            <w:r w:rsidR="00EF195A">
              <w:rPr>
                <w:noProof/>
                <w:webHidden/>
              </w:rPr>
              <w:t>16</w:t>
            </w:r>
            <w:r w:rsidR="00A33BE3" w:rsidRPr="00A33BE3">
              <w:rPr>
                <w:noProof/>
                <w:webHidden/>
              </w:rPr>
              <w:fldChar w:fldCharType="end"/>
            </w:r>
          </w:hyperlink>
        </w:p>
        <w:p w14:paraId="078A0934" w14:textId="77777777" w:rsidR="00C66FE8" w:rsidRPr="00C66FE8" w:rsidRDefault="00C66FE8" w:rsidP="00C66FE8"/>
        <w:p w14:paraId="61B0B1B1" w14:textId="5C789D04" w:rsidR="00A33BE3" w:rsidRPr="00A33BE3" w:rsidRDefault="00B57515" w:rsidP="006C1B77">
          <w:pPr>
            <w:pStyle w:val="TOC1"/>
            <w:rPr>
              <w:rFonts w:eastAsiaTheme="minorEastAsia"/>
              <w:noProof/>
            </w:rPr>
          </w:pPr>
          <w:hyperlink w:anchor="_Toc136983398" w:history="1">
            <w:r w:rsidR="006C1B77">
              <w:rPr>
                <w:rStyle w:val="Hyperlink"/>
                <w:rFonts w:ascii="Times New Roman" w:hAnsi="Times New Roman" w:cs="Times New Roman"/>
                <w:noProof/>
                <w:sz w:val="24"/>
                <w:szCs w:val="24"/>
              </w:rPr>
              <w:t>BAB V</w:t>
            </w:r>
            <w:r w:rsidR="006C1B77">
              <w:rPr>
                <w:rStyle w:val="Hyperlink"/>
                <w:rFonts w:ascii="Times New Roman" w:hAnsi="Times New Roman" w:cs="Times New Roman"/>
                <w:noProof/>
                <w:sz w:val="24"/>
                <w:szCs w:val="24"/>
              </w:rPr>
              <w:tab/>
            </w:r>
            <w:r w:rsidR="00A33BE3" w:rsidRPr="00A33BE3">
              <w:rPr>
                <w:rStyle w:val="Hyperlink"/>
                <w:rFonts w:ascii="Times New Roman" w:hAnsi="Times New Roman" w:cs="Times New Roman"/>
                <w:noProof/>
                <w:sz w:val="24"/>
                <w:szCs w:val="24"/>
              </w:rPr>
              <w:t>PENUTUP</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_Toc136983398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529DC950" w14:textId="37FF570A" w:rsidR="00A33BE3" w:rsidRPr="00A33BE3" w:rsidRDefault="00B57515" w:rsidP="006C1B77">
          <w:pPr>
            <w:pStyle w:val="TOC2"/>
            <w:rPr>
              <w:rFonts w:eastAsiaTheme="minorEastAsia"/>
              <w:noProof/>
            </w:rPr>
          </w:pPr>
          <w:hyperlink w:anchor="_Toc136983399" w:history="1">
            <w:r w:rsidR="00A33BE3" w:rsidRPr="00A33BE3">
              <w:rPr>
                <w:rStyle w:val="Hyperlink"/>
                <w:rFonts w:ascii="Times New Roman" w:hAnsi="Times New Roman" w:cs="Times New Roman"/>
                <w:noProof/>
                <w:sz w:val="24"/>
                <w:szCs w:val="24"/>
              </w:rPr>
              <w:t>A. Kesimpulan</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_Toc136983399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0A40DF21" w14:textId="72E8A725" w:rsidR="00A33BE3" w:rsidRDefault="00B57515" w:rsidP="006C1B77">
          <w:pPr>
            <w:pStyle w:val="TOC2"/>
            <w:rPr>
              <w:rStyle w:val="Hyperlink"/>
              <w:rFonts w:ascii="Times New Roman" w:hAnsi="Times New Roman" w:cs="Times New Roman"/>
              <w:noProof/>
              <w:sz w:val="24"/>
              <w:szCs w:val="24"/>
            </w:rPr>
          </w:pPr>
          <w:hyperlink w:anchor="_Toc136983400" w:history="1">
            <w:r w:rsidR="00A33BE3" w:rsidRPr="00A33BE3">
              <w:rPr>
                <w:rStyle w:val="Hyperlink"/>
                <w:rFonts w:ascii="Times New Roman" w:hAnsi="Times New Roman" w:cs="Times New Roman"/>
                <w:noProof/>
                <w:sz w:val="24"/>
                <w:szCs w:val="24"/>
              </w:rPr>
              <w:t>B. Saran (Peneliti Selanjutnya, Khlayak Umum)</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_Toc136983400 \h </w:instrText>
            </w:r>
            <w:r w:rsidR="00A33BE3" w:rsidRPr="00A33BE3">
              <w:rPr>
                <w:noProof/>
                <w:webHidden/>
              </w:rPr>
            </w:r>
            <w:r w:rsidR="00A33BE3" w:rsidRPr="00A33BE3">
              <w:rPr>
                <w:noProof/>
                <w:webHidden/>
              </w:rPr>
              <w:fldChar w:fldCharType="separate"/>
            </w:r>
            <w:r w:rsidR="00EF195A">
              <w:rPr>
                <w:noProof/>
                <w:webHidden/>
              </w:rPr>
              <w:t>17</w:t>
            </w:r>
            <w:r w:rsidR="00A33BE3" w:rsidRPr="00A33BE3">
              <w:rPr>
                <w:noProof/>
                <w:webHidden/>
              </w:rPr>
              <w:fldChar w:fldCharType="end"/>
            </w:r>
          </w:hyperlink>
        </w:p>
        <w:p w14:paraId="7C63E1F0" w14:textId="77777777" w:rsidR="00756FF9" w:rsidRPr="00756FF9" w:rsidRDefault="00756FF9" w:rsidP="00756FF9"/>
        <w:p w14:paraId="567477D4" w14:textId="45C7F1B5" w:rsidR="00A33BE3" w:rsidRPr="00A33BE3" w:rsidRDefault="00B57515" w:rsidP="006C1B77">
          <w:pPr>
            <w:pStyle w:val="TOC1"/>
            <w:rPr>
              <w:rFonts w:eastAsiaTheme="minorEastAsia"/>
              <w:noProof/>
            </w:rPr>
          </w:pPr>
          <w:hyperlink w:anchor="_Toc136983403" w:history="1">
            <w:r w:rsidR="00A33BE3" w:rsidRPr="00A33BE3">
              <w:rPr>
                <w:rStyle w:val="Hyperlink"/>
                <w:rFonts w:ascii="Times New Roman" w:hAnsi="Times New Roman" w:cs="Times New Roman"/>
                <w:noProof/>
                <w:sz w:val="24"/>
                <w:szCs w:val="24"/>
              </w:rPr>
              <w:t>DAFTAR PUSTAKA</w:t>
            </w:r>
            <w:r w:rsidR="00A33BE3" w:rsidRPr="00A33BE3">
              <w:rPr>
                <w:noProof/>
                <w:webHidden/>
              </w:rPr>
              <w:tab/>
            </w:r>
            <w:r w:rsidR="00A33BE3" w:rsidRPr="00A33BE3">
              <w:rPr>
                <w:noProof/>
                <w:webHidden/>
              </w:rPr>
              <w:fldChar w:fldCharType="begin"/>
            </w:r>
            <w:r w:rsidR="00A33BE3" w:rsidRPr="00A33BE3">
              <w:rPr>
                <w:noProof/>
                <w:webHidden/>
              </w:rPr>
              <w:instrText xml:space="preserve"> PAGEREF _Toc136983403 \h </w:instrText>
            </w:r>
            <w:r w:rsidR="00A33BE3" w:rsidRPr="00A33BE3">
              <w:rPr>
                <w:noProof/>
                <w:webHidden/>
              </w:rPr>
            </w:r>
            <w:r w:rsidR="00A33BE3" w:rsidRPr="00A33BE3">
              <w:rPr>
                <w:noProof/>
                <w:webHidden/>
              </w:rPr>
              <w:fldChar w:fldCharType="separate"/>
            </w:r>
            <w:r w:rsidR="00EF195A">
              <w:rPr>
                <w:noProof/>
                <w:webHidden/>
              </w:rPr>
              <w:t>18</w:t>
            </w:r>
            <w:r w:rsidR="00A33BE3" w:rsidRPr="00A33BE3">
              <w:rPr>
                <w:noProof/>
                <w:webHidden/>
              </w:rPr>
              <w:fldChar w:fldCharType="end"/>
            </w:r>
          </w:hyperlink>
        </w:p>
        <w:p w14:paraId="40919286" w14:textId="09EF1DA6" w:rsidR="00A33BE3" w:rsidRDefault="00A33BE3" w:rsidP="00A33BE3">
          <w:pPr>
            <w:spacing w:line="240" w:lineRule="auto"/>
          </w:pPr>
          <w:r w:rsidRPr="00A33BE3">
            <w:rPr>
              <w:rFonts w:ascii="Times New Roman" w:hAnsi="Times New Roman" w:cs="Times New Roman"/>
              <w:b/>
              <w:bCs/>
              <w:noProof/>
              <w:sz w:val="24"/>
              <w:szCs w:val="24"/>
            </w:rPr>
            <w:fldChar w:fldCharType="end"/>
          </w:r>
        </w:p>
      </w:sdtContent>
    </w:sdt>
    <w:p w14:paraId="4490BB7B" w14:textId="7F7530C7" w:rsidR="00554A2F" w:rsidRDefault="00554A2F">
      <w:r>
        <w:br w:type="page"/>
      </w:r>
    </w:p>
    <w:p w14:paraId="4DDD2CFE" w14:textId="55BAF074" w:rsidR="00554A2F" w:rsidRDefault="00554A2F" w:rsidP="00025AF9">
      <w:pPr>
        <w:pStyle w:val="Heading1"/>
        <w:numPr>
          <w:ilvl w:val="0"/>
          <w:numId w:val="0"/>
        </w:numPr>
        <w:ind w:left="360"/>
      </w:pPr>
      <w:bookmarkStart w:id="131" w:name="_Toc136983363"/>
      <w:r>
        <w:lastRenderedPageBreak/>
        <w:t>DAFTAR TABEL</w:t>
      </w:r>
      <w:bookmarkEnd w:id="131"/>
    </w:p>
    <w:p w14:paraId="3CAB431D" w14:textId="77777777" w:rsidR="00C94B6C" w:rsidRDefault="00C94B6C"/>
    <w:p w14:paraId="6D32BAC8" w14:textId="4F20618F" w:rsidR="00D97B53" w:rsidRDefault="00D97B53"/>
    <w:p w14:paraId="3BEDD648" w14:textId="0DA45707" w:rsidR="003F0D96" w:rsidRDefault="003F0D96">
      <w:r>
        <w:br w:type="page"/>
      </w:r>
    </w:p>
    <w:p w14:paraId="55007609" w14:textId="77777777" w:rsidR="00004BF4" w:rsidRDefault="00004BF4" w:rsidP="00025AF9">
      <w:pPr>
        <w:pStyle w:val="Heading1"/>
        <w:sectPr w:rsidR="00004BF4" w:rsidSect="00D143E5">
          <w:footerReference w:type="default" r:id="rId9"/>
          <w:pgSz w:w="11909" w:h="16834"/>
          <w:pgMar w:top="1701" w:right="1701" w:bottom="1701" w:left="2268" w:header="720" w:footer="720" w:gutter="0"/>
          <w:pgNumType w:fmt="lowerRoman"/>
          <w:cols w:space="720"/>
          <w:titlePg/>
          <w:docGrid w:linePitch="299"/>
        </w:sectPr>
      </w:pPr>
    </w:p>
    <w:p w14:paraId="65F324B8" w14:textId="25A20E04" w:rsidR="00120C5A" w:rsidRPr="00765A51" w:rsidRDefault="00120C5A" w:rsidP="00025AF9">
      <w:pPr>
        <w:pStyle w:val="Heading1"/>
      </w:pPr>
      <w:r w:rsidRPr="00765A51">
        <w:lastRenderedPageBreak/>
        <w:br/>
      </w:r>
      <w:bookmarkStart w:id="132" w:name="_Toc136983364"/>
      <w:r w:rsidRPr="00765A51">
        <w:t>PENDAHULUAN</w:t>
      </w:r>
      <w:bookmarkStart w:id="133" w:name="_dp2kg4kz021g" w:colFirst="0" w:colLast="0"/>
      <w:bookmarkEnd w:id="132"/>
      <w:bookmarkEnd w:id="133"/>
    </w:p>
    <w:p w14:paraId="7BAF28D9" w14:textId="77777777" w:rsidR="00D04583" w:rsidRPr="00765A51" w:rsidRDefault="00D04583" w:rsidP="00D04583">
      <w:pPr>
        <w:rPr>
          <w:rFonts w:ascii="Times New Roman" w:hAnsi="Times New Roman" w:cs="Times New Roman"/>
          <w:sz w:val="24"/>
          <w:szCs w:val="24"/>
        </w:rPr>
      </w:pPr>
    </w:p>
    <w:p w14:paraId="0000003C" w14:textId="2A3434EA" w:rsidR="002B1F43" w:rsidRPr="00765A51" w:rsidRDefault="003B6358" w:rsidP="004826EE">
      <w:pPr>
        <w:pStyle w:val="Heading2"/>
      </w:pPr>
      <w:bookmarkStart w:id="134" w:name="_Toc136983365"/>
      <w:commentRangeStart w:id="135"/>
      <w:r w:rsidRPr="00765A51">
        <w:t>Latar</w:t>
      </w:r>
      <w:commentRangeEnd w:id="135"/>
      <w:r w:rsidR="00785542" w:rsidRPr="00765A51">
        <w:rPr>
          <w:rStyle w:val="CommentReference"/>
          <w:rFonts w:cs="Times New Roman"/>
          <w:sz w:val="24"/>
          <w:szCs w:val="24"/>
        </w:rPr>
        <w:commentReference w:id="135"/>
      </w:r>
      <w:r w:rsidRPr="00765A51">
        <w:t xml:space="preserve"> Belakang</w:t>
      </w:r>
      <w:bookmarkEnd w:id="134"/>
    </w:p>
    <w:p w14:paraId="0000003D" w14:textId="0EA851C4" w:rsidR="002B1F43" w:rsidRPr="00765A51" w:rsidRDefault="003B6358"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del w:id="136"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0000003E" w14:textId="59942C3E" w:rsidR="002B1F43"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del w:id="137"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{"citationID":"K0h2yPGC","properties":{"formattedCitation":"(Jayani, 2019)","plainCitation":"(Jayani, 2019)","noteIndex":0},"citationItems":[{"id":924,"uris":["http://zotero.org/users/8165088/items/D55QUPXH"],"itemData":{"id":924,"type":"post-weblog","container-title":"Databooks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(Jayani, 2019)</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Melihat pada data KPAI dengan rentang tahun 2011-2019 terinci sebanyak 574 anak laki-laki dan sebanyak 425 anak perempuan menjadi korban </w:t>
      </w:r>
      <w:del w:id="138"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del w:id="139"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{"citationID":"oQxevEP1","properties":{"formattedCitation":"(KPPPA Indonesia, 2022)","plainCitation":"(KPPPA Indonesia, 2022)","noteIndex":0},"citationItems":[{"id":925,"uris":["http://zotero.org/users/8165088/items/9LKX48KW"],"itemData":{"id":925,"type":"post-weblog","container-title":"Kementerian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(KPPPA Indonesia, 2022)</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p>
    <w:p w14:paraId="25866963" w14:textId="369E6329" w:rsidR="00D6438D" w:rsidRPr="00765A51" w:rsidRDefault="003B6358" w:rsidP="000236B8">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del w:id="140"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del w:id="141"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del w:id="142"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del w:id="143"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sidR="00695BCE" w:rsidRPr="00765A51">
        <w:rPr>
          <w:rFonts w:ascii="Times New Roman" w:eastAsia="Times New Roman" w:hAnsi="Times New Roman" w:cs="Times New Roman"/>
          <w:sz w:val="24"/>
          <w:szCs w:val="24"/>
        </w:rPr>
        <w: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{"citationID":"P7PnTlAW","properties":{"formattedCitation":"(Komisi Perlindungan Anak Indonesia, 2020)","plainCitation":"(Komisi Perlindungan Anak Indonesia, 2020)","noteIndex":0},"citationItems":[{"id":926,"uris":["http://zotero.org/users/8165088/items/TVD8PUT3"],"itemData":{"id":926,"type":"post-weblog","container-title":"Komisi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(Komisi Perlindungan Anak Indonesia, 2020)</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 xml:space="preserve">Begitu banyak kasus </w:t>
      </w:r>
      <w:del w:id="144"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ini menjadi perhatian banyak negara dengan mencari solusi untuk mengurangi atau menghilangkan permasalah </w:t>
      </w:r>
      <w:del w:id="145"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w:t>
      </w:r>
      <w:r w:rsidR="00D6438D" w:rsidRPr="00765A51">
        <w:rPr>
          <w:rFonts w:ascii="Times New Roman" w:eastAsia="Times New Roman" w:hAnsi="Times New Roman" w:cs="Times New Roman"/>
          <w:sz w:val="24"/>
          <w:szCs w:val="24"/>
        </w:rPr>
        <w:t xml:space="preserve"> </w:t>
      </w:r>
    </w:p>
    <w:p w14:paraId="12BD76A7" w14:textId="48A23631" w:rsidR="00367567" w:rsidRPr="00765A51" w:rsidRDefault="009202CF" w:rsidP="000236B8">
      <w:pPr>
        <w:ind w:left="426" w:firstLine="720"/>
        <w:jc w:val="both"/>
        <w:rPr>
          <w:rFonts w:ascii="Times New Roman" w:eastAsia="Times New Roman" w:hAnsi="Times New Roman" w:cs="Times New Roman"/>
          <w:sz w:val="24"/>
          <w:szCs w:val="24"/>
        </w:rPr>
      </w:pPr>
      <w:commentRangeStart w:id="146"/>
      <w:r w:rsidRPr="00765A51">
        <w:rPr>
          <w:rFonts w:ascii="Times New Roman" w:eastAsia="Times New Roman" w:hAnsi="Times New Roman" w:cs="Times New Roman"/>
          <w:sz w:val="24"/>
          <w:szCs w:val="24"/>
        </w:rPr>
        <w:t>Sebuah serial drama film sebagai salah satu media untuk menyampaikan s</w:t>
      </w:r>
      <w:r w:rsidR="005B3697" w:rsidRPr="00765A51">
        <w:rPr>
          <w:rFonts w:ascii="Times New Roman" w:eastAsia="Times New Roman" w:hAnsi="Times New Roman" w:cs="Times New Roman"/>
          <w:sz w:val="24"/>
          <w:szCs w:val="24"/>
        </w:rPr>
        <w:t xml:space="preserve">ebuah pesan terhadap orang lain dengan kelebihan media ini yaitu pesan dapat dilihat secara visual, eskpresi sebagai pendukung pesan yang </w:t>
      </w:r>
      <w:r w:rsidR="005B3697" w:rsidRPr="00765A51">
        <w:rPr>
          <w:rFonts w:ascii="Times New Roman" w:eastAsia="Times New Roman" w:hAnsi="Times New Roman" w:cs="Times New Roman"/>
          <w:sz w:val="24"/>
          <w:szCs w:val="24"/>
        </w:rPr>
        <w:lastRenderedPageBreak/>
        <w:t>baik</w:t>
      </w:r>
      <w:r w:rsidR="004A5BA9" w:rsidRPr="00765A51">
        <w:rPr>
          <w:rFonts w:ascii="Times New Roman" w:eastAsia="Times New Roman" w:hAnsi="Times New Roman" w:cs="Times New Roman"/>
          <w:sz w:val="24"/>
          <w:szCs w:val="24"/>
        </w:rPr>
        <w:t xml:space="preserve"> untuk mendapatkan pemaknaan dari masyarakat.</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{"citationID":"yC2fMGkL","properties":{"formattedCitation":"(Sudarto et al., 2015)","plainCitation":"(Sudarto et al., 2015)","noteIndex":0},"citationItems":[{"id":999,"uris":["http://zotero.org/users/8165088/items/IDG2EQ5W"],"itemData":{"id":999,"type":"article-journal","container-title":"Acta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(Sudarto et al., 2015)</w:t>
      </w:r>
      <w:r w:rsidR="006F2D9C" w:rsidRPr="00765A51">
        <w:rPr>
          <w:rFonts w:ascii="Times New Roman" w:eastAsia="Times New Roman" w:hAnsi="Times New Roman" w:cs="Times New Roman"/>
          <w:sz w:val="24"/>
          <w:szCs w:val="24"/>
        </w:rPr>
        <w:fldChar w:fldCharType="end"/>
      </w:r>
      <w:r w:rsidR="00C57746" w:rsidRPr="00765A51">
        <w:rPr>
          <w:rFonts w:ascii="Times New Roman" w:eastAsia="Times New Roman" w:hAnsi="Times New Roman" w:cs="Times New Roman"/>
          <w:sz w:val="24"/>
          <w:szCs w:val="24"/>
        </w:rPr>
        <w:t xml:space="preserve"> </w:t>
      </w:r>
      <w:r w:rsidR="00367567" w:rsidRPr="00765A51">
        <w:rPr>
          <w:rFonts w:ascii="Times New Roman" w:eastAsia="Times New Roman" w:hAnsi="Times New Roman" w:cs="Times New Roman"/>
          <w:sz w:val="24"/>
          <w:szCs w:val="24"/>
        </w:rPr>
        <w:t>Inilah serial drama film audiovisual memiliki peran penting dalam pe</w:t>
      </w:r>
      <w:r w:rsidR="00CE3AED" w:rsidRPr="00765A51">
        <w:rPr>
          <w:rFonts w:ascii="Times New Roman" w:eastAsia="Times New Roman" w:hAnsi="Times New Roman" w:cs="Times New Roman"/>
          <w:sz w:val="24"/>
          <w:szCs w:val="24"/>
        </w:rPr>
        <w:t xml:space="preserve">nyampain masyarakat yang efektif, mulai dari pesan edukasi dan sosial seperti </w:t>
      </w:r>
      <w:del w:id="147"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367567" w:rsidRPr="00765A51">
        <w:rPr>
          <w:rFonts w:ascii="Times New Roman" w:eastAsia="Times New Roman" w:hAnsi="Times New Roman" w:cs="Times New Roman"/>
          <w:sz w:val="24"/>
          <w:szCs w:val="24"/>
        </w:rPr>
        <w:t>.</w:t>
      </w:r>
      <w:r w:rsidR="00685132" w:rsidRPr="00765A51">
        <w:rPr>
          <w:rFonts w:ascii="Times New Roman" w:eastAsia="Times New Roman" w:hAnsi="Times New Roman" w:cs="Times New Roman"/>
          <w:sz w:val="24"/>
          <w:szCs w:val="24"/>
        </w:rPr>
        <w:t xml:space="preserve"> </w:t>
      </w:r>
      <w:commentRangeEnd w:id="146"/>
      <w:r w:rsidR="00327082" w:rsidRPr="00765A51">
        <w:rPr>
          <w:rFonts w:ascii="Times New Roman" w:eastAsia="Times New Roman" w:hAnsi="Times New Roman" w:cs="Times New Roman"/>
          <w:sz w:val="24"/>
          <w:szCs w:val="24"/>
        </w:rPr>
        <w:commentReference w:id="146"/>
      </w:r>
    </w:p>
    <w:p w14:paraId="07350FC7" w14:textId="6E8F9D7D" w:rsidR="00367567" w:rsidRPr="00765A51" w:rsidRDefault="00773DF6" w:rsidP="000236B8">
      <w:pPr>
        <w:ind w:left="426" w:firstLine="720"/>
        <w:jc w:val="both"/>
        <w:rPr>
          <w:rFonts w:ascii="Times New Roman" w:eastAsia="Times New Roman" w:hAnsi="Times New Roman" w:cs="Times New Roman"/>
          <w:sz w:val="24"/>
          <w:szCs w:val="24"/>
        </w:rPr>
      </w:pPr>
      <w:commentRangeStart w:id="148"/>
      <w:r w:rsidRPr="00765A51">
        <w:rPr>
          <w:rFonts w:ascii="Times New Roman" w:eastAsia="Times New Roman" w:hAnsi="Times New Roman" w:cs="Times New Roman"/>
          <w:sz w:val="24"/>
          <w:szCs w:val="24"/>
        </w:rPr>
        <w:t xml:space="preserve">Analisis perilaku </w:t>
      </w:r>
      <w:del w:id="149"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w:t>
      </w:r>
      <w:r w:rsidR="000D1478" w:rsidRPr="00765A51">
        <w:rPr>
          <w:rFonts w:ascii="Times New Roman" w:eastAsia="Times New Roman" w:hAnsi="Times New Roman" w:cs="Times New Roman"/>
          <w:sz w:val="24"/>
          <w:szCs w:val="24"/>
        </w:rPr>
        <w:t xml:space="preserve"> menggunakan analisis semiotik model Roland Barthes</w:t>
      </w:r>
      <w:r w:rsidR="00F26B74" w:rsidRPr="00765A51">
        <w:rPr>
          <w:rFonts w:ascii="Times New Roman" w:eastAsia="Times New Roman" w:hAnsi="Times New Roman" w:cs="Times New Roman"/>
          <w:sz w:val="24"/>
          <w:szCs w:val="24"/>
        </w:rPr>
        <w:t xml:space="preserve"> dengan dengan melihat tanda audio visual dalam serial drama tersebut. Pemaparan latar belakang </w:t>
      </w:r>
      <w:r w:rsidR="00685132" w:rsidRPr="00765A51">
        <w:rPr>
          <w:rFonts w:ascii="Times New Roman" w:eastAsia="Times New Roman" w:hAnsi="Times New Roman" w:cs="Times New Roman"/>
          <w:sz w:val="24"/>
          <w:szCs w:val="24"/>
        </w:rPr>
        <w:t xml:space="preserve">di atas, penulis meneliti Representasi </w:t>
      </w:r>
      <w:r w:rsidR="00DB118A">
        <w:rPr>
          <w:rFonts w:ascii="Times New Roman" w:eastAsia="Times New Roman" w:hAnsi="Times New Roman" w:cs="Times New Roman"/>
          <w:i/>
          <w:sz w:val="24"/>
          <w:szCs w:val="24"/>
        </w:rPr>
        <w:t>Bullying</w:t>
      </w:r>
      <w:r w:rsidR="00685132" w:rsidRPr="00765A51">
        <w:rPr>
          <w:rFonts w:ascii="Times New Roman" w:eastAsia="Times New Roman" w:hAnsi="Times New Roman" w:cs="Times New Roman"/>
          <w:sz w:val="24"/>
          <w:szCs w:val="24"/>
        </w:rPr>
        <w:t xml:space="preserve"> dalam Serial Drama Korea Revenge Of Others 2022 (Analisis Semiotika Roland Barthes)</w:t>
      </w:r>
      <w:commentRangeEnd w:id="148"/>
      <w:r w:rsidR="00685132" w:rsidRPr="00765A51">
        <w:rPr>
          <w:rStyle w:val="CommentReference"/>
          <w:rFonts w:ascii="Times New Roman" w:hAnsi="Times New Roman" w:cs="Times New Roman"/>
          <w:sz w:val="24"/>
          <w:szCs w:val="24"/>
        </w:rPr>
        <w:commentReference w:id="148"/>
      </w:r>
    </w:p>
    <w:p w14:paraId="00000040" w14:textId="2BA1E842" w:rsidR="002B1F43" w:rsidRPr="00765A51" w:rsidRDefault="002B1F43">
      <w:pPr>
        <w:ind w:left="720"/>
        <w:jc w:val="both"/>
        <w:rPr>
          <w:rFonts w:ascii="Times New Roman" w:eastAsia="Times New Roman" w:hAnsi="Times New Roman" w:cs="Times New Roman"/>
          <w:sz w:val="24"/>
          <w:szCs w:val="24"/>
        </w:rPr>
      </w:pPr>
    </w:p>
    <w:p w14:paraId="045F6B8D" w14:textId="02D65301" w:rsidR="00333B39" w:rsidRPr="00765A51" w:rsidRDefault="00A33270" w:rsidP="004826EE">
      <w:pPr>
        <w:pStyle w:val="Heading2"/>
      </w:pPr>
      <w:bookmarkStart w:id="150" w:name="_Toc136983366"/>
      <w:r w:rsidRPr="00765A51">
        <w:t>Fakta Realitas</w:t>
      </w:r>
      <w:bookmarkEnd w:id="150"/>
    </w:p>
    <w:p w14:paraId="24C8308E" w14:textId="2052B83D" w:rsidR="002A7BBC" w:rsidRPr="00765A51" w:rsidRDefault="00DB118A" w:rsidP="005F242E">
      <w:pPr>
        <w:ind w:left="426"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00E26936"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00E26936" w:rsidRPr="00765A51">
        <w:rPr>
          <w:rFonts w:ascii="Times New Roman" w:eastAsia="Times New Roman" w:hAnsi="Times New Roman" w:cs="Times New Roman"/>
          <w:sz w:val="24"/>
          <w:szCs w:val="24"/>
        </w:rPr>
        <w:t xml:space="preserve">seharusnya memberikan rasa aman dan melakukan pendidikan yaitu sekolah. Murid indonesia yang mengalami perundungan menurut  </w:t>
      </w:r>
      <w:r w:rsidR="008576AE" w:rsidRPr="00765A51">
        <w:rPr>
          <w:rFonts w:ascii="Times New Roman" w:eastAsia="Times New Roman" w:hAnsi="Times New Roman" w:cs="Times New Roman"/>
          <w:sz w:val="24"/>
          <w:szCs w:val="24"/>
        </w:rPr>
        <w:t>Organisation for Economic Co-operation and Development (OECD) 2019 yaitu sebanyak 41.1% murid.</w:t>
      </w:r>
    </w:p>
    <w:p w14:paraId="5C81AF99" w14:textId="3004EDBB" w:rsidR="00305D8E" w:rsidRPr="00765A51" w:rsidRDefault="009E513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w:t>
      </w:r>
      <w:r w:rsidR="00305D8E" w:rsidRPr="00765A51">
        <w:rPr>
          <w:rFonts w:ascii="Times New Roman" w:eastAsia="Times New Roman" w:hAnsi="Times New Roman" w:cs="Times New Roman"/>
          <w:sz w:val="24"/>
          <w:szCs w:val="24"/>
        </w:rPr>
        <w:t xml:space="preserve">, </w:t>
      </w:r>
      <w:del w:id="151"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305D8E"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w:t>
      </w:r>
      <w:r w:rsidR="00866F09" w:rsidRPr="00765A51">
        <w:rPr>
          <w:rFonts w:ascii="Times New Roman" w:eastAsia="Times New Roman" w:hAnsi="Times New Roman" w:cs="Times New Roman"/>
          <w:sz w:val="24"/>
          <w:szCs w:val="24"/>
        </w:rPr>
        <w:t xml:space="preserve"> didapatkan sebanyak 25% murid mengalami </w:t>
      </w:r>
      <w:del w:id="152"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866F09" w:rsidRPr="00765A51">
        <w:rPr>
          <w:rFonts w:ascii="Times New Roman" w:eastAsia="Times New Roman" w:hAnsi="Times New Roman" w:cs="Times New Roman"/>
          <w:sz w:val="24"/>
          <w:szCs w:val="24"/>
        </w:rPr>
        <w:t>.</w:t>
      </w:r>
    </w:p>
    <w:p w14:paraId="3454D4FC" w14:textId="36394D28" w:rsidR="00C57746" w:rsidRPr="00765A51" w:rsidRDefault="00C03ED1" w:rsidP="005F242E">
      <w:pPr>
        <w:ind w:left="426"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Belum lama</w:t>
      </w:r>
      <w:r w:rsidR="005B26E2" w:rsidRPr="00765A51">
        <w:rPr>
          <w:rFonts w:ascii="Times New Roman" w:eastAsia="Times New Roman" w:hAnsi="Times New Roman" w:cs="Times New Roman"/>
          <w:sz w:val="24"/>
          <w:szCs w:val="24"/>
        </w:rPr>
        <w:t xml:space="preserve"> ini pada Senin 15 Mei 2023</w:t>
      </w:r>
      <w:r w:rsidRPr="00765A51">
        <w:rPr>
          <w:rFonts w:ascii="Times New Roman" w:eastAsia="Times New Roman" w:hAnsi="Times New Roman" w:cs="Times New Roman"/>
          <w:sz w:val="24"/>
          <w:szCs w:val="24"/>
        </w:rPr>
        <w:t xml:space="preserve">, terjadi kasus </w:t>
      </w:r>
      <w:del w:id="153"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sidR="00DB118A">
        <w:rPr>
          <w:rFonts w:ascii="Times New Roman" w:eastAsia="Times New Roman" w:hAnsi="Times New Roman" w:cs="Times New Roman"/>
          <w:i/>
          <w:sz w:val="24"/>
          <w:szCs w:val="24"/>
        </w:rPr>
        <w:t>Bullying</w:t>
      </w:r>
      <w:r w:rsidR="005B26E2"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yang dilakukan yaitu secara fisik melakukan pengroyokan oleh kakak kelas yang mengakibatkan korban meninggal dunia pada 20 Mei 2023 setelah menjalani perawatan.</w:t>
      </w:r>
      <w:r w:rsidR="006562EA" w:rsidRPr="00765A51">
        <w:rPr>
          <w:rFonts w:ascii="Times New Roman" w:eastAsia="Times New Roman" w:hAnsi="Times New Roman" w:cs="Times New Roman"/>
          <w:sz w:val="24"/>
          <w:szCs w:val="24"/>
        </w:rPr>
        <w:t xml:space="preserve"> </w:t>
      </w:r>
      <w:r w:rsidR="00C71451" w:rsidRPr="00765A51">
        <w:rPr>
          <w:rFonts w:ascii="Times New Roman" w:eastAsia="Times New Roman" w:hAnsi="Times New Roman" w:cs="Times New Roman"/>
          <w:sz w:val="24"/>
          <w:szCs w:val="24"/>
        </w:rPr>
        <w:t xml:space="preserve">Dapat dilihat dari kasus di atas, </w:t>
      </w:r>
      <w:del w:id="154"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C71451" w:rsidRPr="00765A51">
        <w:rPr>
          <w:rFonts w:ascii="Times New Roman" w:eastAsia="Times New Roman" w:hAnsi="Times New Roman" w:cs="Times New Roman"/>
          <w:sz w:val="24"/>
          <w:szCs w:val="24"/>
        </w:rPr>
        <w:t xml:space="preserve"> menjadi masalah sosial yang harus mendapatkan perhatian lebih dari semua pihak agar masalah sosial ini b</w:t>
      </w:r>
      <w:r w:rsidR="00A95C21" w:rsidRPr="00765A51">
        <w:rPr>
          <w:rFonts w:ascii="Times New Roman" w:eastAsia="Times New Roman" w:hAnsi="Times New Roman" w:cs="Times New Roman"/>
          <w:sz w:val="24"/>
          <w:szCs w:val="24"/>
        </w:rPr>
        <w:t>erkurang dan tidak terjadi lagi dengan memanfaatkan media massa atau media lain.</w:t>
      </w:r>
      <w:r w:rsidR="00F55C18" w:rsidRPr="00765A51">
        <w:rPr>
          <w:rFonts w:ascii="Times New Roman" w:eastAsia="Times New Roman" w:hAnsi="Times New Roman" w:cs="Times New Roman"/>
          <w:sz w:val="24"/>
          <w:szCs w:val="24"/>
        </w:rPr>
        <w:t xml:space="preserve"> Serta </w:t>
      </w:r>
      <w:r w:rsidR="006C5E9A" w:rsidRPr="00765A51">
        <w:rPr>
          <w:rFonts w:ascii="Times New Roman" w:eastAsia="Times New Roman" w:hAnsi="Times New Roman" w:cs="Times New Roman"/>
          <w:sz w:val="24"/>
          <w:szCs w:val="24"/>
        </w:rPr>
        <w:t xml:space="preserve">hal penting lainnya yaitu korban </w:t>
      </w:r>
      <w:del w:id="155"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del w:id="156"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6C5E9A" w:rsidRPr="00765A51">
        <w:rPr>
          <w:rFonts w:ascii="Times New Roman" w:eastAsia="Times New Roman" w:hAnsi="Times New Roman" w:cs="Times New Roman"/>
          <w:sz w:val="24"/>
          <w:szCs w:val="24"/>
        </w:rPr>
        <w:t xml:space="preserve"> akan melakukan tindakan yang jauh lebih parah kepada korban.</w:t>
      </w:r>
      <w:r w:rsidR="00907DC3" w:rsidRPr="00765A51">
        <w:rPr>
          <w:rFonts w:ascii="Times New Roman" w:eastAsia="Times New Roman" w:hAnsi="Times New Roman" w:cs="Times New Roman"/>
          <w:sz w:val="24"/>
          <w:szCs w:val="24"/>
        </w:rPr>
        <w:t xml:space="preserve"> Melihat penelitian Long-Term Profiles of </w:t>
      </w:r>
      <w:r w:rsidR="00DB118A">
        <w:rPr>
          <w:rFonts w:ascii="Times New Roman" w:eastAsia="Times New Roman" w:hAnsi="Times New Roman" w:cs="Times New Roman"/>
          <w:i/>
          <w:sz w:val="24"/>
          <w:szCs w:val="24"/>
        </w:rPr>
        <w:t>Bullying</w:t>
      </w:r>
      <w:r w:rsidR="00907DC3" w:rsidRPr="00765A51">
        <w:rPr>
          <w:rFonts w:ascii="Times New Roman" w:eastAsia="Times New Roman" w:hAnsi="Times New Roman" w:cs="Times New Roman"/>
          <w:sz w:val="24"/>
          <w:szCs w:val="24"/>
        </w:rPr>
        <w:t xml:space="preserve"> Victims and Aggressors: A Retrospective Study oleh Mario Valea Pozo, efek samping </w:t>
      </w:r>
      <w:r w:rsidR="00D4554C" w:rsidRPr="00765A51">
        <w:rPr>
          <w:rFonts w:ascii="Times New Roman" w:eastAsia="Times New Roman" w:hAnsi="Times New Roman" w:cs="Times New Roman"/>
          <w:sz w:val="24"/>
          <w:szCs w:val="24"/>
        </w:rPr>
        <w:t xml:space="preserve">dari </w:t>
      </w:r>
      <w:del w:id="157" w:author="NIZAR" w:date="2023-05-25T09:09:00Z">
        <w:r w:rsidR="00056B63" w:rsidRPr="00765A51" w:rsidDel="00743610">
          <w:rPr>
            <w:rFonts w:ascii="Times New Roman" w:eastAsia="Times New Roman" w:hAnsi="Times New Roman" w:cs="Times New Roman"/>
            <w:i/>
            <w:sz w:val="24"/>
            <w:szCs w:val="24"/>
          </w:rPr>
          <w:delText>bullying</w:delText>
        </w:r>
      </w:del>
      <w:r w:rsidR="00DB118A">
        <w:rPr>
          <w:rFonts w:ascii="Times New Roman" w:eastAsia="Times New Roman" w:hAnsi="Times New Roman" w:cs="Times New Roman"/>
          <w:i/>
          <w:sz w:val="24"/>
          <w:szCs w:val="24"/>
        </w:rPr>
        <w:t>bullying</w:t>
      </w:r>
      <w:r w:rsidR="00D4554C" w:rsidRPr="00765A51">
        <w:rPr>
          <w:rFonts w:ascii="Times New Roman" w:eastAsia="Times New Roman" w:hAnsi="Times New Roman" w:cs="Times New Roman"/>
          <w:sz w:val="24"/>
          <w:szCs w:val="24"/>
        </w:rPr>
        <w:t xml:space="preserve"> yang terjadi pada korban memiliki efek samping secara jangka panjang dalam psikologisnya.</w:t>
      </w:r>
      <w:r w:rsidR="006F2D9C" w:rsidRPr="00765A51">
        <w:rPr>
          <w:rFonts w:ascii="Times New Roman" w:eastAsia="Times New Roman" w:hAnsi="Times New Roman" w:cs="Times New Roman"/>
          <w:sz w:val="24"/>
          <w:szCs w:val="24"/>
        </w:rPr>
        <w:fldChar w:fldCharType="begin"/>
      </w:r>
      <w:r w:rsidR="006F2D9C" w:rsidRPr="00765A51">
        <w:rPr>
          <w:rFonts w:ascii="Times New Roman" w:eastAsia="Times New Roman" w:hAnsi="Times New Roman" w:cs="Times New Roman"/>
          <w:sz w:val="24"/>
          <w:szCs w:val="24"/>
        </w:rPr>
        <w:instrText xml:space="preserve"> ADDIN ZOTERO_ITEM CSL_CITATION {"citationID":"6GNHqcnP","properties":{"formattedCitation":"(Valera-Pozo et al., 2021)","plainCitation":"(Valera-Pozo et al., 2021)","noteIndex":0},"citationItems":[{"id":1131,"uris":["http://zotero.org/users/8165088/items/YQ7H4N8R"],"itemData":{"id":1131,"type":"article-journal","abstract":"Bullying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006F2D9C" w:rsidRPr="00765A51">
        <w:rPr>
          <w:rFonts w:ascii="Times New Roman" w:eastAsia="Times New Roman" w:hAnsi="Times New Roman" w:cs="Times New Roman"/>
          <w:sz w:val="24"/>
          <w:szCs w:val="24"/>
        </w:rPr>
        <w:fldChar w:fldCharType="separate"/>
      </w:r>
      <w:r w:rsidR="006F2D9C" w:rsidRPr="00765A51">
        <w:rPr>
          <w:rFonts w:ascii="Times New Roman" w:eastAsia="Times New Roman" w:hAnsi="Times New Roman" w:cs="Times New Roman"/>
          <w:sz w:val="24"/>
          <w:szCs w:val="24"/>
        </w:rPr>
        <w:t>(Valera-Pozo et al., 2021)</w:t>
      </w:r>
      <w:r w:rsidR="006F2D9C" w:rsidRPr="00765A51">
        <w:rPr>
          <w:rFonts w:ascii="Times New Roman" w:eastAsia="Times New Roman" w:hAnsi="Times New Roman" w:cs="Times New Roman"/>
          <w:sz w:val="24"/>
          <w:szCs w:val="24"/>
        </w:rPr>
        <w:fldChar w:fldCharType="end"/>
      </w:r>
    </w:p>
    <w:p w14:paraId="733AF320" w14:textId="123B8B48" w:rsidR="00A33270" w:rsidRPr="00765A51" w:rsidRDefault="00DB118A" w:rsidP="005F242E">
      <w:pPr>
        <w:ind w:left="426"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yang dulu dilakukan secara langsung, </w:t>
      </w:r>
      <w:r w:rsidR="00086F49" w:rsidRPr="00765A51">
        <w:rPr>
          <w:rFonts w:ascii="Times New Roman" w:eastAsia="Times New Roman" w:hAnsi="Times New Roman" w:cs="Times New Roman"/>
          <w:sz w:val="24"/>
          <w:szCs w:val="24"/>
        </w:rPr>
        <w:t>sekarang</w:t>
      </w:r>
      <w:r w:rsidR="0055303B" w:rsidRPr="00765A51">
        <w:rPr>
          <w:rFonts w:ascii="Times New Roman" w:eastAsia="Times New Roman" w:hAnsi="Times New Roman" w:cs="Times New Roman"/>
          <w:sz w:val="24"/>
          <w:szCs w:val="24"/>
        </w:rPr>
        <w:t xml:space="preserve"> dengan perkembangan teknologi lahirlah dunia maya internet, orang lebih mudah untuk melakukan </w:t>
      </w:r>
      <w:del w:id="158" w:author="NIZAR" w:date="2023-05-25T09:09:00Z">
        <w:r w:rsidR="00056B63" w:rsidRPr="00765A51" w:rsidDel="00743610">
          <w:rPr>
            <w:rFonts w:ascii="Times New Roman" w:eastAsia="Times New Roman" w:hAnsi="Times New Roman" w:cs="Times New Roman"/>
            <w:i/>
            <w:sz w:val="24"/>
            <w:szCs w:val="24"/>
          </w:rPr>
          <w:delText>bullying</w:delText>
        </w:r>
      </w:del>
      <w:r>
        <w:rPr>
          <w:rFonts w:ascii="Times New Roman" w:eastAsia="Times New Roman" w:hAnsi="Times New Roman" w:cs="Times New Roman"/>
          <w:i/>
          <w:sz w:val="24"/>
          <w:szCs w:val="24"/>
        </w:rPr>
        <w:t>bullying</w:t>
      </w:r>
      <w:r w:rsidR="0055303B" w:rsidRPr="00765A51">
        <w:rPr>
          <w:rFonts w:ascii="Times New Roman" w:eastAsia="Times New Roman" w:hAnsi="Times New Roman" w:cs="Times New Roman"/>
          <w:sz w:val="24"/>
          <w:szCs w:val="24"/>
        </w:rPr>
        <w:t xml:space="preserve"> tanpa memperlihatkan identitas </w:t>
      </w:r>
      <w:r w:rsidR="00806EAA" w:rsidRPr="00765A51">
        <w:rPr>
          <w:rFonts w:ascii="Times New Roman" w:eastAsia="Times New Roman" w:hAnsi="Times New Roman" w:cs="Times New Roman"/>
          <w:sz w:val="24"/>
          <w:szCs w:val="24"/>
        </w:rPr>
        <w:t xml:space="preserve">asli </w:t>
      </w:r>
      <w:r w:rsidR="0055303B" w:rsidRPr="00765A51">
        <w:rPr>
          <w:rFonts w:ascii="Times New Roman" w:eastAsia="Times New Roman" w:hAnsi="Times New Roman" w:cs="Times New Roman"/>
          <w:sz w:val="24"/>
          <w:szCs w:val="24"/>
        </w:rPr>
        <w:t>mereka.</w:t>
      </w:r>
      <w:r w:rsidR="004706D1" w:rsidRPr="00765A51">
        <w:rPr>
          <w:rFonts w:ascii="Times New Roman" w:eastAsia="Times New Roman" w:hAnsi="Times New Roman" w:cs="Times New Roman"/>
          <w:sz w:val="24"/>
          <w:szCs w:val="24"/>
        </w:rPr>
        <w:t xml:space="preserve"> Ini berkaitan dengan konsekuensi adanya media sosial </w:t>
      </w:r>
      <w:r w:rsidR="004A5212" w:rsidRPr="00765A51">
        <w:rPr>
          <w:rFonts w:ascii="Times New Roman" w:eastAsia="Times New Roman" w:hAnsi="Times New Roman" w:cs="Times New Roman"/>
          <w:sz w:val="24"/>
          <w:szCs w:val="24"/>
        </w:rPr>
        <w:t>cyberspace</w:t>
      </w:r>
      <w:r w:rsidR="004706D1" w:rsidRPr="00765A51">
        <w:rPr>
          <w:rFonts w:ascii="Times New Roman" w:eastAsia="Times New Roman" w:hAnsi="Times New Roman" w:cs="Times New Roman"/>
          <w:sz w:val="24"/>
          <w:szCs w:val="24"/>
        </w:rPr>
        <w:t xml:space="preserve"> yaitu judgement atau penilaian oleh orang lain yang berdampak </w:t>
      </w:r>
      <w:r w:rsidR="004706D1" w:rsidRPr="00765A51">
        <w:rPr>
          <w:rFonts w:ascii="Times New Roman" w:hAnsi="Times New Roman" w:cs="Times New Roman"/>
          <w:sz w:val="24"/>
          <w:szCs w:val="24"/>
        </w:rPr>
        <w:t xml:space="preserve">pada sulit sesorang orang untuk </w:t>
      </w:r>
      <w:r w:rsidR="004A5212" w:rsidRPr="00765A51">
        <w:rPr>
          <w:rFonts w:ascii="Times New Roman" w:hAnsi="Times New Roman" w:cs="Times New Roman"/>
          <w:sz w:val="24"/>
          <w:szCs w:val="24"/>
        </w:rPr>
        <w:t xml:space="preserve">mengekspresikan diri di </w:t>
      </w:r>
      <w:r w:rsidR="004A5212" w:rsidRPr="00765A51">
        <w:rPr>
          <w:rFonts w:ascii="Times New Roman" w:hAnsi="Times New Roman" w:cs="Times New Roman"/>
          <w:i/>
          <w:sz w:val="24"/>
          <w:szCs w:val="24"/>
        </w:rPr>
        <w:t>cyberspace</w:t>
      </w:r>
      <w:r w:rsidR="004A5212" w:rsidRPr="00765A51">
        <w:rPr>
          <w:rFonts w:ascii="Times New Roman" w:hAnsi="Times New Roman" w:cs="Times New Roman"/>
          <w:sz w:val="24"/>
          <w:szCs w:val="24"/>
        </w:rPr>
        <w:t xml:space="preserve">, ketakutan mendapatkan </w:t>
      </w:r>
      <w:del w:id="159" w:author="NIZAR" w:date="2023-05-25T09:09:00Z">
        <w:r w:rsidR="00056B63" w:rsidRPr="00765A51" w:rsidDel="00743610">
          <w:rPr>
            <w:rFonts w:ascii="Times New Roman" w:hAnsi="Times New Roman" w:cs="Times New Roman"/>
            <w:i/>
            <w:sz w:val="24"/>
            <w:szCs w:val="24"/>
          </w:rPr>
          <w:delText>bullying</w:delText>
        </w:r>
      </w:del>
      <w:r>
        <w:rPr>
          <w:rFonts w:ascii="Times New Roman" w:hAnsi="Times New Roman" w:cs="Times New Roman"/>
          <w:i/>
          <w:sz w:val="24"/>
          <w:szCs w:val="24"/>
        </w:rPr>
        <w:t>bullying</w:t>
      </w:r>
      <w:r w:rsidR="004A5212" w:rsidRPr="00765A51">
        <w:rPr>
          <w:rFonts w:ascii="Times New Roman" w:hAnsi="Times New Roman" w:cs="Times New Roman"/>
          <w:sz w:val="24"/>
          <w:szCs w:val="24"/>
        </w:rPr>
        <w:t xml:space="preserve"> yang dapat menyakiti mental psikologis.</w:t>
      </w:r>
    </w:p>
    <w:p w14:paraId="13B3BB84" w14:textId="38E07452" w:rsidR="00B15C2C" w:rsidRPr="00B15C2C" w:rsidRDefault="00BA53FF" w:rsidP="00BA53FF">
      <w:pPr>
        <w:pStyle w:val="Caption"/>
        <w:jc w:val="center"/>
        <w:rPr>
          <w:rFonts w:ascii="Times New Roman" w:hAnsi="Times New Roman" w:cs="Times New Roman"/>
          <w:i w:val="0"/>
          <w:color w:val="auto"/>
          <w:sz w:val="24"/>
          <w:szCs w:val="24"/>
        </w:rPr>
      </w:pPr>
      <w:r w:rsidRPr="00BA53FF">
        <w:rPr>
          <w:rFonts w:ascii="Times New Roman" w:hAnsi="Times New Roman" w:cs="Times New Roman"/>
          <w:i w:val="0"/>
          <w:color w:val="auto"/>
          <w:sz w:val="24"/>
          <w:szCs w:val="24"/>
        </w:rPr>
        <w:lastRenderedPageBreak/>
        <w:t xml:space="preserve">Tabel 1. </w:t>
      </w:r>
      <w:r w:rsidRPr="00BA53FF">
        <w:rPr>
          <w:rFonts w:ascii="Times New Roman" w:hAnsi="Times New Roman" w:cs="Times New Roman"/>
          <w:i w:val="0"/>
          <w:color w:val="auto"/>
          <w:sz w:val="24"/>
          <w:szCs w:val="24"/>
        </w:rPr>
        <w:fldChar w:fldCharType="begin"/>
      </w:r>
      <w:r w:rsidRPr="00BA53FF">
        <w:rPr>
          <w:rFonts w:ascii="Times New Roman" w:hAnsi="Times New Roman" w:cs="Times New Roman"/>
          <w:i w:val="0"/>
          <w:color w:val="auto"/>
          <w:sz w:val="24"/>
          <w:szCs w:val="24"/>
        </w:rPr>
        <w:instrText xml:space="preserve"> SEQ Tabel_1. \* ARABIC </w:instrText>
      </w:r>
      <w:r w:rsidRPr="00BA53FF">
        <w:rPr>
          <w:rFonts w:ascii="Times New Roman" w:hAnsi="Times New Roman" w:cs="Times New Roman"/>
          <w:i w:val="0"/>
          <w:color w:val="auto"/>
          <w:sz w:val="24"/>
          <w:szCs w:val="24"/>
        </w:rPr>
        <w:fldChar w:fldCharType="separate"/>
      </w:r>
      <w:r w:rsidRPr="00BA53FF">
        <w:rPr>
          <w:rFonts w:ascii="Times New Roman" w:hAnsi="Times New Roman" w:cs="Times New Roman"/>
          <w:i w:val="0"/>
          <w:color w:val="auto"/>
          <w:sz w:val="24"/>
          <w:szCs w:val="24"/>
        </w:rPr>
        <w:t>1</w:t>
      </w:r>
      <w:r w:rsidRPr="00BA53FF">
        <w:rPr>
          <w:rFonts w:ascii="Times New Roman" w:hAnsi="Times New Roman" w:cs="Times New Roman"/>
          <w:i w:val="0"/>
          <w:color w:val="auto"/>
          <w:sz w:val="24"/>
          <w:szCs w:val="24"/>
        </w:rPr>
        <w:fldChar w:fldCharType="end"/>
      </w:r>
      <w:r w:rsidRPr="00BA53FF">
        <w:rPr>
          <w:rFonts w:ascii="Times New Roman" w:hAnsi="Times New Roman" w:cs="Times New Roman"/>
          <w:i w:val="0"/>
          <w:color w:val="auto"/>
          <w:sz w:val="24"/>
          <w:szCs w:val="24"/>
        </w:rPr>
        <w:t>Cyberbullying Tahun 2023 - Georgi Todorov</w:t>
      </w:r>
    </w:p>
    <w:tbl>
      <w:tblPr>
        <w:tblW w:w="7938" w:type="dxa"/>
        <w:tblInd w:w="-5" w:type="dxa"/>
        <w:tblLook w:val="04A0" w:firstRow="1" w:lastRow="0" w:firstColumn="1" w:lastColumn="0" w:noHBand="0" w:noVBand="1"/>
      </w:tblPr>
      <w:tblGrid>
        <w:gridCol w:w="570"/>
        <w:gridCol w:w="1698"/>
        <w:gridCol w:w="5670"/>
      </w:tblGrid>
      <w:tr w:rsidR="00FE5969" w:rsidRPr="00765A51" w14:paraId="32B5CA63" w14:textId="77777777" w:rsidTr="005F242E">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1580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4BDBC024" w14:textId="72A20B86"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w:t>
            </w:r>
            <w:r w:rsidR="00377195" w:rsidRPr="00765A51">
              <w:rPr>
                <w:rFonts w:ascii="Times New Roman" w:eastAsia="Times New Roman" w:hAnsi="Times New Roman" w:cs="Times New Roman"/>
                <w:color w:val="000000"/>
                <w:sz w:val="24"/>
                <w:szCs w:val="24"/>
              </w:rPr>
              <w:t xml:space="preserv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4867019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FE5969" w:rsidRPr="00765A51" w14:paraId="25060833"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322167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DC4157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767942D6"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FE5969" w:rsidRPr="00765A51" w14:paraId="2834AD1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73755B2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7835C93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42754714"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FE5969" w:rsidRPr="00765A51" w14:paraId="559A1A05" w14:textId="77777777" w:rsidTr="005F242E">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7E161F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6C77F7F3"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51702075" w14:textId="701B032B"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del w:id="160"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FE5969" w:rsidRPr="00765A51" w14:paraId="5F8B7925"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3E512C7"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560E116B"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74BF0764" w14:textId="07B9950A"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del w:id="161"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FE5969" w:rsidRPr="00765A51" w14:paraId="44707629"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B356FD"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6F1CD384"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3FEB6437"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FE5969" w:rsidRPr="00765A51" w14:paraId="6171EC10" w14:textId="77777777" w:rsidTr="005F242E">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71D71E"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0F5653AC"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7DD4A2AE" w14:textId="4BAD4EE2"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del w:id="162" w:author="NIZAR" w:date="2023-05-25T09:09:00Z">
              <w:r w:rsidR="00056B63" w:rsidRPr="00765A51" w:rsidDel="00743610">
                <w:rPr>
                  <w:rFonts w:ascii="Times New Roman" w:eastAsia="Times New Roman" w:hAnsi="Times New Roman" w:cs="Times New Roman"/>
                  <w:i/>
                  <w:color w:val="000000"/>
                  <w:sz w:val="24"/>
                  <w:szCs w:val="24"/>
                </w:rPr>
                <w:delText>bullying</w:delText>
              </w:r>
            </w:del>
            <w:r w:rsidR="00DB118A">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FE5969" w:rsidRPr="00765A51" w14:paraId="6319F3CC" w14:textId="77777777" w:rsidTr="005F242E">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6A7A0F95"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67B4A4F0" w14:textId="77777777" w:rsidR="00FE5969" w:rsidRPr="00765A51" w:rsidRDefault="00FE5969" w:rsidP="00FE5969">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182874EA" w14:textId="77777777" w:rsidR="00FE5969" w:rsidRPr="00765A51" w:rsidRDefault="00FE5969" w:rsidP="00FE5969">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1F53F57B" w14:textId="77777777" w:rsidR="00FE5969" w:rsidRPr="00765A51" w:rsidRDefault="00FE5969" w:rsidP="00A33270">
      <w:pPr>
        <w:rPr>
          <w:rFonts w:ascii="Times New Roman" w:hAnsi="Times New Roman" w:cs="Times New Roman"/>
          <w:sz w:val="24"/>
          <w:szCs w:val="24"/>
        </w:rPr>
      </w:pPr>
    </w:p>
    <w:p w14:paraId="6C90F2DA" w14:textId="41F137A7" w:rsidR="00333B39" w:rsidRPr="00765A51" w:rsidRDefault="00333B39" w:rsidP="008F4BAB">
      <w:pPr>
        <w:jc w:val="both"/>
        <w:rPr>
          <w:rFonts w:ascii="Times New Roman" w:eastAsia="Times New Roman" w:hAnsi="Times New Roman" w:cs="Times New Roman"/>
          <w:sz w:val="24"/>
          <w:szCs w:val="24"/>
        </w:rPr>
      </w:pPr>
    </w:p>
    <w:p w14:paraId="00000041" w14:textId="24B2281B" w:rsidR="002B1F43" w:rsidRPr="00765A51" w:rsidRDefault="003B6358" w:rsidP="004826EE">
      <w:pPr>
        <w:pStyle w:val="Heading2"/>
      </w:pPr>
      <w:bookmarkStart w:id="163" w:name="_7k27wcoldnqb" w:colFirst="0" w:colLast="0"/>
      <w:bookmarkStart w:id="164" w:name="_Toc136983367"/>
      <w:bookmarkEnd w:id="163"/>
      <w:r w:rsidRPr="00765A51">
        <w:t>Rumusan Masalah</w:t>
      </w:r>
      <w:bookmarkEnd w:id="164"/>
    </w:p>
    <w:p w14:paraId="0F5656CA" w14:textId="79D8F628" w:rsidR="00F16CAD" w:rsidRPr="00765A51" w:rsidRDefault="002C628D"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Berdasarkan latar belakang diatas dengan batas </w:t>
      </w:r>
      <w:r w:rsidR="00F16CAD" w:rsidRPr="00765A51">
        <w:rPr>
          <w:rFonts w:ascii="Times New Roman" w:hAnsi="Times New Roman" w:cs="Times New Roman"/>
          <w:sz w:val="24"/>
          <w:szCs w:val="24"/>
        </w:rPr>
        <w:t>masalah, maka masalah yang diangkat dalam penelitian ini sebagai berikut:</w:t>
      </w:r>
    </w:p>
    <w:p w14:paraId="79610D1E" w14:textId="7B771726" w:rsidR="00956526" w:rsidRPr="00765A51" w:rsidRDefault="00956526">
      <w:pPr>
        <w:pStyle w:val="ListParagraph"/>
        <w:numPr>
          <w:ilvl w:val="0"/>
          <w:numId w:val="5"/>
        </w:numPr>
        <w:ind w:left="851"/>
        <w:jc w:val="both"/>
        <w:rPr>
          <w:rFonts w:ascii="Times New Roman" w:hAnsi="Times New Roman" w:cs="Times New Roman"/>
          <w:sz w:val="24"/>
          <w:szCs w:val="24"/>
        </w:rPr>
        <w:pPrChange w:id="165" w:author="NIZAR" w:date="2023-05-23T14:15:00Z">
          <w:pPr>
            <w:pStyle w:val="ListParagraph"/>
            <w:numPr>
              <w:ilvl w:val="3"/>
              <w:numId w:val="1"/>
            </w:numPr>
            <w:ind w:left="426" w:hanging="360"/>
          </w:pPr>
        </w:pPrChange>
      </w:pPr>
      <w:r w:rsidRPr="00765A51">
        <w:rPr>
          <w:rFonts w:ascii="Times New Roman" w:hAnsi="Times New Roman" w:cs="Times New Roman"/>
          <w:sz w:val="24"/>
          <w:szCs w:val="24"/>
        </w:rPr>
        <w:t xml:space="preserve">Bagaimana representasi terhadap </w:t>
      </w:r>
      <w:del w:id="166"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w:t>
      </w:r>
      <w:r w:rsidR="009E37B3" w:rsidRPr="00765A51">
        <w:rPr>
          <w:rFonts w:ascii="Times New Roman" w:hAnsi="Times New Roman" w:cs="Times New Roman"/>
          <w:sz w:val="24"/>
          <w:szCs w:val="24"/>
        </w:rPr>
        <w:t>Revenge Of Others</w:t>
      </w:r>
      <w:r w:rsidRPr="00765A51">
        <w:rPr>
          <w:rFonts w:ascii="Times New Roman" w:hAnsi="Times New Roman" w:cs="Times New Roman"/>
          <w:sz w:val="24"/>
          <w:szCs w:val="24"/>
        </w:rPr>
        <w:t xml:space="preserve"> 2022 dengan Analisis Semiotika Roland Barthes?</w:t>
      </w:r>
    </w:p>
    <w:p w14:paraId="04378A5B" w14:textId="3BA62426" w:rsidR="002C628D" w:rsidRPr="00765A51" w:rsidRDefault="002C628D" w:rsidP="0007117C">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del w:id="167"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67C05886" w14:textId="77777777" w:rsidR="00956526" w:rsidRPr="00765A51" w:rsidRDefault="00956526" w:rsidP="00956526">
      <w:pPr>
        <w:rPr>
          <w:rFonts w:ascii="Times New Roman" w:hAnsi="Times New Roman" w:cs="Times New Roman"/>
          <w:sz w:val="24"/>
          <w:szCs w:val="24"/>
        </w:rPr>
      </w:pPr>
    </w:p>
    <w:p w14:paraId="00000042" w14:textId="0B2D3056" w:rsidR="002B1F43" w:rsidRPr="00765A51" w:rsidRDefault="003B6358" w:rsidP="004826EE">
      <w:pPr>
        <w:pStyle w:val="Heading2"/>
      </w:pPr>
      <w:bookmarkStart w:id="168" w:name="_qgtyuzs2we0p" w:colFirst="0" w:colLast="0"/>
      <w:bookmarkStart w:id="169" w:name="_Toc136983368"/>
      <w:bookmarkEnd w:id="168"/>
      <w:r w:rsidRPr="00765A51">
        <w:t>Tujuan</w:t>
      </w:r>
      <w:r w:rsidR="0094312E" w:rsidRPr="00765A51">
        <w:t xml:space="preserve"> Penelitian</w:t>
      </w:r>
      <w:bookmarkEnd w:id="169"/>
    </w:p>
    <w:p w14:paraId="2DAEBC7F" w14:textId="24A9EB4D" w:rsidR="00012C16" w:rsidRPr="00765A51" w:rsidRDefault="00012C16" w:rsidP="00351AF6">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7F594652" w14:textId="09CCC2AA" w:rsidR="009E37B3" w:rsidRPr="00765A51" w:rsidRDefault="00203880">
      <w:pPr>
        <w:pStyle w:val="ListParagraph"/>
        <w:numPr>
          <w:ilvl w:val="0"/>
          <w:numId w:val="15"/>
        </w:numPr>
        <w:ind w:left="851"/>
        <w:jc w:val="both"/>
        <w:rPr>
          <w:rFonts w:ascii="Times New Roman" w:hAnsi="Times New Roman" w:cs="Times New Roman"/>
          <w:sz w:val="24"/>
          <w:szCs w:val="24"/>
        </w:rPr>
        <w:pPrChange w:id="170" w:author="NIZAR" w:date="2023-05-23T14:15:00Z">
          <w:pPr/>
        </w:pPrChange>
      </w:pPr>
      <w:r w:rsidRPr="00765A51">
        <w:rPr>
          <w:rFonts w:ascii="Times New Roman" w:hAnsi="Times New Roman" w:cs="Times New Roman"/>
          <w:sz w:val="24"/>
          <w:szCs w:val="24"/>
        </w:rPr>
        <w:t>Mengetahui</w:t>
      </w:r>
      <w:r w:rsidR="009E37B3" w:rsidRPr="00765A51">
        <w:rPr>
          <w:rFonts w:ascii="Times New Roman" w:hAnsi="Times New Roman" w:cs="Times New Roman"/>
          <w:sz w:val="24"/>
          <w:szCs w:val="24"/>
        </w:rPr>
        <w:t xml:space="preserve"> representasi terhadap perilaku </w:t>
      </w:r>
      <w:del w:id="171"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009E37B3" w:rsidRPr="00765A51">
        <w:rPr>
          <w:rFonts w:ascii="Times New Roman" w:hAnsi="Times New Roman" w:cs="Times New Roman"/>
          <w:sz w:val="24"/>
          <w:szCs w:val="24"/>
        </w:rPr>
        <w:t xml:space="preserve"> dalam serial drama korea Revenge Of Others 2022 dengan Analisis Semiotika Roland Barthes</w:t>
      </w:r>
    </w:p>
    <w:p w14:paraId="45BCE520" w14:textId="3B8F9244" w:rsidR="00203880" w:rsidRPr="00765A51" w:rsidRDefault="00203880" w:rsidP="0007117C">
      <w:pPr>
        <w:pStyle w:val="ListParagraph"/>
        <w:numPr>
          <w:ilvl w:val="0"/>
          <w:numId w:val="1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del w:id="172"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59BAC001" w14:textId="77777777" w:rsidR="007A2431" w:rsidRPr="00765A51" w:rsidRDefault="007A2431" w:rsidP="007A2431">
      <w:pPr>
        <w:pStyle w:val="ListParagraph"/>
        <w:ind w:left="426"/>
        <w:jc w:val="both"/>
        <w:rPr>
          <w:rFonts w:ascii="Times New Roman" w:hAnsi="Times New Roman" w:cs="Times New Roman"/>
          <w:sz w:val="24"/>
          <w:szCs w:val="24"/>
        </w:rPr>
      </w:pPr>
    </w:p>
    <w:p w14:paraId="75A501A5" w14:textId="4D93AC5D" w:rsidR="00E13599" w:rsidRPr="00765A51" w:rsidRDefault="00E13599" w:rsidP="004826EE">
      <w:pPr>
        <w:pStyle w:val="Heading2"/>
      </w:pPr>
      <w:bookmarkStart w:id="173" w:name="_Toc136983369"/>
      <w:r w:rsidRPr="00765A51">
        <w:t>Manfaat Penelitian</w:t>
      </w:r>
      <w:bookmarkEnd w:id="173"/>
    </w:p>
    <w:p w14:paraId="35483810" w14:textId="535574BE"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106C7046" w14:textId="0D15BA77" w:rsidR="00E13599"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del w:id="174" w:author="NIZAR" w:date="2023-05-25T09:09:00Z">
        <w:r w:rsidR="00056B63"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dalam </w:t>
      </w:r>
      <w:r w:rsidR="00056B63" w:rsidRPr="00765A51">
        <w:rPr>
          <w:rFonts w:ascii="Times New Roman" w:hAnsi="Times New Roman" w:cs="Times New Roman"/>
          <w:sz w:val="24"/>
          <w:szCs w:val="24"/>
        </w:rPr>
        <w:t>drama korea</w:t>
      </w:r>
      <w:r w:rsidR="002D1404" w:rsidRPr="00765A51">
        <w:rPr>
          <w:rFonts w:ascii="Times New Roman" w:hAnsi="Times New Roman" w:cs="Times New Roman"/>
          <w:sz w:val="24"/>
          <w:szCs w:val="24"/>
        </w:rPr>
        <w:t xml:space="preserve"> serta menjadi memperkaya referensi semiotika dengan model </w:t>
      </w:r>
      <w:r w:rsidR="008F2E99" w:rsidRPr="00765A51">
        <w:rPr>
          <w:rFonts w:ascii="Times New Roman" w:hAnsi="Times New Roman" w:cs="Times New Roman"/>
          <w:sz w:val="24"/>
          <w:szCs w:val="24"/>
        </w:rPr>
        <w:t>Roland Barthes</w:t>
      </w:r>
      <w:r w:rsidR="002D1404" w:rsidRPr="00765A51">
        <w:rPr>
          <w:rFonts w:ascii="Times New Roman" w:hAnsi="Times New Roman" w:cs="Times New Roman"/>
          <w:sz w:val="24"/>
          <w:szCs w:val="24"/>
        </w:rPr>
        <w:t>.</w:t>
      </w:r>
    </w:p>
    <w:p w14:paraId="1B402BE8" w14:textId="77777777" w:rsidR="00856C41" w:rsidRPr="00765A51" w:rsidRDefault="00856C41" w:rsidP="003B51D2">
      <w:pPr>
        <w:pStyle w:val="ListParagraph"/>
        <w:ind w:left="709" w:firstLine="720"/>
        <w:jc w:val="both"/>
        <w:rPr>
          <w:rFonts w:ascii="Times New Roman" w:hAnsi="Times New Roman" w:cs="Times New Roman"/>
          <w:sz w:val="24"/>
          <w:szCs w:val="24"/>
        </w:rPr>
      </w:pPr>
    </w:p>
    <w:p w14:paraId="2B8FCE25" w14:textId="37AA1D81" w:rsidR="00E13599" w:rsidRPr="00765A51" w:rsidRDefault="00E13599" w:rsidP="003B51D2">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w:t>
      </w:r>
      <w:r w:rsidR="002A39D8" w:rsidRPr="00765A51">
        <w:rPr>
          <w:rFonts w:ascii="Times New Roman" w:hAnsi="Times New Roman" w:cs="Times New Roman"/>
          <w:sz w:val="24"/>
          <w:szCs w:val="24"/>
        </w:rPr>
        <w:t>ra</w:t>
      </w:r>
      <w:r w:rsidRPr="00765A51">
        <w:rPr>
          <w:rFonts w:ascii="Times New Roman" w:hAnsi="Times New Roman" w:cs="Times New Roman"/>
          <w:sz w:val="24"/>
          <w:szCs w:val="24"/>
        </w:rPr>
        <w:t>ktis</w:t>
      </w:r>
    </w:p>
    <w:p w14:paraId="61970DBA" w14:textId="344789DE" w:rsidR="00513270" w:rsidRPr="00765A51" w:rsidRDefault="00513270" w:rsidP="003B51D2">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w:t>
      </w:r>
      <w:r w:rsidR="00E82EDC" w:rsidRPr="00765A51">
        <w:rPr>
          <w:rFonts w:ascii="Times New Roman" w:hAnsi="Times New Roman" w:cs="Times New Roman"/>
          <w:sz w:val="24"/>
          <w:szCs w:val="24"/>
        </w:rPr>
        <w:t xml:space="preserve"> bidang</w:t>
      </w:r>
      <w:r w:rsidRPr="00765A51">
        <w:rPr>
          <w:rFonts w:ascii="Times New Roman" w:hAnsi="Times New Roman" w:cs="Times New Roman"/>
          <w:sz w:val="24"/>
          <w:szCs w:val="24"/>
        </w:rPr>
        <w:t xml:space="preserve"> </w:t>
      </w:r>
      <w:r w:rsidR="00E82EDC" w:rsidRPr="00765A51">
        <w:rPr>
          <w:rFonts w:ascii="Times New Roman" w:hAnsi="Times New Roman" w:cs="Times New Roman"/>
          <w:sz w:val="24"/>
          <w:szCs w:val="24"/>
        </w:rPr>
        <w:t>keilmuan komunikasi</w:t>
      </w:r>
      <w:r w:rsidR="00155837" w:rsidRPr="00765A51">
        <w:rPr>
          <w:rFonts w:ascii="Times New Roman" w:hAnsi="Times New Roman" w:cs="Times New Roman"/>
          <w:sz w:val="24"/>
          <w:szCs w:val="24"/>
        </w:rPr>
        <w:t xml:space="preserve"> serta dapat menjadi sumber pengetahuan bagi masyarakat secara luas dalam hal ilmu komunikasi semiotik</w:t>
      </w:r>
      <w:r w:rsidR="00E82EDC" w:rsidRPr="00765A51">
        <w:rPr>
          <w:rFonts w:ascii="Times New Roman" w:hAnsi="Times New Roman" w:cs="Times New Roman"/>
          <w:sz w:val="24"/>
          <w:szCs w:val="24"/>
        </w:rPr>
        <w:t>.</w:t>
      </w:r>
    </w:p>
    <w:p w14:paraId="211C9876" w14:textId="425687A4" w:rsidR="0022570C" w:rsidRPr="00765A51" w:rsidRDefault="0022570C" w:rsidP="0022570C">
      <w:pPr>
        <w:jc w:val="both"/>
        <w:rPr>
          <w:rFonts w:ascii="Times New Roman" w:hAnsi="Times New Roman" w:cs="Times New Roman"/>
          <w:sz w:val="24"/>
          <w:szCs w:val="24"/>
        </w:rPr>
      </w:pPr>
    </w:p>
    <w:p w14:paraId="7F9466A6" w14:textId="0AEAD1E4" w:rsidR="0008431A" w:rsidRDefault="0008431A">
      <w:pPr>
        <w:pStyle w:val="Heading2"/>
        <w:rPr>
          <w:ins w:id="175" w:author="NIZAR" w:date="2023-06-06T13:44:00Z"/>
        </w:rPr>
      </w:pPr>
      <w:bookmarkStart w:id="176" w:name="_hkinpkekona8" w:colFirst="0" w:colLast="0"/>
      <w:bookmarkStart w:id="177" w:name="_Toc136983370"/>
      <w:bookmarkEnd w:id="176"/>
      <w:ins w:id="178" w:author="NIZAR" w:date="2023-06-06T13:44:00Z">
        <w:r>
          <w:t>Definisi Konsep</w:t>
        </w:r>
        <w:bookmarkEnd w:id="177"/>
      </w:ins>
    </w:p>
    <w:p w14:paraId="18069151" w14:textId="69501365" w:rsidR="0008431A" w:rsidRDefault="0008431A">
      <w:pPr>
        <w:pStyle w:val="Heading3"/>
        <w:rPr>
          <w:ins w:id="179" w:author="NIZAR" w:date="2023-06-06T14:12:00Z"/>
          <w:i/>
        </w:rPr>
        <w:pPrChange w:id="180" w:author="NIZAR" w:date="2023-06-06T13:45:00Z">
          <w:pPr>
            <w:pStyle w:val="Heading2"/>
          </w:pPr>
        </w:pPrChange>
      </w:pPr>
      <w:bookmarkStart w:id="181" w:name="_Toc136983371"/>
      <w:ins w:id="182" w:author="NIZAR" w:date="2023-06-06T13:44:00Z">
        <w:r>
          <w:t xml:space="preserve">Representasi </w:t>
        </w:r>
      </w:ins>
      <w:r w:rsidR="00DB118A">
        <w:rPr>
          <w:i/>
        </w:rPr>
        <w:t>Bullying</w:t>
      </w:r>
      <w:bookmarkEnd w:id="181"/>
    </w:p>
    <w:p w14:paraId="01885D3A" w14:textId="6815E948" w:rsidR="0034190B" w:rsidRPr="00F65665" w:rsidDel="001D616A" w:rsidRDefault="0034190B">
      <w:pPr>
        <w:pStyle w:val="ListParagraph"/>
        <w:ind w:left="709" w:firstLine="720"/>
        <w:jc w:val="both"/>
        <w:rPr>
          <w:del w:id="183" w:author="NIZAR" w:date="2023-06-06T14:25:00Z"/>
          <w:rFonts w:cs="Times New Roman"/>
          <w:szCs w:val="24"/>
        </w:rPr>
        <w:pPrChange w:id="184" w:author="NIZAR" w:date="2023-06-06T14:12:00Z">
          <w:pPr>
            <w:pStyle w:val="Heading2"/>
          </w:pPr>
        </w:pPrChange>
      </w:pPr>
      <w:commentRangeStart w:id="185"/>
      <w:del w:id="186" w:author="NIZAR" w:date="2023-06-06T14:25:00Z">
        <w:r w:rsidRPr="00F65665" w:rsidDel="001D616A">
          <w:rPr>
            <w:rFonts w:ascii="Times New Roman" w:hAnsi="Times New Roman" w:cs="Times New Roman"/>
            <w:sz w:val="24"/>
            <w:szCs w:val="24"/>
          </w:rPr>
          <w:delText xml:space="preserve">Representasi berasal dari bahasa Inggris, representation,yang berarti perwakilan,gambaran, atau penggambaran. Secara sederhana, representasi dapat diartikan sebagai gambaran mengenai suatu hal yang terdapat dalam kehidupan yang digambarkan melalui suatu media. (Mulyana, 2014: 96). Representasi menurut Chris Barker adalah konstruksi social yang mengharuskan kita mengeksplorasi pembentukan makna tekstual dan menghendaki penyelidikan tentang cara dihasilkannya makna pada beragam konteks. </w:delText>
        </w:r>
        <w:commentRangeEnd w:id="185"/>
        <w:r w:rsidRPr="00F65665" w:rsidDel="001D616A">
          <w:rPr>
            <w:rFonts w:ascii="Times New Roman" w:hAnsi="Times New Roman" w:cs="Times New Roman"/>
            <w:sz w:val="24"/>
            <w:szCs w:val="24"/>
          </w:rPr>
          <w:commentReference w:id="185"/>
        </w:r>
      </w:del>
    </w:p>
    <w:p w14:paraId="48323320" w14:textId="02C5AACF" w:rsidR="005F51DA" w:rsidRPr="00F65665" w:rsidDel="00DE4F9D" w:rsidRDefault="005F51DA">
      <w:pPr>
        <w:pStyle w:val="ListParagraph"/>
        <w:ind w:left="709" w:firstLine="720"/>
        <w:jc w:val="both"/>
        <w:rPr>
          <w:del w:id="187" w:author="NIZAR" w:date="2023-06-06T14:47:00Z"/>
          <w:rFonts w:cs="Times New Roman"/>
          <w:szCs w:val="24"/>
        </w:rPr>
        <w:pPrChange w:id="188" w:author="NIZAR" w:date="2023-06-06T14:12:00Z">
          <w:pPr>
            <w:pStyle w:val="Heading2"/>
          </w:pPr>
        </w:pPrChange>
      </w:pPr>
      <w:commentRangeStart w:id="189"/>
      <w:ins w:id="190" w:author="NIZAR" w:date="2023-06-06T14:23:00Z">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ins>
      <w:commentRangeEnd w:id="189"/>
      <w:ins w:id="191" w:author="NIZAR" w:date="2023-06-06T14:25:00Z">
        <w:r w:rsidR="001D616A" w:rsidRPr="00F65665">
          <w:rPr>
            <w:rFonts w:ascii="Times New Roman" w:hAnsi="Times New Roman" w:cs="Times New Roman"/>
            <w:sz w:val="24"/>
            <w:szCs w:val="24"/>
          </w:rPr>
          <w:commentReference w:id="189"/>
        </w:r>
      </w:ins>
      <w:r w:rsidR="00E43B86" w:rsidRPr="00F65665">
        <w:rPr>
          <w:rFonts w:ascii="Times New Roman" w:hAnsi="Times New Roman" w:cs="Times New Roman"/>
          <w:sz w:val="24"/>
          <w:szCs w:val="24"/>
        </w:rPr>
        <w:fldChar w:fldCharType="begin"/>
      </w:r>
      <w:r w:rsidR="00E43B86" w:rsidRPr="00F65665">
        <w:rPr>
          <w:rFonts w:ascii="Times New Roman" w:hAnsi="Times New Roman" w:cs="Times New Roman"/>
          <w:sz w:val="24"/>
          <w:szCs w:val="24"/>
        </w:rPr>
        <w:instrText xml:space="preserve"> ADDIN ZOTERO_ITEM CSL_CITATION {"citationID":"RyGGVr6B","properties":{"formattedCitation":"(Mulyana, 2014)","plainCitation":"(Mulyana, 2014)","noteIndex":0},"citationItems":[{"id":1167,"uris":["http://zotero.org/users/8165088/items/HT67CDEX"],"itemData":{"id":1167,"type":"article-journal","container-title":"Jurnal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00E43B86" w:rsidRPr="00F65665">
        <w:rPr>
          <w:rFonts w:ascii="Times New Roman" w:hAnsi="Times New Roman" w:cs="Times New Roman"/>
          <w:sz w:val="24"/>
          <w:szCs w:val="24"/>
        </w:rPr>
        <w:fldChar w:fldCharType="separate"/>
      </w:r>
      <w:r w:rsidR="00E43B86" w:rsidRPr="00F65665">
        <w:rPr>
          <w:rFonts w:ascii="Times New Roman" w:hAnsi="Times New Roman" w:cs="Times New Roman"/>
          <w:sz w:val="24"/>
          <w:szCs w:val="24"/>
        </w:rPr>
        <w:t>(Mulyana, 2014)</w:t>
      </w:r>
      <w:r w:rsidR="00E43B86" w:rsidRPr="00F65665">
        <w:rPr>
          <w:rFonts w:ascii="Times New Roman" w:hAnsi="Times New Roman" w:cs="Times New Roman"/>
          <w:sz w:val="24"/>
          <w:szCs w:val="24"/>
        </w:rPr>
        <w:fldChar w:fldCharType="end"/>
      </w:r>
      <w:ins w:id="192" w:author="NIZAR" w:date="2023-06-06T14:47:00Z">
        <w:r w:rsidR="00DE4F9D" w:rsidRPr="00F65665">
          <w:rPr>
            <w:rFonts w:ascii="Times New Roman" w:hAnsi="Times New Roman" w:cs="Times New Roman"/>
            <w:sz w:val="24"/>
            <w:szCs w:val="24"/>
          </w:rPr>
          <w:t xml:space="preserve"> </w:t>
        </w:r>
      </w:ins>
    </w:p>
    <w:p w14:paraId="01D70B38" w14:textId="6707BC29" w:rsidR="006E370C" w:rsidRPr="00F65665" w:rsidDel="00740ACB" w:rsidRDefault="006E370C" w:rsidP="00F65665">
      <w:pPr>
        <w:pStyle w:val="ListParagraph"/>
        <w:ind w:left="709" w:firstLine="720"/>
        <w:jc w:val="both"/>
        <w:rPr>
          <w:del w:id="193" w:author="NIZAR" w:date="2023-06-06T14:47:00Z"/>
          <w:rFonts w:ascii="Times New Roman" w:hAnsi="Times New Roman" w:cs="Times New Roman"/>
          <w:sz w:val="24"/>
          <w:szCs w:val="24"/>
        </w:rPr>
      </w:pPr>
      <w:commentRangeStart w:id="194"/>
      <w:del w:id="195" w:author="NIZAR" w:date="2023-06-06T14:47:00Z">
        <w:r w:rsidRPr="00F65665" w:rsidDel="00740ACB">
          <w:rPr>
            <w:rFonts w:ascii="Times New Roman" w:hAnsi="Times New Roman" w:cs="Times New Roman"/>
            <w:sz w:val="24"/>
            <w:szCs w:val="24"/>
          </w:rPr>
          <w:delText>Representasi adalah konsep yang digunakan dalam proses sosial pemaknaan melalui sistem penandaan yang tersedia: dialog, tulisan, video, film, fotografi dan sebagainya. Untuk memahami dan mamaknai kode dan tanda dalm film, peneliti menggunakan metode semiotika televisi John Fiske. Ada tiga tahap yang dapat peneliti gunakan yaitu level realitas, representasi dan ideologi. (Fiske, 2004)</w:delText>
        </w:r>
        <w:commentRangeEnd w:id="194"/>
        <w:r w:rsidRPr="00F65665" w:rsidDel="00740ACB">
          <w:rPr>
            <w:rFonts w:ascii="Times New Roman" w:hAnsi="Times New Roman" w:cs="Times New Roman"/>
            <w:sz w:val="24"/>
            <w:szCs w:val="24"/>
          </w:rPr>
          <w:commentReference w:id="194"/>
        </w:r>
      </w:del>
    </w:p>
    <w:p w14:paraId="7AC91596" w14:textId="69BECB9A" w:rsidR="00740ACB" w:rsidRDefault="00740ACB" w:rsidP="00F65665">
      <w:pPr>
        <w:pStyle w:val="ListParagraph"/>
        <w:ind w:left="709" w:firstLine="720"/>
        <w:jc w:val="both"/>
        <w:rPr>
          <w:rFonts w:ascii="Times New Roman" w:hAnsi="Times New Roman" w:cs="Times New Roman"/>
          <w:sz w:val="24"/>
          <w:szCs w:val="24"/>
        </w:rPr>
      </w:pPr>
      <w:commentRangeStart w:id="196"/>
      <w:ins w:id="197" w:author="NIZAR" w:date="2023-06-06T14:47:00Z">
        <w:r w:rsidRPr="00F65665">
          <w:rPr>
            <w:rFonts w:ascii="Times New Roman" w:hAnsi="Times New Roman" w:cs="Times New Roman"/>
            <w:sz w:val="24"/>
            <w:szCs w:val="24"/>
          </w:rPr>
          <w:t>Konsep yang digunakan dalam proses sosial pemaknaan melalui berbagai sistem penandaan seperti dialog, tulisan, video, film, fotografi, dan sejenisnya disebut sebagai representasi.</w:t>
        </w:r>
        <w:commentRangeEnd w:id="196"/>
        <w:r w:rsidRPr="00F65665">
          <w:rPr>
            <w:rFonts w:ascii="Times New Roman" w:hAnsi="Times New Roman" w:cs="Times New Roman"/>
            <w:sz w:val="24"/>
            <w:szCs w:val="24"/>
          </w:rPr>
          <w:commentReference w:id="196"/>
        </w:r>
      </w:ins>
    </w:p>
    <w:p w14:paraId="5795CB47" w14:textId="14D7A5D7" w:rsidR="00FA03EE" w:rsidDel="004965A5" w:rsidRDefault="00F73AC6" w:rsidP="00F65665">
      <w:pPr>
        <w:pStyle w:val="ListParagraph"/>
        <w:ind w:left="709" w:firstLine="720"/>
        <w:jc w:val="both"/>
        <w:rPr>
          <w:del w:id="198" w:author="NIZAR" w:date="2023-06-06T15:48:00Z"/>
          <w:rFonts w:ascii="Times New Roman" w:hAnsi="Times New Roman" w:cs="Times New Roman"/>
          <w:sz w:val="24"/>
          <w:szCs w:val="24"/>
        </w:rPr>
      </w:pPr>
      <w:commentRangeStart w:id="199"/>
      <w:del w:id="200" w:author="NIZAR" w:date="2023-06-06T15:48:00Z">
        <w:r w:rsidRPr="00F73AC6" w:rsidDel="004965A5">
          <w:rPr>
            <w:rFonts w:ascii="Times New Roman" w:hAnsi="Times New Roman" w:cs="Times New Roman"/>
            <w:sz w:val="24"/>
            <w:szCs w:val="24"/>
          </w:rPr>
          <w:delText>Menurut (sejiwa,2008) bullying merupakan situasi dimana terjadinya penyalahgunaan kekuatan atau kekuasaan yang dilakukan oleh seseorang atau sekelompok.</w:delText>
        </w:r>
        <w:r w:rsidDel="004965A5">
          <w:rPr>
            <w:rFonts w:ascii="Times New Roman" w:hAnsi="Times New Roman" w:cs="Times New Roman"/>
            <w:sz w:val="24"/>
            <w:szCs w:val="24"/>
          </w:rPr>
          <w:delText xml:space="preserve"> </w:delText>
        </w:r>
        <w:r w:rsidRPr="00F73AC6" w:rsidDel="004965A5">
          <w:rPr>
            <w:rFonts w:ascii="Times New Roman" w:hAnsi="Times New Roman" w:cs="Times New Roman"/>
            <w:sz w:val="24"/>
            <w:szCs w:val="24"/>
          </w:rPr>
          <w:delText>Bullying sangat berpengaruh terhadap kehidupan sosial anak terutama pada korbannya, bullying dapat menghambat proses perkembangan anak dan menyebabkan anak tidak bisa berinteraksi dengan baik seperti teman (Wharton 2009)</w:delText>
        </w:r>
        <w:commentRangeEnd w:id="199"/>
        <w:r w:rsidR="004965A5" w:rsidDel="004965A5">
          <w:rPr>
            <w:rStyle w:val="CommentReference"/>
          </w:rPr>
          <w:commentReference w:id="199"/>
        </w:r>
      </w:del>
    </w:p>
    <w:p w14:paraId="5DBA4D0C" w14:textId="2896B8F2" w:rsidR="00CE36F0" w:rsidRDefault="00CE36F0" w:rsidP="00F65665">
      <w:pPr>
        <w:pStyle w:val="ListParagraph"/>
        <w:ind w:left="709" w:firstLine="720"/>
        <w:jc w:val="both"/>
        <w:rPr>
          <w:rFonts w:ascii="Times New Roman" w:hAnsi="Times New Roman" w:cs="Times New Roman"/>
          <w:sz w:val="24"/>
          <w:szCs w:val="24"/>
        </w:rPr>
      </w:pPr>
      <w:commentRangeStart w:id="201"/>
      <w:ins w:id="202" w:author="NIZAR" w:date="2023-06-06T15:45:00Z">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ins>
      <w:r w:rsidR="00DB118A">
        <w:rPr>
          <w:rFonts w:ascii="Times New Roman" w:hAnsi="Times New Roman" w:cs="Times New Roman"/>
          <w:i/>
          <w:sz w:val="24"/>
          <w:szCs w:val="24"/>
        </w:rPr>
        <w:t>bullying</w:t>
      </w:r>
      <w:ins w:id="203" w:author="NIZAR" w:date="2023-06-06T15:45:00Z">
        <w:r w:rsidRPr="00CE36F0">
          <w:rPr>
            <w:rFonts w:ascii="Times New Roman" w:hAnsi="Times New Roman" w:cs="Times New Roman"/>
            <w:sz w:val="24"/>
            <w:szCs w:val="24"/>
          </w:rPr>
          <w:t xml:space="preserve"> adalah bentuk penyalahgunaan kekuasaan oleh seseorang atau sekelompok orang. Dampak dari </w:t>
        </w:r>
      </w:ins>
      <w:r w:rsidR="00DB118A">
        <w:rPr>
          <w:rFonts w:ascii="Times New Roman" w:hAnsi="Times New Roman" w:cs="Times New Roman"/>
          <w:i/>
          <w:sz w:val="24"/>
          <w:szCs w:val="24"/>
        </w:rPr>
        <w:t>bullying</w:t>
      </w:r>
      <w:ins w:id="204" w:author="NIZAR" w:date="2023-06-06T15:45:00Z">
        <w:r w:rsidRPr="00CE36F0">
          <w:rPr>
            <w:rFonts w:ascii="Times New Roman" w:hAnsi="Times New Roman" w:cs="Times New Roman"/>
            <w:sz w:val="24"/>
            <w:szCs w:val="24"/>
          </w:rPr>
          <w:t xml:space="preserve"> sangat berpengaruh bagi kehidupan sosial anak, terutama bagi korban </w:t>
        </w:r>
      </w:ins>
      <w:r w:rsidR="00DB118A">
        <w:rPr>
          <w:rFonts w:ascii="Times New Roman" w:hAnsi="Times New Roman" w:cs="Times New Roman"/>
          <w:i/>
          <w:sz w:val="24"/>
          <w:szCs w:val="24"/>
        </w:rPr>
        <w:t>bullying</w:t>
      </w:r>
      <w:ins w:id="205" w:author="NIZAR" w:date="2023-06-06T15:45:00Z">
        <w:r w:rsidRPr="00CE36F0">
          <w:rPr>
            <w:rFonts w:ascii="Times New Roman" w:hAnsi="Times New Roman" w:cs="Times New Roman"/>
            <w:sz w:val="24"/>
            <w:szCs w:val="24"/>
          </w:rPr>
          <w:t xml:space="preserve">. Selain dapat menghambat proses perkembangan anak, </w:t>
        </w:r>
      </w:ins>
      <w:r w:rsidR="00DB118A">
        <w:rPr>
          <w:rFonts w:ascii="Times New Roman" w:hAnsi="Times New Roman" w:cs="Times New Roman"/>
          <w:i/>
          <w:sz w:val="24"/>
          <w:szCs w:val="24"/>
        </w:rPr>
        <w:t>bullying</w:t>
      </w:r>
      <w:ins w:id="206" w:author="NIZAR" w:date="2023-06-06T15:45:00Z">
        <w:r w:rsidRPr="00CE36F0">
          <w:rPr>
            <w:rFonts w:ascii="Times New Roman" w:hAnsi="Times New Roman" w:cs="Times New Roman"/>
            <w:sz w:val="24"/>
            <w:szCs w:val="24"/>
          </w:rPr>
          <w:t xml:space="preserve"> juga dapat menyebabkan korban sulit berinteraksi dengan teman sebaya.</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{"citationID":"D59kbeYg","properties":{"formattedCitation":"(Setyowati et al., 2017)","plainCitation":"(Setyowati et al., 2017)","noteIndex":0},"citationItems":[{"id":1171,"uris":["http://zotero.org/users/8165088/items/58LUIHRQ"],"itemData":{"id":1171,"type":"article-journal","container-title":"Universitas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Pr>
          <w:rFonts w:ascii="Times New Roman" w:hAnsi="Times New Roman" w:cs="Times New Roman"/>
          <w:sz w:val="24"/>
          <w:szCs w:val="24"/>
        </w:rPr>
        <w:fldChar w:fldCharType="separate"/>
      </w:r>
      <w:r w:rsidRPr="00CE36F0">
        <w:rPr>
          <w:rFonts w:ascii="Times New Roman" w:hAnsi="Times New Roman" w:cs="Times New Roman"/>
          <w:sz w:val="24"/>
        </w:rPr>
        <w:t>(Setyowati et al., 2017)</w:t>
      </w:r>
      <w:r>
        <w:rPr>
          <w:rFonts w:ascii="Times New Roman" w:hAnsi="Times New Roman" w:cs="Times New Roman"/>
          <w:sz w:val="24"/>
          <w:szCs w:val="24"/>
        </w:rPr>
        <w:fldChar w:fldCharType="end"/>
      </w:r>
      <w:commentRangeEnd w:id="201"/>
      <w:r w:rsidR="004965A5">
        <w:rPr>
          <w:rStyle w:val="CommentReference"/>
        </w:rPr>
        <w:commentReference w:id="201"/>
      </w:r>
    </w:p>
    <w:p w14:paraId="53A0247B" w14:textId="373A2BD1" w:rsidR="004965A5" w:rsidRPr="00241AAB" w:rsidRDefault="004965A5" w:rsidP="00F65665">
      <w:pPr>
        <w:pStyle w:val="ListParagraph"/>
        <w:ind w:left="709" w:firstLine="720"/>
        <w:jc w:val="both"/>
        <w:rPr>
          <w:rFonts w:ascii="Times New Roman" w:hAnsi="Times New Roman" w:cs="Times New Roman"/>
          <w:sz w:val="24"/>
          <w:szCs w:val="24"/>
        </w:rPr>
      </w:pPr>
      <w:ins w:id="207" w:author="NIZAR" w:date="2023-06-06T15:49:00Z">
        <w:r>
          <w:rPr>
            <w:rFonts w:ascii="Times New Roman" w:hAnsi="Times New Roman" w:cs="Times New Roman"/>
            <w:sz w:val="24"/>
            <w:szCs w:val="24"/>
          </w:rPr>
          <w:t xml:space="preserve">Sesuai dengan penjelasan diatas, representasi </w:t>
        </w:r>
      </w:ins>
      <w:r w:rsidR="00DB118A">
        <w:rPr>
          <w:rFonts w:ascii="Times New Roman" w:hAnsi="Times New Roman" w:cs="Times New Roman"/>
          <w:i/>
          <w:sz w:val="24"/>
          <w:szCs w:val="24"/>
        </w:rPr>
        <w:t>bullying</w:t>
      </w:r>
      <w:ins w:id="208" w:author="NIZAR" w:date="2023-06-06T15:50:00Z">
        <w:r w:rsidR="00386063">
          <w:rPr>
            <w:rFonts w:ascii="Times New Roman" w:hAnsi="Times New Roman" w:cs="Times New Roman"/>
            <w:sz w:val="24"/>
            <w:szCs w:val="24"/>
          </w:rPr>
          <w:t xml:space="preserve"> dapat dimaknai sebagai penggambaran realita </w:t>
        </w:r>
      </w:ins>
      <w:r w:rsidR="00DB118A">
        <w:rPr>
          <w:rFonts w:ascii="Times New Roman" w:hAnsi="Times New Roman" w:cs="Times New Roman"/>
          <w:i/>
          <w:sz w:val="24"/>
          <w:szCs w:val="24"/>
        </w:rPr>
        <w:t>bullying</w:t>
      </w:r>
      <w:ins w:id="209" w:author="NIZAR" w:date="2023-06-06T15:51:00Z">
        <w:r w:rsidR="00386063">
          <w:rPr>
            <w:rFonts w:ascii="Times New Roman" w:hAnsi="Times New Roman" w:cs="Times New Roman"/>
            <w:sz w:val="24"/>
            <w:szCs w:val="24"/>
          </w:rPr>
          <w:t xml:space="preserve"> yang marak terjadi melalui berbagai media (foto, video, film).</w:t>
        </w:r>
      </w:ins>
    </w:p>
    <w:p w14:paraId="66002185" w14:textId="37FB832A" w:rsidR="0034190B" w:rsidRPr="0034190B" w:rsidRDefault="0034190B">
      <w:pPr>
        <w:rPr>
          <w:ins w:id="210" w:author="NIZAR" w:date="2023-06-06T13:45:00Z"/>
        </w:rPr>
        <w:pPrChange w:id="211" w:author="NIZAR" w:date="2023-06-06T14:12:00Z">
          <w:pPr>
            <w:pStyle w:val="Heading2"/>
          </w:pPr>
        </w:pPrChange>
      </w:pPr>
    </w:p>
    <w:p w14:paraId="03EFDDCA" w14:textId="46E3C649" w:rsidR="0008431A" w:rsidRDefault="0008431A">
      <w:pPr>
        <w:pStyle w:val="Heading3"/>
        <w:rPr>
          <w:ins w:id="212" w:author="NIZAR" w:date="2023-06-06T15:52:00Z"/>
        </w:rPr>
        <w:pPrChange w:id="213" w:author="NIZAR" w:date="2023-06-06T13:45:00Z">
          <w:pPr>
            <w:pStyle w:val="Heading2"/>
          </w:pPr>
        </w:pPrChange>
      </w:pPr>
      <w:bookmarkStart w:id="214" w:name="_Toc136983372"/>
      <w:ins w:id="215" w:author="NIZAR" w:date="2023-06-06T13:45:00Z">
        <w:r>
          <w:t>Serial Drama Korea</w:t>
        </w:r>
      </w:ins>
      <w:bookmarkEnd w:id="214"/>
    </w:p>
    <w:p w14:paraId="014C64A6" w14:textId="6F1855BB" w:rsidR="00E54B95" w:rsidRPr="00E37784" w:rsidDel="00E37784" w:rsidRDefault="00AF5F13">
      <w:pPr>
        <w:pStyle w:val="ListParagraph"/>
        <w:ind w:left="709" w:firstLine="720"/>
        <w:jc w:val="both"/>
        <w:rPr>
          <w:del w:id="216" w:author="NIZAR" w:date="2023-06-06T16:36:00Z"/>
          <w:rFonts w:ascii="Times New Roman" w:hAnsi="Times New Roman" w:cs="Times New Roman"/>
          <w:sz w:val="24"/>
          <w:szCs w:val="24"/>
          <w:rPrChange w:id="217" w:author="NIZAR" w:date="2023-06-06T16:36:00Z">
            <w:rPr>
              <w:del w:id="218" w:author="NIZAR" w:date="2023-06-06T16:36:00Z"/>
            </w:rPr>
          </w:rPrChange>
        </w:rPr>
        <w:pPrChange w:id="219" w:author="NIZAR" w:date="2023-06-06T16:36:00Z">
          <w:pPr/>
        </w:pPrChange>
      </w:pPr>
      <w:commentRangeStart w:id="220"/>
      <w:del w:id="221" w:author="NIZAR" w:date="2023-06-06T16:36:00Z">
        <w:r w:rsidRPr="00E37784" w:rsidDel="00E37784">
          <w:rPr>
            <w:rFonts w:ascii="Times New Roman" w:hAnsi="Times New Roman" w:cs="Times New Roman"/>
            <w:sz w:val="24"/>
            <w:szCs w:val="24"/>
            <w:rPrChange w:id="222" w:author="NIZAR" w:date="2023-06-06T16:36:00Z">
              <w:rPr/>
            </w:rPrChange>
          </w:rPr>
          <w:delText>Menurut Nurkholis Majid (2017), Serial Drama Korea adalah program televisi yang terdiri dari kisah drama dengan episode berkelanjutan yang ditayangkan dalam jangka waktu yang cukup lama. Drama Korea juga dikenal sebagai "K-Drama" yang sangat populer di Indonesia. Konsep ini menceritakan cerita yang menarik dan dramatis di dalam setiap episodenya.</w:delText>
        </w:r>
        <w:commentRangeEnd w:id="220"/>
        <w:r w:rsidRPr="00E37784" w:rsidDel="00E37784">
          <w:rPr>
            <w:rFonts w:ascii="Times New Roman" w:hAnsi="Times New Roman" w:cs="Times New Roman"/>
            <w:sz w:val="24"/>
            <w:szCs w:val="24"/>
            <w:rPrChange w:id="223" w:author="NIZAR" w:date="2023-06-06T16:36:00Z">
              <w:rPr>
                <w:rStyle w:val="CommentReference"/>
              </w:rPr>
            </w:rPrChange>
          </w:rPr>
          <w:commentReference w:id="220"/>
        </w:r>
      </w:del>
    </w:p>
    <w:p w14:paraId="146DCA98" w14:textId="2701B1C8" w:rsidR="001D6367" w:rsidRPr="00E37784" w:rsidRDefault="001D6367">
      <w:pPr>
        <w:pStyle w:val="ListParagraph"/>
        <w:ind w:left="709" w:firstLine="720"/>
        <w:jc w:val="both"/>
        <w:rPr>
          <w:rFonts w:ascii="Times New Roman" w:hAnsi="Times New Roman" w:cs="Times New Roman"/>
          <w:sz w:val="24"/>
          <w:szCs w:val="24"/>
          <w:rPrChange w:id="224" w:author="NIZAR" w:date="2023-06-06T16:36:00Z">
            <w:rPr/>
          </w:rPrChange>
        </w:rPr>
        <w:pPrChange w:id="225" w:author="NIZAR" w:date="2023-06-06T16:36:00Z">
          <w:pPr/>
        </w:pPrChange>
      </w:pPr>
      <w:commentRangeStart w:id="226"/>
      <w:ins w:id="227" w:author="NIZAR" w:date="2023-06-06T16:21:00Z">
        <w:r w:rsidRPr="00E37784">
          <w:rPr>
            <w:rFonts w:ascii="Times New Roman" w:hAnsi="Times New Roman" w:cs="Times New Roman"/>
            <w:sz w:val="24"/>
            <w:szCs w:val="24"/>
            <w:rPrChange w:id="228" w:author="NIZAR" w:date="2023-06-06T16:36:00Z">
              <w:rPr/>
            </w:rPrChange>
          </w:rPr>
          <w:t xml:space="preserve">Serial Drama Korea merupakan jenis acara televisi yang bercerita dalam </w:t>
        </w:r>
      </w:ins>
      <w:ins w:id="229" w:author="NIZAR" w:date="2023-06-06T16:36:00Z">
        <w:r w:rsidR="00E37784" w:rsidRPr="00E37784">
          <w:rPr>
            <w:rFonts w:ascii="Times New Roman" w:hAnsi="Times New Roman" w:cs="Times New Roman"/>
            <w:sz w:val="24"/>
            <w:szCs w:val="24"/>
            <w:rPrChange w:id="230" w:author="NIZAR" w:date="2023-06-06T16:36:00Z">
              <w:rPr/>
            </w:rPrChange>
          </w:rPr>
          <w:t>e</w:t>
        </w:r>
      </w:ins>
      <w:ins w:id="231" w:author="NIZAR" w:date="2023-06-06T16:21:00Z">
        <w:r w:rsidRPr="00E37784">
          <w:rPr>
            <w:rFonts w:ascii="Times New Roman" w:hAnsi="Times New Roman" w:cs="Times New Roman"/>
            <w:sz w:val="24"/>
            <w:szCs w:val="24"/>
            <w:rPrChange w:id="232" w:author="NIZAR" w:date="2023-06-06T16:36:00Z">
              <w:rPr/>
            </w:rPrChange>
          </w:rPr>
          <w:t>pisode-episode yang berjalan lama. Orang Indonesia menikmati drama Korea, yang juga dikenal sebagai "K-Drama." Ide ini menceritakan kisah yang emosional dan menarik di setiap episodenya.</w:t>
        </w:r>
      </w:ins>
      <w:commentRangeEnd w:id="226"/>
      <w:r w:rsidR="00AC4234" w:rsidRPr="00E37784">
        <w:rPr>
          <w:rFonts w:ascii="Times New Roman" w:hAnsi="Times New Roman" w:cs="Times New Roman"/>
          <w:sz w:val="24"/>
          <w:szCs w:val="24"/>
          <w:rPrChange w:id="233" w:author="NIZAR" w:date="2023-06-06T16:36:00Z">
            <w:rPr>
              <w:rStyle w:val="CommentReference"/>
            </w:rPr>
          </w:rPrChange>
        </w:rPr>
        <w:commentReference w:id="226"/>
      </w:r>
    </w:p>
    <w:p w14:paraId="6D1A924C" w14:textId="3A32412A" w:rsidR="00AC4234" w:rsidRPr="00E37784" w:rsidDel="00E37784" w:rsidRDefault="00CE500F">
      <w:pPr>
        <w:pStyle w:val="ListParagraph"/>
        <w:ind w:left="709" w:firstLine="720"/>
        <w:jc w:val="both"/>
        <w:rPr>
          <w:del w:id="234" w:author="NIZAR" w:date="2023-06-06T16:35:00Z"/>
          <w:rFonts w:ascii="Times New Roman" w:hAnsi="Times New Roman" w:cs="Times New Roman"/>
          <w:sz w:val="24"/>
          <w:szCs w:val="24"/>
          <w:rPrChange w:id="235" w:author="NIZAR" w:date="2023-06-06T16:36:00Z">
            <w:rPr>
              <w:del w:id="236" w:author="NIZAR" w:date="2023-06-06T16:35:00Z"/>
            </w:rPr>
          </w:rPrChange>
        </w:rPr>
        <w:pPrChange w:id="237" w:author="NIZAR" w:date="2023-06-06T16:36:00Z">
          <w:pPr/>
        </w:pPrChange>
      </w:pPr>
      <w:commentRangeStart w:id="238"/>
      <w:del w:id="239" w:author="NIZAR" w:date="2023-06-06T16:35:00Z">
        <w:r w:rsidRPr="00E37784" w:rsidDel="00E37784">
          <w:rPr>
            <w:rFonts w:ascii="Times New Roman" w:hAnsi="Times New Roman" w:cs="Times New Roman"/>
            <w:sz w:val="24"/>
            <w:szCs w:val="24"/>
            <w:rPrChange w:id="240" w:author="NIZAR" w:date="2023-06-06T16:36:00Z">
              <w:rPr/>
            </w:rPrChange>
          </w:rPr>
          <w:delText>Drama Korea juga mengangkat kebudayaan dan masalah sehari-hari serta kisah yang tidak bertele-tele membuat masyarakat hampir di seluruh Asia menyukainya, baik dari kalangan remaja maupun orang dewasa terutama kalangan kaum hawa. Karena artis Korea yang merupakan penyanyi serta pemain drama memiliki wajah dan penampilan yang menawan sehingga menjadi alasan bagi mereka untuk menyukai budaya Korea.</w:delText>
        </w:r>
        <w:commentRangeEnd w:id="238"/>
        <w:r w:rsidR="00E37784" w:rsidRPr="00E37784" w:rsidDel="00E37784">
          <w:rPr>
            <w:rFonts w:ascii="Times New Roman" w:hAnsi="Times New Roman" w:cs="Times New Roman"/>
            <w:sz w:val="24"/>
            <w:szCs w:val="24"/>
            <w:rPrChange w:id="241" w:author="NIZAR" w:date="2023-06-06T16:36:00Z">
              <w:rPr>
                <w:rStyle w:val="CommentReference"/>
              </w:rPr>
            </w:rPrChange>
          </w:rPr>
          <w:commentReference w:id="238"/>
        </w:r>
      </w:del>
    </w:p>
    <w:p w14:paraId="56F5AA7F" w14:textId="229EA3F4" w:rsidR="00CE500F" w:rsidDel="00EF5E29" w:rsidRDefault="00E37784">
      <w:pPr>
        <w:pStyle w:val="ListParagraph"/>
        <w:ind w:left="709" w:firstLine="720"/>
        <w:jc w:val="both"/>
        <w:rPr>
          <w:del w:id="242" w:author="NIZAR" w:date="2023-06-06T16:36:00Z"/>
          <w:rFonts w:ascii="Times New Roman" w:hAnsi="Times New Roman" w:cs="Times New Roman"/>
          <w:sz w:val="24"/>
          <w:szCs w:val="24"/>
        </w:rPr>
        <w:pPrChange w:id="243" w:author="NIZAR" w:date="2023-06-06T16:36:00Z">
          <w:pPr/>
        </w:pPrChange>
      </w:pPr>
      <w:ins w:id="244" w:author="NIZAR" w:date="2023-06-06T16:35:00Z">
        <w:r w:rsidRPr="00E37784">
          <w:rPr>
            <w:rFonts w:ascii="Times New Roman" w:hAnsi="Times New Roman" w:cs="Times New Roman"/>
            <w:sz w:val="24"/>
            <w:szCs w:val="24"/>
            <w:rPrChange w:id="245" w:author="NIZAR" w:date="2023-06-06T16:36:00Z">
              <w:rPr/>
            </w:rPrChange>
          </w:rPr>
          <w:t>Drama</w:t>
        </w:r>
      </w:ins>
      <w:ins w:id="246" w:author="NIZAR" w:date="2023-06-06T16:34:00Z">
        <w:r w:rsidR="00CE500F" w:rsidRPr="00E37784">
          <w:rPr>
            <w:rFonts w:ascii="Times New Roman" w:hAnsi="Times New Roman" w:cs="Times New Roman"/>
            <w:sz w:val="24"/>
            <w:szCs w:val="24"/>
            <w:rPrChange w:id="247" w:author="NIZAR" w:date="2023-06-06T16:36:00Z">
              <w:rPr/>
            </w:rPrChange>
          </w:rPr>
          <w:t xml:space="preserve">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ins>
      <w:r w:rsidR="00CE500F" w:rsidRPr="00E37784">
        <w:rPr>
          <w:rFonts w:ascii="Times New Roman" w:hAnsi="Times New Roman" w:cs="Times New Roman"/>
          <w:sz w:val="24"/>
          <w:szCs w:val="24"/>
          <w:rPrChange w:id="248" w:author="NIZAR" w:date="2023-06-06T16:36:00Z">
            <w:rPr/>
          </w:rPrChange>
        </w:rPr>
        <w:fldChar w:fldCharType="begin"/>
      </w:r>
      <w:r w:rsidRPr="00E37784">
        <w:rPr>
          <w:rFonts w:ascii="Times New Roman" w:hAnsi="Times New Roman" w:cs="Times New Roman"/>
          <w:sz w:val="24"/>
          <w:szCs w:val="24"/>
          <w:rPrChange w:id="249" w:author="NIZAR" w:date="2023-06-06T16:36:00Z">
            <w:rPr/>
          </w:rPrChange>
        </w:rPr>
        <w:instrText xml:space="preserve"> ADDIN ZOTERO_ITEM CSL_CITATION {"citationID":"1nnxArUH","properties":{"formattedCitation":"(Fitri, 2019)","plainCitation":"(Fitri, 2019)","noteIndex":0},"citationItems":[{"id":1175,"uris":["http://zotero.org/users/8165088/items/V2Z6SQMX"],"itemData":{"id":1175,"type":"thesis","genre":"PhD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00CE500F" w:rsidRPr="00E37784">
        <w:rPr>
          <w:rFonts w:ascii="Times New Roman" w:hAnsi="Times New Roman" w:cs="Times New Roman"/>
          <w:sz w:val="24"/>
          <w:szCs w:val="24"/>
          <w:rPrChange w:id="250" w:author="NIZAR" w:date="2023-06-06T16:36:00Z">
            <w:rPr/>
          </w:rPrChange>
        </w:rPr>
        <w:fldChar w:fldCharType="separate"/>
      </w:r>
      <w:r w:rsidRPr="00E37784">
        <w:rPr>
          <w:rFonts w:ascii="Times New Roman" w:hAnsi="Times New Roman" w:cs="Times New Roman"/>
          <w:sz w:val="24"/>
          <w:szCs w:val="24"/>
          <w:rPrChange w:id="251" w:author="NIZAR" w:date="2023-06-06T16:36:00Z">
            <w:rPr/>
          </w:rPrChange>
        </w:rPr>
        <w:t>(Fitri, 2019)</w:t>
      </w:r>
      <w:r w:rsidR="00CE500F" w:rsidRPr="00E37784">
        <w:rPr>
          <w:rFonts w:ascii="Times New Roman" w:hAnsi="Times New Roman" w:cs="Times New Roman"/>
          <w:sz w:val="24"/>
          <w:szCs w:val="24"/>
          <w:rPrChange w:id="252" w:author="NIZAR" w:date="2023-06-06T16:36:00Z">
            <w:rPr/>
          </w:rPrChange>
        </w:rPr>
        <w:fldChar w:fldCharType="end"/>
      </w:r>
    </w:p>
    <w:p w14:paraId="3B04992A" w14:textId="7F7EC542" w:rsidR="00EF5E29" w:rsidRDefault="00EF5E29">
      <w:pPr>
        <w:pStyle w:val="ListParagraph"/>
        <w:ind w:left="709" w:firstLine="720"/>
        <w:jc w:val="both"/>
        <w:rPr>
          <w:ins w:id="253" w:author="NIZAR" w:date="2023-06-06T16:50:00Z"/>
          <w:rFonts w:ascii="Times New Roman" w:hAnsi="Times New Roman" w:cs="Times New Roman"/>
          <w:sz w:val="24"/>
          <w:szCs w:val="24"/>
        </w:rPr>
        <w:pPrChange w:id="254" w:author="NIZAR" w:date="2023-06-06T16:36:00Z">
          <w:pPr/>
        </w:pPrChange>
      </w:pPr>
    </w:p>
    <w:p w14:paraId="32561A5A" w14:textId="633049AF" w:rsidR="00AF5F13" w:rsidRPr="00CF7A36" w:rsidRDefault="00EF5E29" w:rsidP="00CF7A36">
      <w:pPr>
        <w:pStyle w:val="ListParagraph"/>
        <w:ind w:left="709" w:firstLine="720"/>
        <w:jc w:val="both"/>
        <w:rPr>
          <w:rFonts w:ascii="Times New Roman" w:hAnsi="Times New Roman" w:cs="Times New Roman"/>
          <w:sz w:val="24"/>
          <w:szCs w:val="24"/>
        </w:rPr>
      </w:pPr>
      <w:ins w:id="255" w:author="NIZAR" w:date="2023-06-06T16:50:00Z">
        <w:r>
          <w:rPr>
            <w:rFonts w:ascii="Times New Roman" w:hAnsi="Times New Roman" w:cs="Times New Roman"/>
            <w:sz w:val="24"/>
            <w:szCs w:val="24"/>
          </w:rPr>
          <w:lastRenderedPageBreak/>
          <w:t xml:space="preserve">Sesuai dengan penjelasan di atas, serial drama korea merupakan </w:t>
        </w:r>
      </w:ins>
      <w:ins w:id="256" w:author="NIZAR" w:date="2023-06-06T16:51:00Z">
        <w:r w:rsidR="008C5B44">
          <w:rPr>
            <w:rFonts w:ascii="Times New Roman" w:hAnsi="Times New Roman" w:cs="Times New Roman"/>
            <w:sz w:val="24"/>
            <w:szCs w:val="24"/>
          </w:rPr>
          <w:t>acara televisi yang membawakan cerita, fenomena, atau budaya yang terjadi di Korea.</w:t>
        </w:r>
      </w:ins>
    </w:p>
    <w:p w14:paraId="57CA7262" w14:textId="77777777" w:rsidR="00AF5F13" w:rsidRPr="00AF5F13" w:rsidRDefault="00AF5F13" w:rsidP="00AF5F13">
      <w:pPr>
        <w:rPr>
          <w:ins w:id="257" w:author="NIZAR" w:date="2023-06-06T13:44:00Z"/>
        </w:rPr>
      </w:pPr>
    </w:p>
    <w:p w14:paraId="02AC84A1" w14:textId="723C095D" w:rsidR="00137B99" w:rsidRDefault="00137B99">
      <w:pPr>
        <w:pStyle w:val="Heading2"/>
      </w:pPr>
      <w:bookmarkStart w:id="258" w:name="_Toc136983373"/>
      <w:r>
        <w:t>Sistematika Pembahasan</w:t>
      </w:r>
      <w:bookmarkEnd w:id="258"/>
    </w:p>
    <w:p w14:paraId="04403C69" w14:textId="6FC46813" w:rsidR="00137B99" w:rsidRDefault="00540477" w:rsidP="007153CF">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w:t>
      </w:r>
      <w:r w:rsidR="00F076FB" w:rsidRPr="007153CF">
        <w:rPr>
          <w:rFonts w:ascii="Times New Roman" w:hAnsi="Times New Roman" w:cs="Times New Roman"/>
          <w:sz w:val="24"/>
        </w:rPr>
        <w:t>dalam tahap penelitian. Berikut susunan sistematika pembahasan penelitian ini:</w:t>
      </w:r>
    </w:p>
    <w:p w14:paraId="5CD9A380" w14:textId="77777777" w:rsidR="00AB652A" w:rsidRPr="007153CF" w:rsidRDefault="00AB652A" w:rsidP="007153CF">
      <w:pPr>
        <w:ind w:left="426" w:firstLine="720"/>
        <w:jc w:val="both"/>
        <w:rPr>
          <w:rFonts w:ascii="Times New Roman" w:hAnsi="Times New Roman" w:cs="Times New Roman"/>
          <w:sz w:val="24"/>
        </w:rPr>
      </w:pPr>
    </w:p>
    <w:p w14:paraId="7732CC1E" w14:textId="4026BD56" w:rsidR="00F076FB"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005A4174" w:rsidRPr="00A70043">
        <w:rPr>
          <w:rFonts w:ascii="Times New Roman" w:hAnsi="Times New Roman" w:cs="Times New Roman"/>
          <w:b/>
          <w:sz w:val="24"/>
        </w:rPr>
        <w:t>PENDAHULUAN</w:t>
      </w:r>
    </w:p>
    <w:p w14:paraId="293A5E24" w14:textId="5AD9E253" w:rsidR="008F6447" w:rsidRDefault="00EC1666"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w:t>
      </w:r>
      <w:r w:rsidR="008A1D51">
        <w:rPr>
          <w:rFonts w:ascii="Times New Roman" w:hAnsi="Times New Roman" w:cs="Times New Roman"/>
          <w:sz w:val="24"/>
        </w:rPr>
        <w:t>ini membahas</w:t>
      </w:r>
      <w:r>
        <w:rPr>
          <w:rFonts w:ascii="Times New Roman" w:hAnsi="Times New Roman" w:cs="Times New Roman"/>
          <w:sz w:val="24"/>
        </w:rPr>
        <w:t xml:space="preserve"> mengenai latar belakang, fenomena, rumusan masalah, tujuan manfaat penelitian, dan sistematika pembahsan.</w:t>
      </w:r>
      <w:r w:rsidR="00371546">
        <w:rPr>
          <w:rFonts w:ascii="Times New Roman" w:hAnsi="Times New Roman" w:cs="Times New Roman"/>
          <w:sz w:val="24"/>
        </w:rPr>
        <w:t xml:space="preserve"> </w:t>
      </w:r>
    </w:p>
    <w:p w14:paraId="73CC8003" w14:textId="77777777" w:rsidR="00AB652A" w:rsidRPr="008F6447" w:rsidRDefault="00AB652A" w:rsidP="000C6CE5">
      <w:pPr>
        <w:tabs>
          <w:tab w:val="left" w:pos="1680"/>
        </w:tabs>
        <w:ind w:left="1701"/>
        <w:jc w:val="both"/>
        <w:rPr>
          <w:rFonts w:ascii="Times New Roman" w:hAnsi="Times New Roman" w:cs="Times New Roman"/>
          <w:sz w:val="24"/>
        </w:rPr>
      </w:pPr>
    </w:p>
    <w:p w14:paraId="75D50253" w14:textId="432D923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005A4174" w:rsidRPr="00A70043">
        <w:rPr>
          <w:rFonts w:ascii="Times New Roman" w:hAnsi="Times New Roman" w:cs="Times New Roman"/>
          <w:b/>
          <w:sz w:val="24"/>
        </w:rPr>
        <w:t>KAJIAN TEORITIK</w:t>
      </w:r>
    </w:p>
    <w:p w14:paraId="464F7643" w14:textId="79822CB0" w:rsidR="0060195A" w:rsidRDefault="0060195A"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r w:rsidR="00696E08">
        <w:rPr>
          <w:rFonts w:ascii="Times New Roman" w:hAnsi="Times New Roman" w:cs="Times New Roman"/>
          <w:sz w:val="24"/>
        </w:rPr>
        <w:t>.</w:t>
      </w:r>
    </w:p>
    <w:p w14:paraId="11F95D0B" w14:textId="77777777" w:rsidR="00AB652A" w:rsidRPr="0060195A" w:rsidRDefault="00AB652A" w:rsidP="000C6CE5">
      <w:pPr>
        <w:tabs>
          <w:tab w:val="left" w:pos="1680"/>
        </w:tabs>
        <w:ind w:left="1701"/>
        <w:jc w:val="both"/>
        <w:rPr>
          <w:rFonts w:ascii="Times New Roman" w:hAnsi="Times New Roman" w:cs="Times New Roman"/>
          <w:sz w:val="24"/>
        </w:rPr>
      </w:pPr>
    </w:p>
    <w:p w14:paraId="29E0D8D3" w14:textId="61E184EB"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005A4174" w:rsidRPr="00A70043">
        <w:rPr>
          <w:rFonts w:ascii="Times New Roman" w:hAnsi="Times New Roman" w:cs="Times New Roman"/>
          <w:b/>
          <w:sz w:val="24"/>
        </w:rPr>
        <w:t>METODE PENELITIAN</w:t>
      </w:r>
    </w:p>
    <w:p w14:paraId="23B516E5" w14:textId="4B80AB25" w:rsidR="008A1D51" w:rsidRDefault="008A1D51" w:rsidP="000C6CE5">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berisi mengenai pendekatan penelitian, jenis sumber data peneltiian, dan </w:t>
      </w:r>
      <w:r w:rsidR="00D85A22">
        <w:rPr>
          <w:rFonts w:ascii="Times New Roman" w:hAnsi="Times New Roman" w:cs="Times New Roman"/>
          <w:sz w:val="24"/>
        </w:rPr>
        <w:t>berbagai teknik yang digunakan dalam penelitian ini.</w:t>
      </w:r>
    </w:p>
    <w:p w14:paraId="2232943E" w14:textId="77777777" w:rsidR="00AB652A" w:rsidRPr="008A1D51" w:rsidRDefault="00AB652A" w:rsidP="000C6CE5">
      <w:pPr>
        <w:tabs>
          <w:tab w:val="left" w:pos="1680"/>
        </w:tabs>
        <w:ind w:left="1701"/>
        <w:jc w:val="both"/>
        <w:rPr>
          <w:rFonts w:ascii="Times New Roman" w:hAnsi="Times New Roman" w:cs="Times New Roman"/>
          <w:sz w:val="24"/>
        </w:rPr>
      </w:pPr>
    </w:p>
    <w:p w14:paraId="16782745" w14:textId="4FCA7CFA"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005A4174" w:rsidRPr="00A70043">
        <w:rPr>
          <w:rFonts w:ascii="Times New Roman" w:hAnsi="Times New Roman" w:cs="Times New Roman"/>
          <w:b/>
          <w:sz w:val="24"/>
        </w:rPr>
        <w:t>HASIL PENELITIAN DAN PEMBAHASAN</w:t>
      </w:r>
    </w:p>
    <w:p w14:paraId="2629505F" w14:textId="30EB6A84" w:rsidR="00D85A22"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526211BC" w14:textId="77777777" w:rsidR="00AB652A" w:rsidRPr="00D85A22" w:rsidRDefault="00AB652A" w:rsidP="000C6CE5">
      <w:pPr>
        <w:tabs>
          <w:tab w:val="left" w:pos="1680"/>
        </w:tabs>
        <w:ind w:left="1701"/>
        <w:jc w:val="both"/>
        <w:rPr>
          <w:rFonts w:ascii="Times New Roman" w:hAnsi="Times New Roman" w:cs="Times New Roman"/>
          <w:sz w:val="24"/>
        </w:rPr>
      </w:pPr>
    </w:p>
    <w:p w14:paraId="6A02A9E9" w14:textId="4B6444D9" w:rsidR="005A4174" w:rsidRDefault="00A70043" w:rsidP="00A70043">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005A4174" w:rsidRPr="00A70043">
        <w:rPr>
          <w:rFonts w:ascii="Times New Roman" w:hAnsi="Times New Roman" w:cs="Times New Roman"/>
          <w:b/>
          <w:sz w:val="24"/>
        </w:rPr>
        <w:t>PENUTUP</w:t>
      </w:r>
    </w:p>
    <w:p w14:paraId="60B20CC0" w14:textId="4F986917" w:rsidR="00004BF4" w:rsidRDefault="00D85A22" w:rsidP="000C6CE5">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25046BCE" w14:textId="77777777" w:rsidR="00004BF4" w:rsidRDefault="00004BF4">
      <w:pPr>
        <w:rPr>
          <w:rFonts w:ascii="Times New Roman" w:hAnsi="Times New Roman" w:cs="Times New Roman"/>
          <w:sz w:val="24"/>
        </w:rPr>
      </w:pPr>
      <w:r>
        <w:rPr>
          <w:rFonts w:ascii="Times New Roman" w:hAnsi="Times New Roman" w:cs="Times New Roman"/>
          <w:sz w:val="24"/>
        </w:rPr>
        <w:br w:type="page"/>
      </w:r>
    </w:p>
    <w:p w14:paraId="10043E72" w14:textId="77777777" w:rsidR="00004BF4" w:rsidRDefault="00004BF4" w:rsidP="00025AF9">
      <w:pPr>
        <w:pStyle w:val="Heading1"/>
        <w:sectPr w:rsidR="00004BF4" w:rsidSect="00D143E5">
          <w:headerReference w:type="default" r:id="rId12"/>
          <w:footerReference w:type="default" r:id="rId13"/>
          <w:headerReference w:type="first" r:id="rId14"/>
          <w:footerReference w:type="first" r:id="rId15"/>
          <w:pgSz w:w="11909" w:h="16834"/>
          <w:pgMar w:top="1701" w:right="1701" w:bottom="1701" w:left="2268" w:header="720" w:footer="720" w:gutter="0"/>
          <w:pgNumType w:start="1"/>
          <w:cols w:space="720"/>
          <w:titlePg/>
          <w:docGrid w:linePitch="299"/>
        </w:sectPr>
      </w:pPr>
    </w:p>
    <w:p w14:paraId="236C6B97" w14:textId="69F8FCB9" w:rsidR="00915212" w:rsidRPr="00765A51" w:rsidRDefault="00307A1D" w:rsidP="00025AF9">
      <w:pPr>
        <w:pStyle w:val="Heading1"/>
      </w:pPr>
      <w:r w:rsidRPr="00765A51">
        <w:lastRenderedPageBreak/>
        <w:br/>
      </w:r>
      <w:bookmarkStart w:id="259" w:name="_Toc136983374"/>
      <w:ins w:id="260" w:author="NIZAR" w:date="2023-05-31T20:17:00Z">
        <w:r w:rsidR="001C50D9">
          <w:t>LANDASAN TEORI</w:t>
        </w:r>
      </w:ins>
      <w:bookmarkEnd w:id="259"/>
      <w:del w:id="261" w:author="NIZAR" w:date="2023-05-31T20:16:00Z">
        <w:r w:rsidR="00305273" w:rsidRPr="00765A51" w:rsidDel="001C50D9">
          <w:delText>KAJIAN PUSTAKA</w:delText>
        </w:r>
      </w:del>
    </w:p>
    <w:p w14:paraId="2EB44C04" w14:textId="77777777" w:rsidR="00365D96" w:rsidRPr="00765A51" w:rsidRDefault="00365D96" w:rsidP="00365D96">
      <w:pPr>
        <w:rPr>
          <w:rFonts w:ascii="Times New Roman" w:hAnsi="Times New Roman" w:cs="Times New Roman"/>
          <w:sz w:val="24"/>
          <w:szCs w:val="24"/>
        </w:rPr>
      </w:pPr>
    </w:p>
    <w:p w14:paraId="0757C305" w14:textId="3992CD29" w:rsidR="00A32864" w:rsidRPr="00765A51" w:rsidRDefault="002C7C4C" w:rsidP="004826EE">
      <w:pPr>
        <w:pStyle w:val="Heading2"/>
      </w:pPr>
      <w:bookmarkStart w:id="262" w:name="_Toc136983375"/>
      <w:ins w:id="263" w:author="NIZAR" w:date="2023-05-31T20:18:00Z">
        <w:r>
          <w:t>Kajian</w:t>
        </w:r>
      </w:ins>
      <w:ins w:id="264" w:author="NIZAR" w:date="2023-05-31T20:17:00Z">
        <w:r w:rsidR="001C50D9">
          <w:t xml:space="preserve"> Teori</w:t>
        </w:r>
      </w:ins>
      <w:bookmarkEnd w:id="262"/>
      <w:del w:id="265" w:author="NIZAR" w:date="2023-05-31T20:17:00Z">
        <w:r w:rsidR="00A32864" w:rsidRPr="00765A51" w:rsidDel="001C50D9">
          <w:delText>Definisi Konsep</w:delText>
        </w:r>
      </w:del>
    </w:p>
    <w:p w14:paraId="4CE14F16" w14:textId="77777777" w:rsidR="00A32864" w:rsidRPr="00765A51" w:rsidRDefault="00A32864" w:rsidP="00C37ADA">
      <w:pPr>
        <w:pStyle w:val="Heading3"/>
      </w:pPr>
      <w:bookmarkStart w:id="266" w:name="_Toc136983376"/>
      <w:r w:rsidRPr="00765A51">
        <w:t>Semiotika</w:t>
      </w:r>
      <w:bookmarkEnd w:id="266"/>
    </w:p>
    <w:p w14:paraId="7AA3E8A3"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67"/>
      <w:ins w:id="268" w:author="NIZAR" w:date="2023-05-23T14:21:00Z">
        <w:r w:rsidRPr="00765A51">
          <w:rPr>
            <w:rFonts w:ascii="Times New Roman" w:eastAsia="Times New Roman" w:hAnsi="Times New Roman" w:cs="Times New Roman"/>
            <w:sz w:val="24"/>
            <w:szCs w:val="24"/>
          </w:rPr>
          <w:t xml:space="preserve">Semiotika </w:t>
        </w:r>
      </w:ins>
      <w:ins w:id="269" w:author="NIZAR" w:date="2023-05-23T14:22:00Z">
        <w:r w:rsidRPr="00765A51">
          <w:rPr>
            <w:rFonts w:ascii="Times New Roman" w:eastAsia="Times New Roman" w:hAnsi="Times New Roman" w:cs="Times New Roman"/>
            <w:sz w:val="24"/>
            <w:szCs w:val="24"/>
          </w:rPr>
          <w:t xml:space="preserve">atau semion (bahasa Yunanai) memiliki arti yaitu tanda, </w:t>
        </w:r>
      </w:ins>
      <w:ins w:id="270" w:author="NIZAR" w:date="2023-05-23T14:23:00Z">
        <w:r w:rsidRPr="00765A51">
          <w:rPr>
            <w:rFonts w:ascii="Times New Roman" w:eastAsia="Times New Roman" w:hAnsi="Times New Roman" w:cs="Times New Roman"/>
            <w:sz w:val="24"/>
            <w:szCs w:val="24"/>
          </w:rPr>
          <w:t>tanda merupakan sebuah perwakilan terhadap suatu hal objek tertentu. Setiap objek memiliki informasi yang dikemas dalam sebuah tanda</w:t>
        </w:r>
      </w:ins>
      <w:ins w:id="271" w:author="NIZAR" w:date="2023-05-23T14:24:00Z">
        <w:r w:rsidRPr="00765A51">
          <w:rPr>
            <w:rFonts w:ascii="Times New Roman" w:eastAsia="Times New Roman" w:hAnsi="Times New Roman" w:cs="Times New Roman"/>
            <w:sz w:val="24"/>
            <w:szCs w:val="24"/>
          </w:rPr>
          <w:t xml:space="preserve"> dan akan mengalami proses pemaknaan tanda. Menurut ahli semiotik </w:t>
        </w:r>
      </w:ins>
      <w:ins w:id="272" w:author="NIZAR" w:date="2023-05-23T14:25:00Z">
        <w:r w:rsidRPr="00765A51">
          <w:rPr>
            <w:rFonts w:ascii="Times New Roman" w:eastAsia="Times New Roman" w:hAnsi="Times New Roman" w:cs="Times New Roman"/>
            <w:sz w:val="24"/>
            <w:szCs w:val="24"/>
          </w:rPr>
          <w:t xml:space="preserve">Roland Barthes, semiotik dapat </w:t>
        </w:r>
      </w:ins>
      <w:ins w:id="273" w:author="NIZAR" w:date="2023-05-23T14:26:00Z">
        <w:r w:rsidRPr="00765A51">
          <w:rPr>
            <w:rFonts w:ascii="Times New Roman" w:eastAsia="Times New Roman" w:hAnsi="Times New Roman" w:cs="Times New Roman"/>
            <w:sz w:val="24"/>
            <w:szCs w:val="24"/>
          </w:rPr>
          <w:t>diartikan sebagai sebuah keilmuan untuk melakukan pemahaman atau pengkajian terhadap sebuah “tanda”</w:t>
        </w:r>
      </w:ins>
      <w:ins w:id="274" w:author="NIZAR" w:date="2023-05-23T14:27:00Z">
        <w:r w:rsidRPr="00765A51">
          <w:rPr>
            <w:rFonts w:ascii="Times New Roman" w:eastAsia="Times New Roman" w:hAnsi="Times New Roman" w:cs="Times New Roman"/>
            <w:sz w:val="24"/>
            <w:szCs w:val="24"/>
          </w:rPr>
          <w:t>.</w:t>
        </w:r>
      </w:ins>
      <w:commentRangeEnd w:id="267"/>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{"citationID":"YdBbZHgU","properties":{"formattedCitation":"(Aziza Cahyani Kemala, 2023)","plainCitation":"(Aziza Cahyani Kemala, 2023)","noteIndex":0},"citationItems":[{"id":1013,"uris":["http://zotero.org/users/8165088/items/TZYJES9V"],"itemData":{"id":1013,"type":"thesis","genre":"PhD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(Aziza Cahyani Kemala, 2023)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commentReference w:id="267"/>
      </w:r>
      <w:r w:rsidRPr="00765A51">
        <w:rPr>
          <w:rFonts w:ascii="Times New Roman" w:eastAsia="Times New Roman" w:hAnsi="Times New Roman" w:cs="Times New Roman"/>
          <w:sz w:val="24"/>
          <w:szCs w:val="24"/>
        </w:rPr>
        <w:t xml:space="preserve"> </w:t>
      </w:r>
    </w:p>
    <w:p w14:paraId="7D20B9C2"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75"/>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commentRangeEnd w:id="275"/>
      <w:r w:rsidRPr="00765A51">
        <w:rPr>
          <w:rFonts w:ascii="Times New Roman" w:eastAsia="Times New Roman" w:hAnsi="Times New Roman" w:cs="Times New Roman"/>
          <w:sz w:val="24"/>
          <w:szCs w:val="24"/>
        </w:rPr>
        <w:commentReference w:id="275"/>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{"citationID":"ZaSR2Ut1","properties":{"formattedCitation":"(Riyani,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(Riyani, 2014)</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Start w:id="276"/>
      <w:ins w:id="277" w:author="NIZAR" w:date="2023-05-23T14:38:00Z">
        <w:r w:rsidRPr="00765A51">
          <w:rPr>
            <w:rFonts w:ascii="Times New Roman" w:eastAsia="Times New Roman" w:hAnsi="Times New Roman" w:cs="Times New Roman"/>
            <w:sz w:val="24"/>
            <w:szCs w:val="24"/>
          </w:rPr>
          <w:t xml:space="preserve">Semiotika memiliki dua paradigma, paradigma kosntruktif </w:t>
        </w:r>
      </w:ins>
      <w:ins w:id="278" w:author="NIZAR" w:date="2023-05-23T14:48:00Z">
        <w:r w:rsidRPr="00765A51">
          <w:rPr>
            <w:rFonts w:ascii="Times New Roman" w:eastAsia="Times New Roman" w:hAnsi="Times New Roman" w:cs="Times New Roman"/>
            <w:sz w:val="24"/>
            <w:szCs w:val="24"/>
          </w:rPr>
          <w:t>yang dihasilkan dari proses konstruksi sosial dengan kebenaran yang relatif</w:t>
        </w:r>
      </w:ins>
      <w:ins w:id="279" w:author="NIZAR" w:date="2023-05-23T14:49:00Z">
        <w:r w:rsidRPr="00765A51">
          <w:rPr>
            <w:rFonts w:ascii="Times New Roman" w:eastAsia="Times New Roman" w:hAnsi="Times New Roman" w:cs="Times New Roman"/>
            <w:sz w:val="24"/>
            <w:szCs w:val="24"/>
          </w:rPr>
          <w:t xml:space="preserve"> </w:t>
        </w:r>
      </w:ins>
      <w:ins w:id="280" w:author="NIZAR" w:date="2023-05-23T14:39:00Z">
        <w:r w:rsidRPr="00765A51">
          <w:rPr>
            <w:rFonts w:ascii="Times New Roman" w:eastAsia="Times New Roman" w:hAnsi="Times New Roman" w:cs="Times New Roman"/>
            <w:sz w:val="24"/>
            <w:szCs w:val="24"/>
          </w:rPr>
          <w:t xml:space="preserve">dan </w:t>
        </w:r>
      </w:ins>
      <w:ins w:id="281" w:author="NIZAR" w:date="2023-05-23T14:51:00Z">
        <w:r w:rsidRPr="00765A51">
          <w:rPr>
            <w:rFonts w:ascii="Times New Roman" w:eastAsia="Times New Roman" w:hAnsi="Times New Roman" w:cs="Times New Roman"/>
            <w:sz w:val="24"/>
            <w:szCs w:val="24"/>
          </w:rPr>
          <w:t xml:space="preserve">paradgima </w:t>
        </w:r>
      </w:ins>
      <w:ins w:id="282" w:author="NIZAR" w:date="2023-05-23T14:40:00Z">
        <w:r w:rsidRPr="00765A51">
          <w:rPr>
            <w:rFonts w:ascii="Times New Roman" w:eastAsia="Times New Roman" w:hAnsi="Times New Roman" w:cs="Times New Roman"/>
            <w:sz w:val="24"/>
            <w:szCs w:val="24"/>
          </w:rPr>
          <w:t>kritis</w:t>
        </w:r>
      </w:ins>
      <w:ins w:id="283" w:author="NIZAR" w:date="2023-05-23T14:51:00Z">
        <w:r w:rsidRPr="00765A51">
          <w:rPr>
            <w:rFonts w:ascii="Times New Roman" w:eastAsia="Times New Roman" w:hAnsi="Times New Roman" w:cs="Times New Roman"/>
            <w:sz w:val="24"/>
            <w:szCs w:val="24"/>
          </w:rPr>
          <w:t xml:space="preserve"> yang dilakukan dengan mengkritisi dengan hasil </w:t>
        </w:r>
      </w:ins>
      <w:ins w:id="284" w:author="NIZAR" w:date="2023-05-23T14:52:00Z">
        <w:r w:rsidRPr="00765A51">
          <w:rPr>
            <w:rFonts w:ascii="Times New Roman" w:eastAsia="Times New Roman" w:hAnsi="Times New Roman" w:cs="Times New Roman"/>
            <w:sz w:val="24"/>
            <w:szCs w:val="24"/>
          </w:rPr>
          <w:t>membuat perbaikan dalam sosial.</w:t>
        </w:r>
      </w:ins>
      <w:commentRangeEnd w:id="276"/>
      <w:r w:rsidRPr="00765A51">
        <w:rPr>
          <w:rFonts w:ascii="Times New Roman" w:eastAsia="Times New Roman" w:hAnsi="Times New Roman" w:cs="Times New Roman"/>
          <w:sz w:val="24"/>
          <w:szCs w:val="24"/>
        </w:rPr>
        <w:commentReference w:id="276"/>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{"citationID":"zvySFjql","properties":{"formattedCitation":"(Nugraha et al., 2020)","plainCitation":"(Nugraha et al., 2020)","noteIndex":0},"citationItems":[{"id":1014,"uris":["http://zotero.org/users/8165088/items/GPVPE9Y9"],"itemData":{"id":1014,"type":"paper-conference","container-title":"Seminar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(Nugraha et al., 2020)</w:t>
      </w:r>
      <w:r w:rsidRPr="00765A51">
        <w:rPr>
          <w:rFonts w:ascii="Times New Roman" w:eastAsia="Times New Roman" w:hAnsi="Times New Roman" w:cs="Times New Roman"/>
          <w:sz w:val="24"/>
          <w:szCs w:val="24"/>
        </w:rPr>
        <w:fldChar w:fldCharType="end"/>
      </w:r>
    </w:p>
    <w:p w14:paraId="6B83541D" w14:textId="77777777" w:rsidR="00A32864" w:rsidRPr="00765A51" w:rsidRDefault="00A32864" w:rsidP="00A76DBE">
      <w:pPr>
        <w:ind w:left="709" w:firstLine="720"/>
        <w:jc w:val="both"/>
        <w:rPr>
          <w:rFonts w:ascii="Times New Roman" w:eastAsia="Times New Roman" w:hAnsi="Times New Roman" w:cs="Times New Roman"/>
          <w:sz w:val="24"/>
          <w:szCs w:val="24"/>
        </w:rPr>
      </w:pPr>
      <w:commentRangeStart w:id="285"/>
      <w:ins w:id="286" w:author="NIZAR" w:date="2023-05-23T19:04:00Z">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w:t>
        </w:r>
      </w:ins>
      <w:ins w:id="287" w:author="NIZAR" w:date="2023-05-23T19:05:00Z">
        <w:r w:rsidRPr="00765A51">
          <w:rPr>
            <w:rFonts w:ascii="Times New Roman" w:eastAsia="Times New Roman" w:hAnsi="Times New Roman" w:cs="Times New Roman"/>
            <w:sz w:val="24"/>
            <w:szCs w:val="24"/>
          </w:rPr>
          <w:t xml:space="preserve">r rata-rata </w:t>
        </w:r>
      </w:ins>
      <w:ins w:id="288" w:author="NIZAR" w:date="2023-05-23T19:06:00Z">
        <w:r w:rsidRPr="00765A51">
          <w:rPr>
            <w:rFonts w:ascii="Times New Roman" w:eastAsia="Times New Roman" w:hAnsi="Times New Roman" w:cs="Times New Roman"/>
            <w:sz w:val="24"/>
            <w:szCs w:val="24"/>
          </w:rPr>
          <w:t xml:space="preserve">anggota dalam suatu kelompok atau kebudayaan. Kedua konotasi, proses pemaknaan dengan cara mengubungkan tanda-tanda yang ada dengan sebuah kebudayaan dengan cakupan </w:t>
        </w:r>
      </w:ins>
      <w:ins w:id="289" w:author="NIZAR" w:date="2023-05-23T19:07:00Z">
        <w:r w:rsidRPr="00765A51">
          <w:rPr>
            <w:rFonts w:ascii="Times New Roman" w:eastAsia="Times New Roman" w:hAnsi="Times New Roman" w:cs="Times New Roman"/>
            <w:sz w:val="24"/>
            <w:szCs w:val="24"/>
          </w:rPr>
          <w:t>yang jauh lebih luas.</w:t>
        </w:r>
      </w:ins>
      <w:commentRangeEnd w:id="285"/>
      <w:r w:rsidRPr="00765A51">
        <w:rPr>
          <w:rStyle w:val="CommentReference"/>
          <w:rFonts w:ascii="Times New Roman" w:hAnsi="Times New Roman" w:cs="Times New Roman"/>
          <w:sz w:val="24"/>
          <w:szCs w:val="24"/>
        </w:rPr>
        <w:commentReference w:id="285"/>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{"citationID":"8vObU1Hv","properties":{"formattedCitation":"(Riyani, 2014)","plainCitation":"(Riyani, 2014)","noteIndex":0},"citationItems":[{"id":1018,"uris":["http://zotero.org/users/8165088/items/S7QK9JNZ"],"itemData":{"id":1018,"type":"article-journal","container-title":"SEUNEUBOK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(Riyani, 2014)</w:t>
      </w:r>
      <w:r w:rsidRPr="00765A51">
        <w:rPr>
          <w:rFonts w:ascii="Times New Roman" w:hAnsi="Times New Roman" w:cs="Times New Roman"/>
          <w:sz w:val="24"/>
          <w:szCs w:val="24"/>
        </w:rPr>
        <w:fldChar w:fldCharType="end"/>
      </w:r>
    </w:p>
    <w:p w14:paraId="283EDA7E" w14:textId="77777777" w:rsidR="00A32864" w:rsidRPr="00765A51" w:rsidRDefault="00A32864" w:rsidP="00081877">
      <w:pPr>
        <w:jc w:val="both"/>
        <w:rPr>
          <w:rFonts w:ascii="Times New Roman" w:eastAsia="Times New Roman" w:hAnsi="Times New Roman" w:cs="Times New Roman"/>
          <w:sz w:val="24"/>
          <w:szCs w:val="24"/>
        </w:rPr>
      </w:pPr>
    </w:p>
    <w:p w14:paraId="6C2EE4B7" w14:textId="611B725C" w:rsidR="00CA147E" w:rsidRDefault="00504453" w:rsidP="00C37ADA">
      <w:pPr>
        <w:pStyle w:val="Heading3"/>
      </w:pPr>
      <w:ins w:id="290" w:author="NIZAR" w:date="2023-06-06T08:41:00Z">
        <w:r>
          <w:t xml:space="preserve"> </w:t>
        </w:r>
      </w:ins>
      <w:bookmarkStart w:id="291" w:name="_Toc136983377"/>
      <w:r w:rsidR="00CA147E">
        <w:t>Semotika Roland Barthes</w:t>
      </w:r>
      <w:bookmarkEnd w:id="291"/>
    </w:p>
    <w:p w14:paraId="3D9D3CEB" w14:textId="0ED7EEB6" w:rsidR="00CC589E" w:rsidRPr="00CC589E" w:rsidRDefault="00CC589E" w:rsidP="00CC589E">
      <w:pPr>
        <w:ind w:left="709" w:firstLine="720"/>
        <w:jc w:val="both"/>
        <w:rPr>
          <w:rFonts w:ascii="Times New Roman" w:eastAsia="Times New Roman" w:hAnsi="Times New Roman" w:cs="Times New Roman"/>
          <w:sz w:val="24"/>
          <w:szCs w:val="24"/>
        </w:rPr>
      </w:pPr>
      <w:commentRangeStart w:id="292"/>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563624C8" w14:textId="2966C2BA"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Menurut Barthes, semiotika adalah ilmu yang mempelajari tanda atau sistem tanda dalam suatu bahasa atau budaya. Ia membagi tanda menjadi dua jenis, yaitu tanda denotatif dan tanda konotatif. Tanda denotatif memiliki makna yang jelas dan dapat dipahami secara universal, sedangkan tanda konotatif memiliki makna yang lebih luas dan dapat dipahami secara subyektif.</w:t>
      </w:r>
      <w:r w:rsidR="004D5BD8">
        <w:rPr>
          <w:rFonts w:ascii="Times New Roman" w:eastAsia="Times New Roman" w:hAnsi="Times New Roman" w:cs="Times New Roman"/>
          <w:sz w:val="24"/>
          <w:szCs w:val="24"/>
        </w:rPr>
        <w:fldChar w:fldCharType="begin"/>
      </w:r>
      <w:r w:rsidR="004D5BD8">
        <w:rPr>
          <w:rFonts w:ascii="Times New Roman" w:eastAsia="Times New Roman" w:hAnsi="Times New Roman" w:cs="Times New Roman"/>
          <w:sz w:val="24"/>
          <w:szCs w:val="24"/>
        </w:rPr>
        <w:instrText xml:space="preserve"> ADDIN ZOTERO_ITEM CSL_CITATION {"citationID":"KAISHG9I","properties":{"formattedCitation":"(Yan &amp; Ming, 2015)","plainCitation":"(Yan &amp; Ming, 2015)","noteIndex":0},"citationItems":[{"id":1159,"uris":["http://zotero.org/users/8165088/items/QZY4R8PF"],"itemData":{"id":1159,"type":"article-journal","container-title":"Journal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004D5BD8">
        <w:rPr>
          <w:rFonts w:ascii="Times New Roman" w:eastAsia="Times New Roman" w:hAnsi="Times New Roman" w:cs="Times New Roman"/>
          <w:sz w:val="24"/>
          <w:szCs w:val="24"/>
        </w:rPr>
        <w:fldChar w:fldCharType="separate"/>
      </w:r>
      <w:r w:rsidR="004D5BD8" w:rsidRPr="004D5BD8">
        <w:rPr>
          <w:rFonts w:ascii="Times New Roman" w:hAnsi="Times New Roman" w:cs="Times New Roman"/>
          <w:sz w:val="24"/>
        </w:rPr>
        <w:t>(Yan &amp; Ming, 2015)</w:t>
      </w:r>
      <w:r w:rsidR="004D5BD8">
        <w:rPr>
          <w:rFonts w:ascii="Times New Roman" w:eastAsia="Times New Roman" w:hAnsi="Times New Roman" w:cs="Times New Roman"/>
          <w:sz w:val="24"/>
          <w:szCs w:val="24"/>
        </w:rPr>
        <w:fldChar w:fldCharType="end"/>
      </w:r>
      <w:r w:rsidRPr="00CC589E">
        <w:rPr>
          <w:rFonts w:ascii="Times New Roman" w:eastAsia="Times New Roman" w:hAnsi="Times New Roman" w:cs="Times New Roman"/>
          <w:sz w:val="24"/>
          <w:szCs w:val="24"/>
        </w:rPr>
        <w:t xml:space="preserve"> </w:t>
      </w:r>
    </w:p>
    <w:p w14:paraId="5BF2F0A8" w14:textId="6934BCBF" w:rsidR="00CC589E" w:rsidRP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Selain itu, Barthes juga memperkenalkan konsep "myth" atau mitos dalam semiotika. Ia mengatakan bahwa mitos adalah suatu bentuk tanda yang bersifat ideologis dan digunakan untuk mempertahankan kekuasaan oleh kelompok yang berkuasa. </w:t>
      </w:r>
    </w:p>
    <w:p w14:paraId="01094E02" w14:textId="2739E5AC" w:rsidR="00CC589E" w:rsidRDefault="00CC589E" w:rsidP="00CC589E">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lastRenderedPageBreak/>
        <w:t>Teori semiotika Barthes telah banyak diaplikasikan dalam berbagai bidang, seperti sastra, media, dan budaya populer. Teori ini dapat membantu dalam menganalisis dan memahami makna yang terkandung dalam suatu teks atau media.</w:t>
      </w:r>
      <w:commentRangeEnd w:id="292"/>
      <w:r w:rsidR="00896ACE">
        <w:rPr>
          <w:rStyle w:val="CommentReference"/>
        </w:rPr>
        <w:commentReference w:id="292"/>
      </w:r>
    </w:p>
    <w:p w14:paraId="732CBBBE" w14:textId="77777777" w:rsidR="00CC589E" w:rsidRPr="00CC589E" w:rsidRDefault="00CC589E" w:rsidP="00CC589E">
      <w:pPr>
        <w:ind w:left="709" w:firstLine="720"/>
        <w:jc w:val="both"/>
      </w:pPr>
    </w:p>
    <w:p w14:paraId="0E50D44A" w14:textId="77777777" w:rsidR="00A32864" w:rsidRPr="00765A51" w:rsidRDefault="00A32864" w:rsidP="00C37ADA">
      <w:pPr>
        <w:pStyle w:val="Heading3"/>
      </w:pPr>
      <w:bookmarkStart w:id="293" w:name="_Toc136983378"/>
      <w:r w:rsidRPr="00765A51">
        <w:t>Representasi</w:t>
      </w:r>
      <w:bookmarkEnd w:id="293"/>
    </w:p>
    <w:p w14:paraId="4DECDD6B"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Representasi merupakan sebuah aktivitas dalam pemaknaan dengan menggunakan bahasa. Representasi dalam The work of Representation, Representation : Cultural Representations and Signifying Practice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{"citationID":"dWPgiORu","properties":{"formattedCitation":"(Hall, 2003)","plainCitation":"(Hall, 2003)","noteIndex":0},"citationItems":[{"id":970,"uris":["http://zotero.org/users/8165088/items/YF4A43IK"],"itemData":{"id":970,"type":"book","event-place":"London","publisher":"Sage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(Hall, 2003)</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p>
    <w:p w14:paraId="12F7371A" w14:textId="77777777"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{"citationID":"Hbd2HMfg","properties":{"formattedCitation":"(Wibowo, 2011)","plainCitation":"(Wibowo, 2011)","noteIndex":0},"citationItems":[{"id":971,"uris":["http://zotero.org/users/8165088/items/E2MRRUPS"],"itemData":{"id":971,"type":"book","event-place":"Jakarta","publisher":"Mitra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(Wibowo, 2011)</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59C41C27" w14:textId="7684443A" w:rsidR="00A32864" w:rsidRPr="00765A51" w:rsidRDefault="00A32864" w:rsidP="00A76DBE">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4B3A49C6" w14:textId="77777777" w:rsidR="00194DFD" w:rsidRPr="00765A51" w:rsidRDefault="00194DFD" w:rsidP="00A76DBE">
      <w:pPr>
        <w:ind w:left="709" w:firstLine="720"/>
        <w:jc w:val="both"/>
        <w:rPr>
          <w:rFonts w:ascii="Times New Roman" w:eastAsia="Times New Roman" w:hAnsi="Times New Roman" w:cs="Times New Roman"/>
          <w:sz w:val="24"/>
          <w:szCs w:val="24"/>
        </w:rPr>
      </w:pPr>
    </w:p>
    <w:p w14:paraId="5378E4F9" w14:textId="217593DB" w:rsidR="00A32864" w:rsidRDefault="00DB118A" w:rsidP="00C37ADA">
      <w:pPr>
        <w:pStyle w:val="Heading3"/>
      </w:pPr>
      <w:bookmarkStart w:id="294" w:name="_Toc136983379"/>
      <w:r>
        <w:rPr>
          <w:i/>
        </w:rPr>
        <w:t>Bullying</w:t>
      </w:r>
      <w:bookmarkEnd w:id="294"/>
    </w:p>
    <w:p w14:paraId="4C9062ED" w14:textId="1ACAF0DD" w:rsidR="00894199"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Definisi</w:t>
      </w:r>
    </w:p>
    <w:p w14:paraId="0DCF4560" w14:textId="321AC9F9" w:rsidR="000A3E18" w:rsidRPr="000A3E18" w:rsidRDefault="00DB118A">
      <w:pPr>
        <w:ind w:left="1134" w:firstLine="720"/>
        <w:jc w:val="both"/>
        <w:rPr>
          <w:ins w:id="295" w:author="NIZAR" w:date="2023-06-06T19:50:00Z"/>
          <w:rFonts w:ascii="Times New Roman" w:eastAsia="Times New Roman" w:hAnsi="Times New Roman" w:cs="Times New Roman"/>
          <w:sz w:val="24"/>
          <w:szCs w:val="24"/>
          <w:rPrChange w:id="296" w:author="NIZAR" w:date="2023-06-06T19:50:00Z">
            <w:rPr>
              <w:ins w:id="297" w:author="NIZAR" w:date="2023-06-06T19:50:00Z"/>
            </w:rPr>
          </w:rPrChange>
        </w:rPr>
        <w:pPrChange w:id="298" w:author="NIZAR" w:date="2023-06-06T19:50:00Z">
          <w:pPr>
            <w:pStyle w:val="ListParagraph"/>
            <w:numPr>
              <w:numId w:val="20"/>
            </w:numPr>
            <w:ind w:hanging="360"/>
            <w:jc w:val="both"/>
          </w:pPr>
        </w:pPrChange>
      </w:pPr>
      <w:r>
        <w:rPr>
          <w:rFonts w:ascii="Times New Roman" w:eastAsia="Times New Roman" w:hAnsi="Times New Roman" w:cs="Times New Roman"/>
          <w:i/>
          <w:sz w:val="24"/>
          <w:szCs w:val="24"/>
        </w:rPr>
        <w:t>Bullying</w:t>
      </w:r>
      <w:ins w:id="299" w:author="NIZAR" w:date="2023-06-06T19:50:00Z">
        <w:r w:rsidR="000A3E18" w:rsidRPr="000A3E18">
          <w:rPr>
            <w:rFonts w:ascii="Times New Roman" w:eastAsia="Times New Roman" w:hAnsi="Times New Roman" w:cs="Times New Roman"/>
            <w:sz w:val="24"/>
            <w:szCs w:val="24"/>
            <w:rPrChange w:id="300" w:author="NIZAR" w:date="2023-06-06T19:50:00Z">
              <w:rPr/>
            </w:rPrChange>
          </w:rPr>
          <w:t xml:space="preserve"> atau perundungan dalam Kamus Besar Bahasa Indonesia memiliki arti kekerasan. </w:t>
        </w:r>
      </w:ins>
      <w:r>
        <w:rPr>
          <w:rFonts w:ascii="Times New Roman" w:eastAsia="Times New Roman" w:hAnsi="Times New Roman" w:cs="Times New Roman"/>
          <w:i/>
          <w:sz w:val="24"/>
          <w:szCs w:val="24"/>
        </w:rPr>
        <w:t>Bullying</w:t>
      </w:r>
      <w:ins w:id="301" w:author="NIZAR" w:date="2023-06-06T19:50:00Z">
        <w:r w:rsidR="000A3E18" w:rsidRPr="000A3E18">
          <w:rPr>
            <w:rFonts w:ascii="Times New Roman" w:eastAsia="Times New Roman" w:hAnsi="Times New Roman" w:cs="Times New Roman"/>
            <w:sz w:val="24"/>
            <w:szCs w:val="24"/>
            <w:rPrChange w:id="302" w:author="NIZAR" w:date="2023-06-06T19:50:00Z">
              <w:rPr/>
            </w:rPrChange>
          </w:rPr>
          <w:t xml:space="preserve"> adalah sebuah tindakan menyimpang yang dilakukan untuk melukai atau kekerasan baik secara fisik atau mental psikologis (lisan) individu oleh individu lain atau suatu kelompok tertentu.</w:t>
        </w:r>
        <w:r w:rsidR="000A3E18" w:rsidRPr="000A3E18">
          <w:rPr>
            <w:rFonts w:ascii="Times New Roman" w:eastAsia="Times New Roman" w:hAnsi="Times New Roman" w:cs="Times New Roman"/>
            <w:sz w:val="24"/>
            <w:szCs w:val="24"/>
            <w:rPrChange w:id="303" w:author="NIZAR" w:date="2023-06-06T19:50:00Z">
              <w:rPr/>
            </w:rPrChange>
          </w:rPr>
          <w:fldChar w:fldCharType="begin"/>
        </w:r>
        <w:r w:rsidR="000A3E18" w:rsidRPr="000A3E18">
          <w:rPr>
            <w:rFonts w:ascii="Times New Roman" w:eastAsia="Times New Roman" w:hAnsi="Times New Roman" w:cs="Times New Roman"/>
            <w:sz w:val="24"/>
            <w:szCs w:val="24"/>
            <w:rPrChange w:id="304" w:author="NIZAR" w:date="2023-06-06T19:50:00Z">
              <w:rPr/>
            </w:rPrChange>
          </w:rPr>
          <w: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000A3E18" w:rsidRPr="000A3E18">
          <w:rPr>
            <w:rFonts w:ascii="Times New Roman" w:eastAsia="Times New Roman" w:hAnsi="Times New Roman" w:cs="Times New Roman"/>
            <w:sz w:val="24"/>
            <w:szCs w:val="24"/>
            <w:rPrChange w:id="305" w:author="NIZAR" w:date="2023-06-06T19:50:00Z">
              <w:rPr/>
            </w:rPrChange>
          </w:rPr>
          <w:fldChar w:fldCharType="separate"/>
        </w:r>
        <w:r w:rsidR="000A3E18" w:rsidRPr="000A3E18">
          <w:rPr>
            <w:rFonts w:ascii="Times New Roman" w:eastAsia="Times New Roman" w:hAnsi="Times New Roman" w:cs="Times New Roman"/>
            <w:sz w:val="24"/>
            <w:szCs w:val="24"/>
            <w:rPrChange w:id="306" w:author="NIZAR" w:date="2023-06-06T19:50:00Z">
              <w:rPr/>
            </w:rPrChange>
          </w:rPr>
          <w:t>(Sejiwa, 2008)</w:t>
        </w:r>
        <w:r w:rsidR="000A3E18" w:rsidRPr="000A3E18">
          <w:rPr>
            <w:rFonts w:ascii="Times New Roman" w:eastAsia="Times New Roman" w:hAnsi="Times New Roman" w:cs="Times New Roman"/>
            <w:sz w:val="24"/>
            <w:szCs w:val="24"/>
            <w:rPrChange w:id="307" w:author="NIZAR" w:date="2023-06-06T19:50:00Z">
              <w:rPr/>
            </w:rPrChange>
          </w:rPr>
          <w:fldChar w:fldCharType="end"/>
        </w:r>
        <w:r w:rsidR="000A3E18" w:rsidRPr="000A3E18">
          <w:rPr>
            <w:rFonts w:ascii="Times New Roman" w:eastAsia="Times New Roman" w:hAnsi="Times New Roman" w:cs="Times New Roman"/>
            <w:sz w:val="24"/>
            <w:szCs w:val="24"/>
            <w:rPrChange w:id="308" w:author="NIZAR" w:date="2023-06-06T19:50:00Z">
              <w:rPr/>
            </w:rPrChange>
          </w:rPr>
          <w:t xml:space="preserve"> Para pelaku yang sering melakukan </w:t>
        </w:r>
      </w:ins>
      <w:r>
        <w:rPr>
          <w:rFonts w:ascii="Times New Roman" w:eastAsia="Times New Roman" w:hAnsi="Times New Roman" w:cs="Times New Roman"/>
          <w:i/>
          <w:sz w:val="24"/>
          <w:szCs w:val="24"/>
        </w:rPr>
        <w:t>bullying</w:t>
      </w:r>
      <w:ins w:id="309" w:author="NIZAR" w:date="2023-06-06T19:50:00Z">
        <w:r w:rsidR="000A3E18" w:rsidRPr="000A3E18">
          <w:rPr>
            <w:rFonts w:ascii="Times New Roman" w:eastAsia="Times New Roman" w:hAnsi="Times New Roman" w:cs="Times New Roman"/>
            <w:sz w:val="24"/>
            <w:szCs w:val="24"/>
            <w:rPrChange w:id="310" w:author="NIZAR" w:date="2023-06-06T19:50:00Z">
              <w:rPr/>
            </w:rPrChange>
          </w:rPr>
          <w:t xml:space="preserve"> yaitu individu usia sebaya dengan kekuatan fisik dan senior atau bahkan orang-orang terdekat kita.</w:t>
        </w:r>
        <w:r w:rsidR="000A3E18" w:rsidRPr="000A3E18">
          <w:rPr>
            <w:rFonts w:ascii="Times New Roman" w:eastAsia="Times New Roman" w:hAnsi="Times New Roman" w:cs="Times New Roman"/>
            <w:sz w:val="24"/>
            <w:szCs w:val="24"/>
            <w:rPrChange w:id="311" w:author="NIZAR" w:date="2023-06-06T19:50:00Z">
              <w:rPr/>
            </w:rPrChange>
          </w:rPr>
          <w:fldChar w:fldCharType="begin"/>
        </w:r>
        <w:r w:rsidR="000A3E18" w:rsidRPr="000A3E18">
          <w:rPr>
            <w:rFonts w:ascii="Times New Roman" w:eastAsia="Times New Roman" w:hAnsi="Times New Roman" w:cs="Times New Roman"/>
            <w:sz w:val="24"/>
            <w:szCs w:val="24"/>
            <w:rPrChange w:id="312" w:author="NIZAR" w:date="2023-06-06T19:50:00Z">
              <w:rPr/>
            </w:rPrChange>
          </w:rPr>
          <w: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000A3E18" w:rsidRPr="000A3E18">
          <w:rPr>
            <w:rFonts w:ascii="Times New Roman" w:eastAsia="Times New Roman" w:hAnsi="Times New Roman" w:cs="Times New Roman"/>
            <w:sz w:val="24"/>
            <w:szCs w:val="24"/>
            <w:rPrChange w:id="313" w:author="NIZAR" w:date="2023-06-06T19:50:00Z">
              <w:rPr/>
            </w:rPrChange>
          </w:rPr>
          <w:fldChar w:fldCharType="separate"/>
        </w:r>
        <w:r w:rsidR="000A3E18" w:rsidRPr="000A3E18">
          <w:rPr>
            <w:rFonts w:ascii="Times New Roman" w:eastAsia="Times New Roman" w:hAnsi="Times New Roman" w:cs="Times New Roman"/>
            <w:sz w:val="24"/>
            <w:szCs w:val="24"/>
            <w:rPrChange w:id="314" w:author="NIZAR" w:date="2023-06-06T19:50:00Z">
              <w:rPr/>
            </w:rPrChange>
          </w:rPr>
          <w:t>(Muhammad, 2009)</w:t>
        </w:r>
        <w:r w:rsidR="000A3E18" w:rsidRPr="000A3E18">
          <w:rPr>
            <w:rFonts w:ascii="Times New Roman" w:eastAsia="Times New Roman" w:hAnsi="Times New Roman" w:cs="Times New Roman"/>
            <w:sz w:val="24"/>
            <w:szCs w:val="24"/>
            <w:rPrChange w:id="315" w:author="NIZAR" w:date="2023-06-06T19:50:00Z">
              <w:rPr/>
            </w:rPrChange>
          </w:rPr>
          <w:fldChar w:fldCharType="end"/>
        </w:r>
      </w:ins>
    </w:p>
    <w:p w14:paraId="76870056" w14:textId="1EA8EAD6" w:rsidR="00C35B00" w:rsidRPr="000A3E18" w:rsidRDefault="000A3E18">
      <w:pPr>
        <w:ind w:left="1134" w:firstLine="720"/>
        <w:jc w:val="both"/>
        <w:rPr>
          <w:rFonts w:ascii="Times New Roman" w:hAnsi="Times New Roman" w:cs="Times New Roman"/>
          <w:sz w:val="24"/>
          <w:rPrChange w:id="316" w:author="NIZAR" w:date="2023-06-06T19:50:00Z">
            <w:rPr/>
          </w:rPrChange>
        </w:rPr>
        <w:pPrChange w:id="317" w:author="NIZAR" w:date="2023-06-06T19:50:00Z">
          <w:pPr>
            <w:pStyle w:val="ListParagraph"/>
            <w:numPr>
              <w:numId w:val="20"/>
            </w:numPr>
            <w:ind w:hanging="360"/>
          </w:pPr>
        </w:pPrChange>
      </w:pPr>
      <w:ins w:id="318" w:author="NIZAR" w:date="2023-06-06T19:50:00Z">
        <w:r w:rsidRPr="000A3E18">
          <w:rPr>
            <w:rFonts w:ascii="Times New Roman" w:eastAsia="Times New Roman" w:hAnsi="Times New Roman" w:cs="Times New Roman"/>
            <w:sz w:val="24"/>
            <w:szCs w:val="24"/>
            <w:rPrChange w:id="319" w:author="NIZAR" w:date="2023-06-06T19:50:00Z">
              <w:rPr/>
            </w:rPrChange>
          </w:rPr>
          <w:t xml:space="preserve">Perilaku </w:t>
        </w:r>
      </w:ins>
      <w:r w:rsidR="00DB118A">
        <w:rPr>
          <w:rFonts w:ascii="Times New Roman" w:eastAsia="Times New Roman" w:hAnsi="Times New Roman" w:cs="Times New Roman"/>
          <w:i/>
          <w:sz w:val="24"/>
          <w:szCs w:val="24"/>
        </w:rPr>
        <w:t>bullying</w:t>
      </w:r>
      <w:ins w:id="320" w:author="NIZAR" w:date="2023-06-06T19:50:00Z">
        <w:r w:rsidRPr="000A3E18">
          <w:rPr>
            <w:rFonts w:ascii="Times New Roman" w:eastAsia="Times New Roman" w:hAnsi="Times New Roman" w:cs="Times New Roman"/>
            <w:sz w:val="24"/>
            <w:szCs w:val="24"/>
            <w:rPrChange w:id="321" w:author="NIZAR" w:date="2023-06-06T19:50:00Z">
              <w:rPr/>
            </w:rPrChange>
          </w:rPr>
          <w:t xml:space="preserve"> ini dapat terjadi diakibatkan beberapa faktor seperti, lingkungan sosial (sekolah, rumah), harmonisasi dalam keluarga, kebutuhan, keinginan dan kepercayaan diri yang kurang terhadap kemampuan ataupun individu secara keseluruhan. Ada dua </w:t>
        </w:r>
        <w:r w:rsidRPr="000A3E18">
          <w:rPr>
            <w:rFonts w:ascii="Times New Roman" w:eastAsia="Times New Roman" w:hAnsi="Times New Roman" w:cs="Times New Roman"/>
            <w:sz w:val="24"/>
            <w:szCs w:val="24"/>
            <w:rPrChange w:id="322" w:author="NIZAR" w:date="2023-06-06T19:50:00Z">
              <w:rPr/>
            </w:rPrChange>
          </w:rPr>
          <w:lastRenderedPageBreak/>
          <w:t xml:space="preserve">jenis dalam </w:t>
        </w:r>
      </w:ins>
      <w:r w:rsidR="00DB118A">
        <w:rPr>
          <w:rFonts w:ascii="Times New Roman" w:eastAsia="Times New Roman" w:hAnsi="Times New Roman" w:cs="Times New Roman"/>
          <w:i/>
          <w:sz w:val="24"/>
          <w:szCs w:val="24"/>
        </w:rPr>
        <w:t>bullying</w:t>
      </w:r>
      <w:ins w:id="323" w:author="NIZAR" w:date="2023-06-06T19:50:00Z">
        <w:r w:rsidRPr="000A3E18">
          <w:rPr>
            <w:rFonts w:ascii="Times New Roman" w:eastAsia="Times New Roman" w:hAnsi="Times New Roman" w:cs="Times New Roman"/>
            <w:sz w:val="24"/>
            <w:szCs w:val="24"/>
            <w:rPrChange w:id="324" w:author="NIZAR" w:date="2023-06-06T19:50:00Z">
              <w:rPr/>
            </w:rPrChange>
          </w:rPr>
          <w:t xml:space="preserve">, pertama, </w:t>
        </w:r>
      </w:ins>
      <w:r w:rsidR="00DB118A">
        <w:rPr>
          <w:rFonts w:ascii="Times New Roman" w:eastAsia="Times New Roman" w:hAnsi="Times New Roman" w:cs="Times New Roman"/>
          <w:i/>
          <w:sz w:val="24"/>
          <w:szCs w:val="24"/>
        </w:rPr>
        <w:t>bullying</w:t>
      </w:r>
      <w:ins w:id="325" w:author="NIZAR" w:date="2023-06-06T19:50:00Z">
        <w:r w:rsidRPr="000A3E18">
          <w:rPr>
            <w:rFonts w:ascii="Times New Roman" w:eastAsia="Times New Roman" w:hAnsi="Times New Roman" w:cs="Times New Roman"/>
            <w:sz w:val="24"/>
            <w:szCs w:val="24"/>
            <w:rPrChange w:id="326" w:author="NIZAR" w:date="2023-06-06T19:50:00Z">
              <w:rPr/>
            </w:rPrChange>
          </w:rPr>
          <w:t xml:space="preserve"> fisik merupakan perundungan menyakiti individu lain dengan cara melukai fisiknya (memukul, menampar). Kedua, </w:t>
        </w:r>
      </w:ins>
      <w:r w:rsidR="00DB118A">
        <w:rPr>
          <w:rFonts w:ascii="Times New Roman" w:eastAsia="Times New Roman" w:hAnsi="Times New Roman" w:cs="Times New Roman"/>
          <w:i/>
          <w:sz w:val="24"/>
          <w:szCs w:val="24"/>
        </w:rPr>
        <w:t>bullying</w:t>
      </w:r>
      <w:ins w:id="327" w:author="NIZAR" w:date="2023-06-06T19:50:00Z">
        <w:r w:rsidRPr="000A3E18">
          <w:rPr>
            <w:rFonts w:ascii="Times New Roman" w:eastAsia="Times New Roman" w:hAnsi="Times New Roman" w:cs="Times New Roman"/>
            <w:sz w:val="24"/>
            <w:szCs w:val="24"/>
            <w:rPrChange w:id="328" w:author="NIZAR" w:date="2023-06-06T19:50:00Z">
              <w:rPr/>
            </w:rPrChange>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Pr="000A3E18">
          <w:rPr>
            <w:rFonts w:ascii="Times New Roman" w:hAnsi="Times New Roman" w:cs="Times New Roman"/>
            <w:sz w:val="24"/>
            <w:szCs w:val="24"/>
            <w:rPrChange w:id="329" w:author="NIZAR" w:date="2023-06-06T19:50:00Z">
              <w:rPr/>
            </w:rPrChange>
          </w:rPr>
          <w:fldChar w:fldCharType="begin"/>
        </w:r>
        <w:r w:rsidRPr="000A3E18">
          <w:rPr>
            <w:rFonts w:ascii="Times New Roman" w:hAnsi="Times New Roman" w:cs="Times New Roman"/>
            <w:sz w:val="24"/>
            <w:szCs w:val="24"/>
            <w:rPrChange w:id="330" w:author="NIZAR" w:date="2023-06-06T19:50:00Z">
              <w:rPr/>
            </w:rPrChange>
          </w:rPr>
          <w: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0A3E18">
          <w:rPr>
            <w:rFonts w:ascii="Times New Roman" w:hAnsi="Times New Roman" w:cs="Times New Roman"/>
            <w:sz w:val="24"/>
            <w:szCs w:val="24"/>
            <w:rPrChange w:id="331" w:author="NIZAR" w:date="2023-06-06T19:50:00Z">
              <w:rPr/>
            </w:rPrChange>
          </w:rPr>
          <w:fldChar w:fldCharType="separate"/>
        </w:r>
        <w:r w:rsidRPr="000A3E18">
          <w:rPr>
            <w:rFonts w:ascii="Times New Roman" w:hAnsi="Times New Roman" w:cs="Times New Roman"/>
            <w:sz w:val="24"/>
            <w:szCs w:val="24"/>
            <w:rPrChange w:id="332" w:author="NIZAR" w:date="2023-06-06T19:50:00Z">
              <w:rPr/>
            </w:rPrChange>
          </w:rPr>
          <w:t>(M. Putri, 2018)</w:t>
        </w:r>
        <w:r w:rsidRPr="000A3E18">
          <w:rPr>
            <w:rFonts w:ascii="Times New Roman" w:hAnsi="Times New Roman" w:cs="Times New Roman"/>
            <w:sz w:val="24"/>
            <w:szCs w:val="24"/>
            <w:rPrChange w:id="333" w:author="NIZAR" w:date="2023-06-06T19:50:00Z">
              <w:rPr/>
            </w:rPrChange>
          </w:rPr>
          <w:fldChar w:fldCharType="end"/>
        </w:r>
      </w:ins>
    </w:p>
    <w:p w14:paraId="0663C26A" w14:textId="7EE12E7C" w:rsidR="00894199" w:rsidRPr="00804D07"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Macam</w:t>
      </w:r>
      <w:r w:rsidR="00600091" w:rsidRPr="00B1096F">
        <w:rPr>
          <w:rFonts w:ascii="Times New Roman" w:hAnsi="Times New Roman" w:cs="Times New Roman"/>
          <w:sz w:val="24"/>
        </w:rPr>
        <w:t xml:space="preserve">-Macam </w:t>
      </w:r>
      <w:r w:rsidR="00DB118A">
        <w:rPr>
          <w:rFonts w:ascii="Times New Roman" w:hAnsi="Times New Roman" w:cs="Times New Roman"/>
          <w:i/>
          <w:sz w:val="24"/>
        </w:rPr>
        <w:t>Bullying</w:t>
      </w:r>
    </w:p>
    <w:p w14:paraId="155604E0" w14:textId="29CDD9B0" w:rsidR="00804D07" w:rsidRPr="000A2EBF" w:rsidRDefault="00804D07" w:rsidP="00605923">
      <w:pPr>
        <w:pStyle w:val="ListParagraph"/>
        <w:ind w:left="1134"/>
        <w:jc w:val="both"/>
        <w:rPr>
          <w:rFonts w:ascii="Times New Roman" w:hAnsi="Times New Roman" w:cs="Times New Roman"/>
          <w:sz w:val="24"/>
        </w:rPr>
      </w:pPr>
      <w:r>
        <w:rPr>
          <w:rFonts w:ascii="Times New Roman" w:hAnsi="Times New Roman" w:cs="Times New Roman"/>
          <w:sz w:val="24"/>
        </w:rPr>
        <w:t xml:space="preserve">Tindakan </w:t>
      </w:r>
      <w:r w:rsidR="00DB118A">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sidR="00DB118A">
        <w:rPr>
          <w:rFonts w:ascii="Times New Roman" w:hAnsi="Times New Roman" w:cs="Times New Roman"/>
          <w:sz w:val="24"/>
        </w:rPr>
        <w:t>Bullying</w:t>
      </w:r>
      <w:r w:rsidRPr="00804D07">
        <w:rPr>
          <w:rFonts w:ascii="Times New Roman" w:hAnsi="Times New Roman" w:cs="Times New Roman"/>
          <w:sz w:val="24"/>
        </w:rPr>
        <w:t xml:space="preserve"> dapat berupa verbal, fisik, atau mental.</w:t>
      </w:r>
      <w:r w:rsidR="000A2EBF">
        <w:rPr>
          <w:rFonts w:ascii="Times New Roman" w:hAnsi="Times New Roman" w:cs="Times New Roman"/>
          <w:sz w:val="24"/>
        </w:rPr>
        <w:t xml:space="preserve"> </w:t>
      </w:r>
      <w:r w:rsidR="00DB118A">
        <w:rPr>
          <w:rFonts w:ascii="Times New Roman" w:hAnsi="Times New Roman" w:cs="Times New Roman"/>
          <w:i/>
          <w:sz w:val="24"/>
        </w:rPr>
        <w:t>Bullying</w:t>
      </w:r>
      <w:r w:rsidR="000A2EBF">
        <w:rPr>
          <w:rFonts w:ascii="Times New Roman" w:hAnsi="Times New Roman" w:cs="Times New Roman"/>
          <w:sz w:val="24"/>
        </w:rPr>
        <w:t xml:space="preserve"> dibagi menjadi empat macam oleh </w:t>
      </w:r>
      <w:r w:rsidR="000A2EBF" w:rsidRPr="000A2EBF">
        <w:rPr>
          <w:rFonts w:ascii="Times New Roman" w:hAnsi="Times New Roman" w:cs="Times New Roman"/>
          <w:sz w:val="24"/>
        </w:rPr>
        <w:t>Rosalind Wiseman</w:t>
      </w:r>
      <w:r w:rsidR="000A2EBF">
        <w:rPr>
          <w:rFonts w:ascii="Times New Roman" w:hAnsi="Times New Roman" w:cs="Times New Roman"/>
          <w:sz w:val="24"/>
        </w:rPr>
        <w:t>, sebagai berikut:</w:t>
      </w:r>
    </w:p>
    <w:p w14:paraId="7054962A" w14:textId="3408293A" w:rsidR="001D5592" w:rsidRPr="001D5592" w:rsidRDefault="001D5592" w:rsidP="001D5592">
      <w:pPr>
        <w:pStyle w:val="ListParagraph"/>
        <w:numPr>
          <w:ilvl w:val="0"/>
          <w:numId w:val="22"/>
        </w:numPr>
        <w:ind w:left="1560"/>
        <w:jc w:val="both"/>
        <w:rPr>
          <w:rFonts w:ascii="Times New Roman" w:hAnsi="Times New Roman" w:cs="Times New Roman"/>
          <w:sz w:val="24"/>
        </w:rPr>
      </w:pPr>
      <w:commentRangeStart w:id="334"/>
      <w:r w:rsidRPr="001D5592">
        <w:rPr>
          <w:rFonts w:ascii="Times New Roman" w:hAnsi="Times New Roman" w:cs="Times New Roman"/>
          <w:sz w:val="24"/>
        </w:rPr>
        <w:t xml:space="preserve">Physical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7811CB08" w14:textId="21443E6A"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 xml:space="preserve">Verbal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5DA6E2D2" w14:textId="750A45BC"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 xml:space="preserve">Relational </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6239EAE2" w14:textId="2F33B54E" w:rsidR="001D5592" w:rsidRPr="001D5592" w:rsidRDefault="001D5592" w:rsidP="001D5592">
      <w:pPr>
        <w:pStyle w:val="ListParagraph"/>
        <w:numPr>
          <w:ilvl w:val="0"/>
          <w:numId w:val="22"/>
        </w:numPr>
        <w:ind w:left="1560"/>
        <w:jc w:val="both"/>
        <w:rPr>
          <w:rFonts w:ascii="Times New Roman" w:hAnsi="Times New Roman" w:cs="Times New Roman"/>
          <w:sz w:val="24"/>
        </w:rPr>
      </w:pPr>
      <w:r w:rsidRPr="001D5592">
        <w:rPr>
          <w:rFonts w:ascii="Times New Roman" w:hAnsi="Times New Roman" w:cs="Times New Roman"/>
          <w:sz w:val="24"/>
        </w:rPr>
        <w:t>Cyber</w:t>
      </w:r>
      <w:r w:rsidR="00DB118A">
        <w:rPr>
          <w:rFonts w:ascii="Times New Roman" w:hAnsi="Times New Roman" w:cs="Times New Roman"/>
          <w:sz w:val="24"/>
        </w:rPr>
        <w:t>bullying</w:t>
      </w:r>
      <w:r w:rsidRPr="001D5592">
        <w:rPr>
          <w:rFonts w:ascii="Times New Roman" w:hAnsi="Times New Roman" w:cs="Times New Roman"/>
          <w:sz w:val="24"/>
        </w:rPr>
        <w:t xml:space="preserve">, yaitu jenis </w:t>
      </w:r>
      <w:r w:rsidR="00DB118A">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commentRangeEnd w:id="334"/>
      <w:r w:rsidR="00F417FE">
        <w:rPr>
          <w:rStyle w:val="CommentReference"/>
        </w:rPr>
        <w:commentReference w:id="334"/>
      </w:r>
    </w:p>
    <w:p w14:paraId="6DD86AFE" w14:textId="7AB53C7E" w:rsidR="00894199"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 xml:space="preserve">Faktor </w:t>
      </w:r>
      <w:r w:rsidR="00600091" w:rsidRPr="00B1096F">
        <w:rPr>
          <w:rFonts w:ascii="Times New Roman" w:hAnsi="Times New Roman" w:cs="Times New Roman"/>
          <w:sz w:val="24"/>
        </w:rPr>
        <w:t xml:space="preserve">Terjadinya </w:t>
      </w:r>
      <w:r w:rsidR="00DB118A">
        <w:rPr>
          <w:rFonts w:ascii="Times New Roman" w:hAnsi="Times New Roman" w:cs="Times New Roman"/>
          <w:i/>
          <w:sz w:val="24"/>
        </w:rPr>
        <w:t>Bullying</w:t>
      </w:r>
    </w:p>
    <w:p w14:paraId="1E957E74" w14:textId="2C0A7677" w:rsidR="001B53EF" w:rsidRPr="001B53EF" w:rsidRDefault="001B53EF" w:rsidP="005D252C">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sidR="00DB118A">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sidR="00DB118A">
        <w:rPr>
          <w:rFonts w:ascii="Times New Roman" w:hAnsi="Times New Roman" w:cs="Times New Roman"/>
          <w:i/>
          <w:sz w:val="24"/>
        </w:rPr>
        <w:t>bullying</w:t>
      </w:r>
      <w:r w:rsidR="0005652A">
        <w:rPr>
          <w:rFonts w:ascii="Times New Roman" w:hAnsi="Times New Roman" w:cs="Times New Roman"/>
          <w:sz w:val="24"/>
        </w:rPr>
        <w:t>:</w:t>
      </w:r>
    </w:p>
    <w:p w14:paraId="07D69BC5" w14:textId="307ACA50" w:rsidR="00D54DAF" w:rsidRPr="00D54DAF" w:rsidRDefault="00D54DAF" w:rsidP="00D54DAF">
      <w:pPr>
        <w:pStyle w:val="ListParagraph"/>
        <w:numPr>
          <w:ilvl w:val="0"/>
          <w:numId w:val="23"/>
        </w:numPr>
        <w:ind w:left="1560"/>
        <w:rPr>
          <w:rFonts w:ascii="Times New Roman" w:hAnsi="Times New Roman" w:cs="Times New Roman"/>
          <w:sz w:val="24"/>
        </w:rPr>
      </w:pPr>
      <w:commentRangeStart w:id="335"/>
      <w:r w:rsidRPr="00D54DAF">
        <w:rPr>
          <w:rFonts w:ascii="Times New Roman" w:hAnsi="Times New Roman" w:cs="Times New Roman"/>
          <w:sz w:val="24"/>
        </w:rPr>
        <w:t>Faktor Lingkungan</w:t>
      </w:r>
    </w:p>
    <w:p w14:paraId="6880D510" w14:textId="5A66FE81" w:rsidR="00D54DAF" w:rsidRPr="00D54DA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p>
    <w:p w14:paraId="17A4C228" w14:textId="5D8E0459" w:rsidR="00D54DAF" w:rsidRPr="00D54DAF" w:rsidRDefault="00D54DAF" w:rsidP="00D54DAF">
      <w:pPr>
        <w:pStyle w:val="ListParagraph"/>
        <w:numPr>
          <w:ilvl w:val="0"/>
          <w:numId w:val="23"/>
        </w:numPr>
        <w:ind w:left="1560"/>
        <w:rPr>
          <w:rFonts w:ascii="Times New Roman" w:hAnsi="Times New Roman" w:cs="Times New Roman"/>
          <w:sz w:val="24"/>
        </w:rPr>
      </w:pPr>
      <w:r w:rsidRPr="00D54DAF">
        <w:rPr>
          <w:rFonts w:ascii="Times New Roman" w:hAnsi="Times New Roman" w:cs="Times New Roman"/>
          <w:sz w:val="24"/>
        </w:rPr>
        <w:t>Faktor Keluarga</w:t>
      </w:r>
    </w:p>
    <w:p w14:paraId="55F7448D" w14:textId="436BEAED" w:rsidR="00D54DAF" w:rsidRPr="00D54DA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w:t>
      </w:r>
      <w:r w:rsidRPr="00D54DAF">
        <w:rPr>
          <w:rFonts w:ascii="Times New Roman" w:hAnsi="Times New Roman" w:cs="Times New Roman"/>
          <w:sz w:val="24"/>
        </w:rPr>
        <w:lastRenderedPageBreak/>
        <w:t xml:space="preserve">perhatian, kekerasan dalam rumah tangga, atau terlalu memanjakan anak,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p>
    <w:p w14:paraId="214890DB" w14:textId="56310412" w:rsidR="00D54DAF" w:rsidRPr="00D54DAF" w:rsidRDefault="00D54DAF" w:rsidP="00D54DAF">
      <w:pPr>
        <w:pStyle w:val="ListParagraph"/>
        <w:numPr>
          <w:ilvl w:val="0"/>
          <w:numId w:val="23"/>
        </w:numPr>
        <w:ind w:left="1560"/>
        <w:rPr>
          <w:rFonts w:ascii="Times New Roman" w:hAnsi="Times New Roman" w:cs="Times New Roman"/>
          <w:sz w:val="24"/>
        </w:rPr>
      </w:pPr>
      <w:r>
        <w:rPr>
          <w:rFonts w:ascii="Times New Roman" w:hAnsi="Times New Roman" w:cs="Times New Roman"/>
          <w:sz w:val="24"/>
        </w:rPr>
        <w:t>Faktor Individu</w:t>
      </w:r>
    </w:p>
    <w:p w14:paraId="7625F534" w14:textId="5878299A" w:rsidR="007B1E90" w:rsidRPr="00B1096F" w:rsidRDefault="00D54DAF" w:rsidP="00D54DAF">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sidR="00DB118A">
        <w:rPr>
          <w:rFonts w:ascii="Times New Roman" w:hAnsi="Times New Roman" w:cs="Times New Roman"/>
          <w:sz w:val="24"/>
        </w:rPr>
        <w:t>bullying</w:t>
      </w:r>
      <w:r w:rsidRPr="00D54DAF">
        <w:rPr>
          <w:rFonts w:ascii="Times New Roman" w:hAnsi="Times New Roman" w:cs="Times New Roman"/>
          <w:sz w:val="24"/>
        </w:rPr>
        <w:t>.</w:t>
      </w:r>
      <w:commentRangeEnd w:id="335"/>
      <w:r w:rsidR="00F417FE">
        <w:rPr>
          <w:rStyle w:val="CommentReference"/>
        </w:rPr>
        <w:commentReference w:id="335"/>
      </w:r>
    </w:p>
    <w:p w14:paraId="71504AF6" w14:textId="18DF5780" w:rsidR="00894199" w:rsidRPr="00BE5A4E" w:rsidRDefault="00894199" w:rsidP="00600091">
      <w:pPr>
        <w:pStyle w:val="ListParagraph"/>
        <w:numPr>
          <w:ilvl w:val="0"/>
          <w:numId w:val="20"/>
        </w:numPr>
        <w:ind w:left="1134"/>
        <w:rPr>
          <w:rFonts w:ascii="Times New Roman" w:hAnsi="Times New Roman" w:cs="Times New Roman"/>
          <w:sz w:val="24"/>
        </w:rPr>
      </w:pPr>
      <w:r w:rsidRPr="00B1096F">
        <w:rPr>
          <w:rFonts w:ascii="Times New Roman" w:hAnsi="Times New Roman" w:cs="Times New Roman"/>
          <w:sz w:val="24"/>
        </w:rPr>
        <w:t xml:space="preserve">Dampak </w:t>
      </w:r>
      <w:r w:rsidR="00DB118A">
        <w:rPr>
          <w:rFonts w:ascii="Times New Roman" w:hAnsi="Times New Roman" w:cs="Times New Roman"/>
          <w:i/>
          <w:sz w:val="24"/>
        </w:rPr>
        <w:t>Bullying</w:t>
      </w:r>
    </w:p>
    <w:p w14:paraId="2C9179B4" w14:textId="07ABD300" w:rsidR="001A7158" w:rsidRDefault="00DB118A" w:rsidP="00451234">
      <w:pPr>
        <w:pStyle w:val="ListParagraph"/>
        <w:ind w:left="1134"/>
        <w:jc w:val="both"/>
        <w:rPr>
          <w:ins w:id="336" w:author="NIZAR" w:date="2023-06-06T20:17:00Z"/>
          <w:rFonts w:ascii="Times New Roman" w:hAnsi="Times New Roman" w:cs="Times New Roman"/>
          <w:sz w:val="24"/>
        </w:rPr>
      </w:pPr>
      <w:r>
        <w:rPr>
          <w:rFonts w:ascii="Times New Roman" w:hAnsi="Times New Roman" w:cs="Times New Roman"/>
          <w:sz w:val="24"/>
        </w:rPr>
        <w:t>Bullying</w:t>
      </w:r>
      <w:ins w:id="337" w:author="NIZAR" w:date="2023-06-06T20:16:00Z">
        <w:r w:rsidR="001A7158" w:rsidRPr="001A7158">
          <w:rPr>
            <w:rFonts w:ascii="Times New Roman" w:hAnsi="Times New Roman" w:cs="Times New Roman"/>
            <w:sz w:val="24"/>
          </w:rPr>
          <w:t xml:space="preserve"> dapat berdampak buruk pada kehidupan sosial, psikologis, dan fisik korban.</w:t>
        </w:r>
        <w:r w:rsidR="001A7158">
          <w:rPr>
            <w:rFonts w:ascii="Times New Roman" w:hAnsi="Times New Roman" w:cs="Times New Roman"/>
            <w:sz w:val="24"/>
          </w:rPr>
          <w:t xml:space="preserve"> Berikut beberapa dampak yang ditimbulkan oleh tindakan </w:t>
        </w:r>
      </w:ins>
      <w:r>
        <w:rPr>
          <w:rFonts w:ascii="Times New Roman" w:hAnsi="Times New Roman" w:cs="Times New Roman"/>
          <w:sz w:val="24"/>
        </w:rPr>
        <w:t>bullying</w:t>
      </w:r>
      <w:ins w:id="338" w:author="NIZAR" w:date="2023-06-06T20:16:00Z">
        <w:r w:rsidR="001A7158">
          <w:rPr>
            <w:rFonts w:ascii="Times New Roman" w:hAnsi="Times New Roman" w:cs="Times New Roman"/>
            <w:sz w:val="24"/>
          </w:rPr>
          <w:t>:</w:t>
        </w:r>
      </w:ins>
      <w:r w:rsidR="008B63FD">
        <w:rPr>
          <w:rFonts w:ascii="Times New Roman" w:hAnsi="Times New Roman" w:cs="Times New Roman"/>
          <w:sz w:val="24"/>
        </w:rPr>
        <w:fldChar w:fldCharType="begin"/>
      </w:r>
      <w:r w:rsidR="004A128E">
        <w:rPr>
          <w:rFonts w:ascii="Times New Roman" w:hAnsi="Times New Roman" w:cs="Times New Roman"/>
          <w:sz w:val="24"/>
        </w:rPr>
        <w:instrText xml:space="preserve"> ADDIN ZOTERO_ITEM CSL_CITATION {"citationID":"2bxOktiZ","properties":{"formattedCitation":"(Affairs (ASPA), 2019; Gordon, 2022)","plainCitation":"(Affairs (ASPA), 2019; Gordon, 2022)","noteIndex":0},"citationItems":[{"id":1183,"uris":["http://zotero.org/users/8165088/items/39AIT7TN"],"itemData":{"id":1183,"type":"webpage","abstract":"Bullying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Public"}],"accessed":{"date-parts":[["2023",6,6]]},"issued":{"date-parts":[["2019",9,24]]}}},{"id":1185,"uris":["http://zotero.org/users/8165088/items/IPQMMXNS"],"itemData":{"id":1185,"type":"webpage","abstract":"Bullying consists of more than pushing and shoving. Discover six types of bullying along with the various types of bullies your child may encounter.","container-title":"Verywell Family","language":"en","note":"section: Verywell","title":"The Different Types of Bullying Parents Should Watch For","URL":"https://www.verywellfamily.com/types-of-bullying-parents-should-know-about-4153882","author":[{"family":"Gordon","given":"Sherri"}],"accessed":{"date-parts":[["2023",6,6]]},"issued":{"date-parts":[["2022",12,13]]}}}],"schema":"https://github.com/citation-style-language/schema/raw/master/csl-citation.json"} </w:instrText>
      </w:r>
      <w:r w:rsidR="008B63FD">
        <w:rPr>
          <w:rFonts w:ascii="Times New Roman" w:hAnsi="Times New Roman" w:cs="Times New Roman"/>
          <w:sz w:val="24"/>
        </w:rPr>
        <w:fldChar w:fldCharType="separate"/>
      </w:r>
      <w:r w:rsidR="004A128E" w:rsidRPr="004A128E">
        <w:rPr>
          <w:rFonts w:ascii="Times New Roman" w:hAnsi="Times New Roman" w:cs="Times New Roman"/>
          <w:sz w:val="24"/>
        </w:rPr>
        <w:t>(Affairs (ASPA), 2019; Gordon, 2022)</w:t>
      </w:r>
      <w:r w:rsidR="008B63FD">
        <w:rPr>
          <w:rFonts w:ascii="Times New Roman" w:hAnsi="Times New Roman" w:cs="Times New Roman"/>
          <w:sz w:val="24"/>
        </w:rPr>
        <w:fldChar w:fldCharType="end"/>
      </w:r>
      <w:r w:rsidR="008B63FD">
        <w:rPr>
          <w:rFonts w:ascii="Times New Roman" w:hAnsi="Times New Roman" w:cs="Times New Roman"/>
          <w:sz w:val="24"/>
        </w:rPr>
        <w:t xml:space="preserve"> </w:t>
      </w:r>
    </w:p>
    <w:p w14:paraId="13591A63" w14:textId="60F64ABB" w:rsidR="001A7158" w:rsidRDefault="002D3423" w:rsidP="005C68FF">
      <w:pPr>
        <w:pStyle w:val="ListParagraph"/>
        <w:numPr>
          <w:ilvl w:val="0"/>
          <w:numId w:val="21"/>
        </w:numPr>
        <w:rPr>
          <w:rFonts w:ascii="Times New Roman" w:hAnsi="Times New Roman" w:cs="Times New Roman"/>
          <w:sz w:val="24"/>
        </w:rPr>
      </w:pPr>
      <w:commentRangeStart w:id="339"/>
      <w:r>
        <w:rPr>
          <w:rFonts w:ascii="Times New Roman" w:hAnsi="Times New Roman" w:cs="Times New Roman"/>
          <w:sz w:val="24"/>
        </w:rPr>
        <w:t>Dampak Psikologis</w:t>
      </w:r>
    </w:p>
    <w:p w14:paraId="639DCE35" w14:textId="1FF22100" w:rsidR="0075594E" w:rsidRDefault="00DB118A" w:rsidP="0066239D">
      <w:pPr>
        <w:pStyle w:val="ListParagraph"/>
        <w:ind w:left="1854"/>
        <w:jc w:val="both"/>
        <w:rPr>
          <w:rFonts w:ascii="Times New Roman" w:hAnsi="Times New Roman" w:cs="Times New Roman"/>
          <w:sz w:val="24"/>
        </w:rPr>
      </w:pPr>
      <w:r>
        <w:rPr>
          <w:rFonts w:ascii="Times New Roman" w:hAnsi="Times New Roman" w:cs="Times New Roman"/>
          <w:sz w:val="24"/>
        </w:rPr>
        <w:t>Bullying</w:t>
      </w:r>
      <w:r w:rsidR="00FA79DF"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C01B1DC" w14:textId="1E2AA126"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Fisik</w:t>
      </w:r>
    </w:p>
    <w:p w14:paraId="6474FEAD" w14:textId="4CB4F138" w:rsidR="00FA79DF" w:rsidRPr="00FA79DF" w:rsidRDefault="00DB118A" w:rsidP="0066239D">
      <w:pPr>
        <w:pStyle w:val="ListParagraph"/>
        <w:ind w:left="1854"/>
        <w:jc w:val="both"/>
        <w:rPr>
          <w:rFonts w:ascii="Times New Roman" w:hAnsi="Times New Roman" w:cs="Times New Roman"/>
          <w:sz w:val="24"/>
        </w:rPr>
      </w:pPr>
      <w:r>
        <w:rPr>
          <w:rFonts w:ascii="Times New Roman" w:hAnsi="Times New Roman" w:cs="Times New Roman"/>
          <w:sz w:val="24"/>
        </w:rPr>
        <w:t>Bullying</w:t>
      </w:r>
      <w:r w:rsidR="00FA79DF">
        <w:rPr>
          <w:rFonts w:ascii="Times New Roman" w:hAnsi="Times New Roman" w:cs="Times New Roman"/>
          <w:sz w:val="24"/>
        </w:rPr>
        <w:t xml:space="preserve"> pun </w:t>
      </w:r>
      <w:r w:rsidR="00FA79DF" w:rsidRPr="00FA79DF">
        <w:rPr>
          <w:rFonts w:ascii="Times New Roman" w:hAnsi="Times New Roman" w:cs="Times New Roman"/>
          <w:sz w:val="24"/>
        </w:rPr>
        <w:t>dapat mengakibatkan</w:t>
      </w:r>
      <w:r w:rsidR="00FA79DF">
        <w:rPr>
          <w:rFonts w:ascii="Times New Roman" w:hAnsi="Times New Roman" w:cs="Times New Roman"/>
          <w:sz w:val="24"/>
        </w:rPr>
        <w:t xml:space="preserve"> luka fisik seperti</w:t>
      </w:r>
      <w:r w:rsidR="00FA79DF" w:rsidRPr="00FA79DF">
        <w:rPr>
          <w:rFonts w:ascii="Times New Roman" w:hAnsi="Times New Roman" w:cs="Times New Roman"/>
          <w:sz w:val="24"/>
        </w:rPr>
        <w:t xml:space="preserve"> memar, lecet, atau bahkan patah tulang dalam beberapa kasus.</w:t>
      </w:r>
    </w:p>
    <w:p w14:paraId="11208549" w14:textId="4AB72D5F"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Akademik</w:t>
      </w:r>
    </w:p>
    <w:p w14:paraId="70547D6F" w14:textId="0A88A608" w:rsidR="00FA79DF" w:rsidRDefault="00DC38CC" w:rsidP="0066239D">
      <w:pPr>
        <w:pStyle w:val="ListParagraph"/>
        <w:ind w:left="1854"/>
        <w:jc w:val="both"/>
        <w:rPr>
          <w:rFonts w:ascii="Times New Roman" w:hAnsi="Times New Roman" w:cs="Times New Roman"/>
          <w:sz w:val="24"/>
        </w:rPr>
      </w:pPr>
      <w:r w:rsidRPr="00DC38CC">
        <w:rPr>
          <w:rFonts w:ascii="Times New Roman" w:hAnsi="Times New Roman" w:cs="Times New Roman"/>
          <w:sz w:val="24"/>
        </w:rPr>
        <w:t>Kemampuan korban untuk berkonsentrasi dan tetap termotivasi dapat dirusak oleh perundungan, yang dapat berdampak pada prestasi akademis mereka. Selain itu, korban mungkin mengalami kesulitan berkonsentrasi di kelas dan mengalami peningkatan ketidakhadiran.</w:t>
      </w:r>
    </w:p>
    <w:p w14:paraId="2A9494A4" w14:textId="375644DE"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Sosial</w:t>
      </w:r>
    </w:p>
    <w:p w14:paraId="039CC8D3" w14:textId="2108E9B7" w:rsidR="00DC38CC" w:rsidRDefault="00DC38CC" w:rsidP="0066239D">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sidR="00DB118A">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418902A8" w14:textId="079F3590" w:rsidR="002D3423" w:rsidRDefault="002D3423" w:rsidP="005C68FF">
      <w:pPr>
        <w:pStyle w:val="ListParagraph"/>
        <w:numPr>
          <w:ilvl w:val="0"/>
          <w:numId w:val="21"/>
        </w:numPr>
        <w:rPr>
          <w:rFonts w:ascii="Times New Roman" w:hAnsi="Times New Roman" w:cs="Times New Roman"/>
          <w:sz w:val="24"/>
        </w:rPr>
      </w:pPr>
      <w:r>
        <w:rPr>
          <w:rFonts w:ascii="Times New Roman" w:hAnsi="Times New Roman" w:cs="Times New Roman"/>
          <w:sz w:val="24"/>
        </w:rPr>
        <w:t>Dampak Jangka Panjang</w:t>
      </w:r>
    </w:p>
    <w:p w14:paraId="01D6783C" w14:textId="481DBFC8" w:rsidR="0066239D" w:rsidRDefault="0066239D" w:rsidP="0066239D">
      <w:pPr>
        <w:pStyle w:val="ListParagraph"/>
        <w:ind w:left="1854"/>
        <w:jc w:val="both"/>
        <w:rPr>
          <w:ins w:id="340" w:author="NIZAR" w:date="2023-06-06T20:18:00Z"/>
          <w:rFonts w:ascii="Times New Roman" w:hAnsi="Times New Roman" w:cs="Times New Roman"/>
          <w:sz w:val="24"/>
        </w:rPr>
      </w:pPr>
      <w:r w:rsidRPr="0066239D">
        <w:rPr>
          <w:rFonts w:ascii="Times New Roman" w:hAnsi="Times New Roman" w:cs="Times New Roman"/>
          <w:sz w:val="24"/>
        </w:rPr>
        <w:t xml:space="preserve">Korban </w:t>
      </w:r>
      <w:r w:rsidR="00DB118A">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commentRangeEnd w:id="339"/>
      <w:r w:rsidR="002D5D62">
        <w:rPr>
          <w:rStyle w:val="CommentReference"/>
        </w:rPr>
        <w:commentReference w:id="339"/>
      </w:r>
    </w:p>
    <w:p w14:paraId="1CA68156" w14:textId="77777777" w:rsidR="001A7158" w:rsidRPr="00B1096F" w:rsidRDefault="001A7158" w:rsidP="00BE5A4E">
      <w:pPr>
        <w:pStyle w:val="ListParagraph"/>
        <w:ind w:left="1134"/>
        <w:rPr>
          <w:rFonts w:ascii="Times New Roman" w:hAnsi="Times New Roman" w:cs="Times New Roman"/>
          <w:sz w:val="24"/>
        </w:rPr>
      </w:pPr>
    </w:p>
    <w:p w14:paraId="55C9E3AE" w14:textId="77777777" w:rsidR="00894199" w:rsidRPr="00894199" w:rsidRDefault="00894199" w:rsidP="00894199"/>
    <w:p w14:paraId="5FF5185F" w14:textId="0B1CAC29" w:rsidR="00A32864" w:rsidRPr="00765A51" w:rsidDel="000A3E18" w:rsidRDefault="00E946D1" w:rsidP="00A76DBE">
      <w:pPr>
        <w:ind w:left="709" w:firstLine="720"/>
        <w:jc w:val="both"/>
        <w:rPr>
          <w:del w:id="341" w:author="NIZAR" w:date="2023-06-06T19:50:00Z"/>
          <w:rFonts w:ascii="Times New Roman" w:eastAsia="Times New Roman" w:hAnsi="Times New Roman" w:cs="Times New Roman"/>
          <w:sz w:val="24"/>
          <w:szCs w:val="24"/>
        </w:rPr>
      </w:pPr>
      <w:del w:id="342" w:author="NIZAR" w:date="2023-06-06T19:50:00Z">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atau perundungan dalam Kamus Besar Bahasa Indonesia memiliki arti kekerasan. </w:delText>
        </w:r>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adalah sebuah tindakan menyimpang yang dilakukan untuk melukai atau kekerasan baik secara fisik atau mental psikologis (lisan) individu oleh individu lain atau suatu kelompok tertentu.</w:delText>
        </w:r>
        <w:r w:rsidR="00A32864" w:rsidRPr="00765A51" w:rsidDel="000A3E18">
          <w:rPr>
            <w:rFonts w:ascii="Times New Roman" w:eastAsia="Times New Roman" w:hAnsi="Times New Roman" w:cs="Times New Roman"/>
            <w:sz w:val="24"/>
            <w:szCs w:val="24"/>
          </w:rPr>
          <w:fldChar w:fldCharType="begin"/>
        </w:r>
        <w:r w:rsidR="00A32864" w:rsidRPr="00765A51" w:rsidDel="000A3E18">
          <w:rPr>
            <w:rFonts w:ascii="Times New Roman" w:eastAsia="Times New Roman" w:hAnsi="Times New Roman" w:cs="Times New Roman"/>
            <w:sz w:val="24"/>
            <w:szCs w:val="24"/>
          </w:rPr>
          <w:delInstrText xml:space="preserve"> ADDIN ZOTERO_ITEM CSL_CITATION {"citationID":"VN0KXATe","properties":{"formattedCitation":"(Sejiwa, 2008)","plainCitation":"(Sejiwa, 2008)","noteIndex":0},"citationItems":[{"id":997,"uris":["http://zotero.org/users/8165088/items/H5JMNKYR"],"itemData":{"id":997,"type":"book","event-place":"Jakarta","publisher":"Gramedia","publisher-place":"Jakarta","title":"Bullying,Mengatasi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delInstrText>
        </w:r>
        <w:r w:rsidR="00A32864" w:rsidRPr="00765A51" w:rsidDel="000A3E18">
          <w:rPr>
            <w:rFonts w:ascii="Times New Roman" w:eastAsia="Times New Roman" w:hAnsi="Times New Roman" w:cs="Times New Roman"/>
            <w:sz w:val="24"/>
            <w:szCs w:val="24"/>
          </w:rPr>
          <w:fldChar w:fldCharType="separate"/>
        </w:r>
        <w:r w:rsidR="00A32864" w:rsidRPr="00765A51" w:rsidDel="000A3E18">
          <w:rPr>
            <w:rFonts w:ascii="Times New Roman" w:eastAsia="Times New Roman" w:hAnsi="Times New Roman" w:cs="Times New Roman"/>
            <w:sz w:val="24"/>
            <w:szCs w:val="24"/>
          </w:rPr>
          <w:delText>(Sejiwa, 2008)</w:delText>
        </w:r>
        <w:r w:rsidR="00A32864" w:rsidRPr="00765A51" w:rsidDel="000A3E18">
          <w:rPr>
            <w:rFonts w:ascii="Times New Roman" w:eastAsia="Times New Roman" w:hAnsi="Times New Roman" w:cs="Times New Roman"/>
            <w:sz w:val="24"/>
            <w:szCs w:val="24"/>
          </w:rPr>
          <w:fldChar w:fldCharType="end"/>
        </w:r>
        <w:r w:rsidR="00A32864" w:rsidRPr="00765A51" w:rsidDel="000A3E18">
          <w:rPr>
            <w:rFonts w:ascii="Times New Roman" w:eastAsia="Times New Roman" w:hAnsi="Times New Roman" w:cs="Times New Roman"/>
            <w:sz w:val="24"/>
            <w:szCs w:val="24"/>
          </w:rPr>
          <w:delText xml:space="preserve"> Para pelaku yang sering melakukan </w:delText>
        </w:r>
      </w:del>
      <w:del w:id="343" w:author="NIZAR" w:date="2023-05-25T09:09:00Z">
        <w:r w:rsidR="00056B63" w:rsidRPr="00765A51" w:rsidDel="00743610">
          <w:rPr>
            <w:rFonts w:ascii="Times New Roman" w:eastAsia="Times New Roman" w:hAnsi="Times New Roman" w:cs="Times New Roman"/>
            <w:i/>
            <w:sz w:val="24"/>
            <w:szCs w:val="24"/>
          </w:rPr>
          <w:delText>bullying</w:delText>
        </w:r>
      </w:del>
      <w:del w:id="344" w:author="NIZAR" w:date="2023-06-06T19:50:00Z">
        <w:r w:rsidRPr="00E946D1" w:rsidDel="000A3E18">
          <w:rPr>
            <w:rFonts w:ascii="Times New Roman" w:eastAsia="Times New Roman" w:hAnsi="Times New Roman" w:cs="Times New Roman"/>
            <w:i/>
            <w:sz w:val="24"/>
            <w:szCs w:val="24"/>
          </w:rPr>
          <w:delText>bullying</w:delText>
        </w:r>
        <w:r w:rsidR="00A32864" w:rsidRPr="00765A51" w:rsidDel="000A3E18">
          <w:rPr>
            <w:rFonts w:ascii="Times New Roman" w:eastAsia="Times New Roman" w:hAnsi="Times New Roman" w:cs="Times New Roman"/>
            <w:sz w:val="24"/>
            <w:szCs w:val="24"/>
          </w:rPr>
          <w:delText xml:space="preserve"> yaitu individu usia sebaya dengan kekuatan fisik dan senior atau bahkan orang-orang terdekat kita.</w:delText>
        </w:r>
        <w:r w:rsidR="00A32864" w:rsidRPr="00765A51" w:rsidDel="000A3E18">
          <w:rPr>
            <w:rFonts w:ascii="Times New Roman" w:eastAsia="Times New Roman" w:hAnsi="Times New Roman" w:cs="Times New Roman"/>
            <w:sz w:val="24"/>
            <w:szCs w:val="24"/>
          </w:rPr>
          <w:fldChar w:fldCharType="begin"/>
        </w:r>
        <w:r w:rsidR="00A32864" w:rsidRPr="00765A51" w:rsidDel="000A3E18">
          <w:rPr>
            <w:rFonts w:ascii="Times New Roman" w:eastAsia="Times New Roman" w:hAnsi="Times New Roman" w:cs="Times New Roman"/>
            <w:sz w:val="24"/>
            <w:szCs w:val="24"/>
          </w:rPr>
          <w:delInstrText xml:space="preserve"> ADDIN ZOTERO_ITEM CSL_CITATION {"citationID":"zn59FtKc","properties":{"formattedCitation":"(Muhammad, 2009)","plainCitation":"(Muhammad, 2009)","noteIndex":0},"citationItems":[{"id":995,"uris":["http://zotero.org/users/8165088/items/P2WDUAJ6"],"itemData":{"id":995,"type":"article-journal","container-title":"Jurnal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delInstrText>
        </w:r>
        <w:r w:rsidR="00A32864" w:rsidRPr="00765A51" w:rsidDel="000A3E18">
          <w:rPr>
            <w:rFonts w:ascii="Times New Roman" w:eastAsia="Times New Roman" w:hAnsi="Times New Roman" w:cs="Times New Roman"/>
            <w:sz w:val="24"/>
            <w:szCs w:val="24"/>
          </w:rPr>
          <w:fldChar w:fldCharType="separate"/>
        </w:r>
        <w:r w:rsidR="00A32864" w:rsidRPr="00765A51" w:rsidDel="000A3E18">
          <w:rPr>
            <w:rFonts w:ascii="Times New Roman" w:eastAsia="Times New Roman" w:hAnsi="Times New Roman" w:cs="Times New Roman"/>
            <w:sz w:val="24"/>
            <w:szCs w:val="24"/>
          </w:rPr>
          <w:delText>(Muhammad, 2009)</w:delText>
        </w:r>
        <w:r w:rsidR="00A32864" w:rsidRPr="00765A51" w:rsidDel="000A3E18">
          <w:rPr>
            <w:rFonts w:ascii="Times New Roman" w:eastAsia="Times New Roman" w:hAnsi="Times New Roman" w:cs="Times New Roman"/>
            <w:sz w:val="24"/>
            <w:szCs w:val="24"/>
          </w:rPr>
          <w:fldChar w:fldCharType="end"/>
        </w:r>
      </w:del>
    </w:p>
    <w:p w14:paraId="58B4CE46" w14:textId="7A7C4E28" w:rsidR="00A32864" w:rsidRPr="00765A51" w:rsidRDefault="00A32864" w:rsidP="00A76DBE">
      <w:pPr>
        <w:ind w:left="709" w:firstLine="720"/>
        <w:jc w:val="both"/>
        <w:rPr>
          <w:rFonts w:ascii="Times New Roman" w:eastAsia="Times New Roman" w:hAnsi="Times New Roman" w:cs="Times New Roman"/>
          <w:sz w:val="24"/>
          <w:szCs w:val="24"/>
        </w:rPr>
      </w:pPr>
      <w:del w:id="345" w:author="NIZAR" w:date="2023-06-06T19:50:00Z">
        <w:r w:rsidRPr="00765A51" w:rsidDel="000A3E18">
          <w:rPr>
            <w:rFonts w:ascii="Times New Roman" w:eastAsia="Times New Roman" w:hAnsi="Times New Roman" w:cs="Times New Roman"/>
            <w:sz w:val="24"/>
            <w:szCs w:val="24"/>
          </w:rPr>
          <w:delText xml:space="preserve">Perilaku </w:delText>
        </w:r>
      </w:del>
      <w:del w:id="346" w:author="NIZAR" w:date="2023-05-25T09:09:00Z">
        <w:r w:rsidR="00056B63" w:rsidRPr="00765A51" w:rsidDel="00743610">
          <w:rPr>
            <w:rFonts w:ascii="Times New Roman" w:eastAsia="Times New Roman" w:hAnsi="Times New Roman" w:cs="Times New Roman"/>
            <w:i/>
            <w:sz w:val="24"/>
            <w:szCs w:val="24"/>
          </w:rPr>
          <w:delText>bullying</w:delText>
        </w:r>
      </w:del>
      <w:del w:id="347"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ini dapat terjadi diakibatkan beberapa faktor seperti, lingkungan sosial (sekolah, rumah), harmonisasi dalam keluarga, kebutuhan, keinginan dan kepercayaan diri yang kurang terhadap kemampuan ataupun individu secara keseluruhan. Ada dua jenis dalam </w:delText>
        </w:r>
      </w:del>
      <w:del w:id="348" w:author="NIZAR" w:date="2023-05-25T09:09:00Z">
        <w:r w:rsidR="00056B63" w:rsidRPr="00765A51" w:rsidDel="00743610">
          <w:rPr>
            <w:rFonts w:ascii="Times New Roman" w:eastAsia="Times New Roman" w:hAnsi="Times New Roman" w:cs="Times New Roman"/>
            <w:i/>
            <w:sz w:val="24"/>
            <w:szCs w:val="24"/>
          </w:rPr>
          <w:delText>bullying</w:delText>
        </w:r>
      </w:del>
      <w:del w:id="349"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pertama, </w:delText>
        </w:r>
      </w:del>
      <w:del w:id="350" w:author="NIZAR" w:date="2023-05-25T09:09:00Z">
        <w:r w:rsidR="00056B63" w:rsidRPr="00765A51" w:rsidDel="00743610">
          <w:rPr>
            <w:rFonts w:ascii="Times New Roman" w:eastAsia="Times New Roman" w:hAnsi="Times New Roman" w:cs="Times New Roman"/>
            <w:i/>
            <w:sz w:val="24"/>
            <w:szCs w:val="24"/>
          </w:rPr>
          <w:delText>bullying</w:delText>
        </w:r>
      </w:del>
      <w:del w:id="351"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fisik merupakan perundungan menyakiti individu lain dengan cara melukai fisiknya (memukul, menampar). Kedua, </w:delText>
        </w:r>
      </w:del>
      <w:del w:id="352" w:author="NIZAR" w:date="2023-05-25T09:09:00Z">
        <w:r w:rsidR="00056B63" w:rsidRPr="00765A51" w:rsidDel="00743610">
          <w:rPr>
            <w:rFonts w:ascii="Times New Roman" w:eastAsia="Times New Roman" w:hAnsi="Times New Roman" w:cs="Times New Roman"/>
            <w:i/>
            <w:sz w:val="24"/>
            <w:szCs w:val="24"/>
          </w:rPr>
          <w:delText>bullying</w:delText>
        </w:r>
      </w:del>
      <w:del w:id="353" w:author="NIZAR" w:date="2023-06-06T19:50:00Z">
        <w:r w:rsidR="00E946D1" w:rsidRPr="00E946D1" w:rsidDel="000A3E18">
          <w:rPr>
            <w:rFonts w:ascii="Times New Roman" w:eastAsia="Times New Roman" w:hAnsi="Times New Roman" w:cs="Times New Roman"/>
            <w:i/>
            <w:sz w:val="24"/>
            <w:szCs w:val="24"/>
          </w:rPr>
          <w:delText>bullying</w:delText>
        </w:r>
        <w:r w:rsidRPr="00765A51" w:rsidDel="000A3E18">
          <w:rPr>
            <w:rFonts w:ascii="Times New Roman" w:eastAsia="Times New Roman" w:hAnsi="Times New Roman" w:cs="Times New Roman"/>
            <w:sz w:val="24"/>
            <w:szCs w:val="24"/>
          </w:rPr>
          <w:delTex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delText>
        </w:r>
        <w:r w:rsidRPr="00765A51" w:rsidDel="000A3E18">
          <w:rPr>
            <w:rFonts w:ascii="Times New Roman" w:hAnsi="Times New Roman" w:cs="Times New Roman"/>
            <w:sz w:val="24"/>
            <w:szCs w:val="24"/>
          </w:rPr>
          <w:fldChar w:fldCharType="begin"/>
        </w:r>
        <w:r w:rsidRPr="00765A51" w:rsidDel="000A3E18">
          <w:rPr>
            <w:rFonts w:ascii="Times New Roman" w:hAnsi="Times New Roman" w:cs="Times New Roman"/>
            <w:sz w:val="24"/>
            <w:szCs w:val="24"/>
          </w:rPr>
          <w:delInstrText xml:space="preserve"> ADDIN ZOTERO_ITEM CSL_CITATION {"citationID":"3YwiGQ3s","properties":{"formattedCitation":"(M. Putri, 2018)","plainCitation":"(M. Putri, 2018)","noteIndex":0},"citationItems":[{"id":982,"uris":["http://zotero.org/users/8165088/items/WGG52IML"],"itemData":{"id":982,"type":"article-journal","container-title":"Menara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delInstrText>
        </w:r>
        <w:r w:rsidRPr="00765A51" w:rsidDel="000A3E18">
          <w:rPr>
            <w:rFonts w:ascii="Times New Roman" w:hAnsi="Times New Roman" w:cs="Times New Roman"/>
            <w:sz w:val="24"/>
            <w:szCs w:val="24"/>
          </w:rPr>
          <w:fldChar w:fldCharType="separate"/>
        </w:r>
        <w:r w:rsidRPr="00765A51" w:rsidDel="000A3E18">
          <w:rPr>
            <w:rFonts w:ascii="Times New Roman" w:hAnsi="Times New Roman" w:cs="Times New Roman"/>
            <w:sz w:val="24"/>
            <w:szCs w:val="24"/>
          </w:rPr>
          <w:delText>(M. Putri, 2018)</w:delText>
        </w:r>
        <w:r w:rsidRPr="00765A51" w:rsidDel="000A3E18">
          <w:rPr>
            <w:rFonts w:ascii="Times New Roman" w:hAnsi="Times New Roman" w:cs="Times New Roman"/>
            <w:sz w:val="24"/>
            <w:szCs w:val="24"/>
          </w:rPr>
          <w:fldChar w:fldCharType="end"/>
        </w:r>
      </w:del>
    </w:p>
    <w:p w14:paraId="410299A6" w14:textId="1BC958D8" w:rsidR="00A32864" w:rsidRPr="00765A51" w:rsidRDefault="00A32864" w:rsidP="00081877">
      <w:pPr>
        <w:jc w:val="both"/>
        <w:rPr>
          <w:rFonts w:ascii="Times New Roman" w:eastAsia="Times New Roman" w:hAnsi="Times New Roman" w:cs="Times New Roman"/>
          <w:sz w:val="24"/>
          <w:szCs w:val="24"/>
        </w:rPr>
      </w:pPr>
    </w:p>
    <w:p w14:paraId="2C9624CF" w14:textId="43B6E49E" w:rsidR="00A32864" w:rsidRPr="00765A51" w:rsidRDefault="00A32864" w:rsidP="00C37ADA">
      <w:pPr>
        <w:pStyle w:val="Heading3"/>
      </w:pPr>
      <w:bookmarkStart w:id="354" w:name="_Toc136983380"/>
      <w:r w:rsidRPr="00765A51">
        <w:t>Serial Drama Korea</w:t>
      </w:r>
      <w:bookmarkEnd w:id="354"/>
    </w:p>
    <w:p w14:paraId="170ED36C" w14:textId="77777777" w:rsidR="00A32864" w:rsidRPr="00765A51" w:rsidRDefault="00A32864">
      <w:pPr>
        <w:ind w:left="709" w:firstLine="720"/>
        <w:jc w:val="both"/>
        <w:rPr>
          <w:rFonts w:ascii="Times New Roman" w:eastAsia="Times New Roman" w:hAnsi="Times New Roman" w:cs="Times New Roman"/>
          <w:sz w:val="24"/>
          <w:szCs w:val="24"/>
        </w:rPr>
        <w:pPrChange w:id="355" w:author="NIZAR" w:date="2023-05-23T12:25:00Z">
          <w:pPr/>
        </w:pPrChange>
      </w:pPr>
      <w:commentRangeStart w:id="356"/>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lastRenderedPageBreak/>
        <w:t>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Pr="00765A51">
        <w:rPr>
          <w:rFonts w:ascii="Times New Roman" w:eastAsia="Times New Roman" w:hAnsi="Times New Roman" w:cs="Times New Roman"/>
          <w:sz w:val="24"/>
          <w:szCs w:val="24"/>
        </w:rPr>
        <w:fldChar w:fldCharType="begin"/>
      </w:r>
      <w:r w:rsidRPr="00765A51">
        <w:rPr>
          <w:rFonts w:ascii="Times New Roman" w:eastAsia="Times New Roman" w:hAnsi="Times New Roman" w:cs="Times New Roman"/>
          <w:sz w:val="24"/>
          <w:szCs w:val="24"/>
        </w:rPr>
        <w:instrText xml:space="preserve"> ADDIN ZOTERO_ITEM CSL_CITATION {"citationID":"1HTYbOMF","properties":{"formattedCitation":"(Tsaniyyata, n.d.)","plainCitation":"(Tsaniyyata, n.d.)","noteIndex":0},"citationItems":[{"id":1002,"uris":["http://zotero.org/users/8165088/items/A94LD4A4"],"itemData":{"id":1002,"type":"article-journal","container-title":"Fakultas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765A51">
        <w:rPr>
          <w:rFonts w:ascii="Times New Roman" w:eastAsia="Times New Roman" w:hAnsi="Times New Roman" w:cs="Times New Roman"/>
          <w:sz w:val="24"/>
          <w:szCs w:val="24"/>
        </w:rPr>
        <w:fldChar w:fldCharType="separate"/>
      </w:r>
      <w:r w:rsidRPr="00765A51">
        <w:rPr>
          <w:rFonts w:ascii="Times New Roman" w:eastAsia="Times New Roman" w:hAnsi="Times New Roman" w:cs="Times New Roman"/>
          <w:sz w:val="24"/>
          <w:szCs w:val="24"/>
        </w:rPr>
        <w:t>(Tsaniyyata, n.d.)</w:t>
      </w:r>
      <w:r w:rsidRPr="00765A51">
        <w:rPr>
          <w:rFonts w:ascii="Times New Roman" w:eastAsia="Times New Roman" w:hAnsi="Times New Roman" w:cs="Times New Roman"/>
          <w:sz w:val="24"/>
          <w:szCs w:val="24"/>
        </w:rPr>
        <w:fldChar w:fldCharType="end"/>
      </w:r>
      <w:r w:rsidRPr="00765A51">
        <w:rPr>
          <w:rFonts w:ascii="Times New Roman" w:eastAsia="Times New Roman" w:hAnsi="Times New Roman" w:cs="Times New Roman"/>
          <w:sz w:val="24"/>
          <w:szCs w:val="24"/>
        </w:rPr>
        <w:t xml:space="preserve"> </w:t>
      </w:r>
      <w:commentRangeEnd w:id="356"/>
      <w:r w:rsidRPr="00765A51">
        <w:rPr>
          <w:rFonts w:ascii="Times New Roman" w:eastAsia="Times New Roman" w:hAnsi="Times New Roman" w:cs="Times New Roman"/>
          <w:sz w:val="24"/>
          <w:szCs w:val="24"/>
        </w:rPr>
        <w:commentReference w:id="356"/>
      </w:r>
    </w:p>
    <w:p w14:paraId="2ED18EE2" w14:textId="2BE480C0" w:rsidR="00A32864" w:rsidRDefault="00A32864">
      <w:pPr>
        <w:ind w:left="709" w:firstLine="720"/>
        <w:jc w:val="both"/>
        <w:rPr>
          <w:rFonts w:ascii="Times New Roman" w:eastAsia="Times New Roman" w:hAnsi="Times New Roman" w:cs="Times New Roman"/>
          <w:sz w:val="24"/>
          <w:szCs w:val="24"/>
        </w:rPr>
        <w:pPrChange w:id="357" w:author="NIZAR" w:date="2023-05-23T12:25:00Z">
          <w:pPr/>
        </w:pPrChange>
      </w:pPr>
      <w:ins w:id="358" w:author="NIZAR" w:date="2023-05-23T12:18:00Z">
        <w:r w:rsidRPr="00765A51">
          <w:rPr>
            <w:rFonts w:ascii="Times New Roman" w:eastAsia="Times New Roman" w:hAnsi="Times New Roman" w:cs="Times New Roman"/>
            <w:sz w:val="24"/>
            <w:szCs w:val="24"/>
          </w:rPr>
          <w:t>Distribusi digital drama korea yang</w:t>
        </w:r>
      </w:ins>
      <w:ins w:id="359" w:author="NIZAR" w:date="2023-05-23T12:19:00Z">
        <w:r w:rsidRPr="00765A51">
          <w:rPr>
            <w:rFonts w:ascii="Times New Roman" w:eastAsia="Times New Roman" w:hAnsi="Times New Roman" w:cs="Times New Roman"/>
            <w:sz w:val="24"/>
            <w:szCs w:val="24"/>
          </w:rPr>
          <w:t xml:space="preserve"> sangat masif</w:t>
        </w:r>
      </w:ins>
      <w:ins w:id="360" w:author="NIZAR" w:date="2023-05-23T12:21:00Z">
        <w:r w:rsidRPr="00765A51">
          <w:rPr>
            <w:rFonts w:ascii="Times New Roman" w:eastAsia="Times New Roman" w:hAnsi="Times New Roman" w:cs="Times New Roman"/>
            <w:sz w:val="24"/>
            <w:szCs w:val="24"/>
          </w:rPr>
          <w:t xml:space="preserve"> kemudahan akses</w:t>
        </w:r>
      </w:ins>
      <w:ins w:id="361" w:author="NIZAR" w:date="2023-05-23T12:23:00Z">
        <w:r w:rsidRPr="00765A51">
          <w:rPr>
            <w:rFonts w:ascii="Times New Roman" w:eastAsia="Times New Roman" w:hAnsi="Times New Roman" w:cs="Times New Roman"/>
            <w:sz w:val="24"/>
            <w:szCs w:val="24"/>
          </w:rPr>
          <w:t xml:space="preserve"> serta audio visual yang menyentuh hati penonton</w:t>
        </w:r>
      </w:ins>
      <w:ins w:id="362" w:author="NIZAR" w:date="2023-05-23T12:19:00Z">
        <w:r w:rsidRPr="00765A51">
          <w:rPr>
            <w:rFonts w:ascii="Times New Roman" w:eastAsia="Times New Roman" w:hAnsi="Times New Roman" w:cs="Times New Roman"/>
            <w:sz w:val="24"/>
            <w:szCs w:val="24"/>
          </w:rPr>
          <w:t xml:space="preserve">, </w:t>
        </w:r>
      </w:ins>
      <w:ins w:id="363" w:author="NIZAR" w:date="2023-05-23T12:21:00Z">
        <w:r w:rsidRPr="00765A51">
          <w:rPr>
            <w:rFonts w:ascii="Times New Roman" w:eastAsia="Times New Roman" w:hAnsi="Times New Roman" w:cs="Times New Roman"/>
            <w:sz w:val="24"/>
            <w:szCs w:val="24"/>
          </w:rPr>
          <w:t>memengaruhi bertambahnya an</w:t>
        </w:r>
      </w:ins>
      <w:ins w:id="364" w:author="NIZAR" w:date="2023-05-23T12:22:00Z">
        <w:r w:rsidRPr="00765A51">
          <w:rPr>
            <w:rFonts w:ascii="Times New Roman" w:eastAsia="Times New Roman" w:hAnsi="Times New Roman" w:cs="Times New Roman"/>
            <w:sz w:val="24"/>
            <w:szCs w:val="24"/>
          </w:rPr>
          <w:t xml:space="preserve">tusiasme masyarakat </w:t>
        </w:r>
      </w:ins>
      <w:ins w:id="365" w:author="NIZAR" w:date="2023-05-23T12:24:00Z">
        <w:r w:rsidRPr="00765A51">
          <w:rPr>
            <w:rFonts w:ascii="Times New Roman" w:eastAsia="Times New Roman" w:hAnsi="Times New Roman" w:cs="Times New Roman"/>
            <w:sz w:val="24"/>
            <w:szCs w:val="24"/>
          </w:rPr>
          <w:t>untuk menantikan dan menonton drama korea lainnya.</w:t>
        </w:r>
      </w:ins>
    </w:p>
    <w:p w14:paraId="782C1DCA" w14:textId="760B0C6C" w:rsidR="001D4AEB" w:rsidRDefault="001D4AEB" w:rsidP="001D4AEB">
      <w:pPr>
        <w:ind w:left="709" w:firstLine="720"/>
        <w:jc w:val="both"/>
        <w:rPr>
          <w:rFonts w:ascii="Times New Roman" w:eastAsia="Times New Roman" w:hAnsi="Times New Roman" w:cs="Times New Roman"/>
          <w:sz w:val="24"/>
          <w:szCs w:val="24"/>
        </w:rPr>
      </w:pPr>
    </w:p>
    <w:p w14:paraId="12123245" w14:textId="41928330" w:rsidR="001D4AEB" w:rsidRPr="00765A51" w:rsidRDefault="001D4AEB" w:rsidP="004826EE">
      <w:pPr>
        <w:pStyle w:val="Heading2"/>
      </w:pPr>
      <w:del w:id="366" w:author="NIZAR" w:date="2023-05-31T20:20:00Z">
        <w:r w:rsidRPr="00765A51" w:rsidDel="001D4AEB">
          <w:delText xml:space="preserve">Kajian </w:delText>
        </w:r>
      </w:del>
      <w:bookmarkStart w:id="367" w:name="_Toc136983381"/>
      <w:ins w:id="368" w:author="NIZAR" w:date="2023-05-31T20:20:00Z">
        <w:r>
          <w:t>Penelitian</w:t>
        </w:r>
        <w:r w:rsidRPr="00765A51">
          <w:t xml:space="preserve"> </w:t>
        </w:r>
      </w:ins>
      <w:r w:rsidRPr="00765A51">
        <w:t>Terdahulu</w:t>
      </w:r>
      <w:bookmarkEnd w:id="367"/>
    </w:p>
    <w:p w14:paraId="5F1F2CAC" w14:textId="3B4D26BE" w:rsidR="001D4AEB" w:rsidRPr="00765A51" w:rsidRDefault="001D4AEB" w:rsidP="001D4AEB">
      <w:pPr>
        <w:pStyle w:val="ListParagraph"/>
        <w:numPr>
          <w:ilvl w:val="0"/>
          <w:numId w:val="12"/>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tahun 2023, Analisis Semiotika John Fiske Tentang Cyber</w:t>
      </w:r>
      <w:del w:id="369"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del w:id="37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w:t>
      </w:r>
      <w:commentRangeStart w:id="371"/>
      <w:r w:rsidRPr="00765A51">
        <w:rPr>
          <w:rFonts w:ascii="Times New Roman" w:hAnsi="Times New Roman" w:cs="Times New Roman"/>
          <w:sz w:val="24"/>
          <w:szCs w:val="24"/>
        </w:rPr>
        <w:t xml:space="preserve">jurnal  </w:t>
      </w:r>
      <w:commentRangeEnd w:id="371"/>
      <w:r w:rsidRPr="00765A51">
        <w:rPr>
          <w:rStyle w:val="CommentReference"/>
          <w:rFonts w:ascii="Times New Roman" w:hAnsi="Times New Roman" w:cs="Times New Roman"/>
          <w:sz w:val="24"/>
          <w:szCs w:val="24"/>
        </w:rPr>
        <w:commentReference w:id="371"/>
      </w:r>
      <w:r w:rsidRPr="00765A51">
        <w:rPr>
          <w:rFonts w:ascii="Times New Roman" w:hAnsi="Times New Roman" w:cs="Times New Roman"/>
          <w:sz w:val="24"/>
          <w:szCs w:val="24"/>
        </w:rPr>
        <w:t xml:space="preserve">dengan metode analisis yang digunakan yaitu analisis semiotik </w:t>
      </w:r>
      <w:commentRangeStart w:id="372"/>
      <w:r w:rsidRPr="00765A51">
        <w:rPr>
          <w:rFonts w:ascii="Times New Roman" w:hAnsi="Times New Roman" w:cs="Times New Roman"/>
          <w:sz w:val="24"/>
          <w:szCs w:val="24"/>
        </w:rPr>
        <w:t>model John Fiske</w:t>
      </w:r>
      <w:commentRangeEnd w:id="372"/>
      <w:r w:rsidRPr="00765A51">
        <w:rPr>
          <w:rStyle w:val="CommentReference"/>
          <w:rFonts w:ascii="Times New Roman" w:hAnsi="Times New Roman" w:cs="Times New Roman"/>
          <w:sz w:val="24"/>
          <w:szCs w:val="24"/>
        </w:rPr>
        <w:commentReference w:id="372"/>
      </w:r>
      <w:r w:rsidRPr="00765A51">
        <w:rPr>
          <w:rFonts w:ascii="Times New Roman" w:hAnsi="Times New Roman" w:cs="Times New Roman"/>
          <w:sz w:val="24"/>
          <w:szCs w:val="24"/>
        </w:rPr>
        <w:t xml:space="preserve">. </w:t>
      </w:r>
      <w:commentRangeStart w:id="373"/>
      <w:r w:rsidRPr="00765A51">
        <w:rPr>
          <w:rFonts w:ascii="Times New Roman" w:hAnsi="Times New Roman" w:cs="Times New Roman"/>
          <w:sz w:val="24"/>
          <w:szCs w:val="24"/>
        </w:rPr>
        <w:t xml:space="preserve">Hasil </w:t>
      </w:r>
      <w:commentRangeEnd w:id="373"/>
      <w:r w:rsidRPr="00765A51">
        <w:rPr>
          <w:rStyle w:val="CommentReference"/>
          <w:rFonts w:ascii="Times New Roman" w:hAnsi="Times New Roman" w:cs="Times New Roman"/>
          <w:sz w:val="24"/>
          <w:szCs w:val="24"/>
        </w:rPr>
        <w:commentReference w:id="373"/>
      </w:r>
      <w:r w:rsidRPr="00765A51">
        <w:rPr>
          <w:rFonts w:ascii="Times New Roman" w:hAnsi="Times New Roman" w:cs="Times New Roman"/>
          <w:sz w:val="24"/>
          <w:szCs w:val="24"/>
        </w:rPr>
        <w:t xml:space="preserve">penelitian ini menunjukan salah satu jenis </w:t>
      </w:r>
      <w:del w:id="374"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del w:id="375"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w:t>
      </w:r>
      <w:commentRangeStart w:id="376"/>
      <w:r w:rsidRPr="00765A51">
        <w:rPr>
          <w:rFonts w:ascii="Times New Roman" w:hAnsi="Times New Roman" w:cs="Times New Roman"/>
          <w:sz w:val="24"/>
          <w:szCs w:val="24"/>
        </w:rPr>
        <w:t xml:space="preserve">Beda </w:t>
      </w:r>
      <w:commentRangeEnd w:id="376"/>
      <w:r w:rsidRPr="00765A51">
        <w:rPr>
          <w:rStyle w:val="CommentReference"/>
          <w:rFonts w:ascii="Times New Roman" w:hAnsi="Times New Roman" w:cs="Times New Roman"/>
          <w:sz w:val="24"/>
          <w:szCs w:val="24"/>
        </w:rPr>
        <w:commentReference w:id="376"/>
      </w:r>
      <w:r w:rsidRPr="00765A51">
        <w:rPr>
          <w:rFonts w:ascii="Times New Roman" w:hAnsi="Times New Roman" w:cs="Times New Roman"/>
          <w:sz w:val="24"/>
          <w:szCs w:val="24"/>
        </w:rPr>
        <w:t>penelitian ini dengan peneliti terletak pada model semotika yang digunakan dan objek yang diteliti bukanlah film melainkan serial drama (regional korea).</w:t>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{"citationID":"wV94Bcy2","properties":{"formattedCitation":"(Farikhi, 2023)","plainCitation":"(Farikhi, 2023)","noteIndex":0},"citationItems":[{"id":1108,"uris":["http://zotero.org/users/8165088/items/QDKF9DCW"],"itemData":{"id":1108,"type":"article-journal","container-title":"Journal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(Farikhi, 2023)</w:t>
      </w:r>
      <w:r w:rsidRPr="00765A51">
        <w:rPr>
          <w:rFonts w:ascii="Times New Roman" w:hAnsi="Times New Roman" w:cs="Times New Roman"/>
          <w:sz w:val="24"/>
          <w:szCs w:val="24"/>
        </w:rPr>
        <w:fldChar w:fldCharType="end"/>
      </w:r>
    </w:p>
    <w:p w14:paraId="4A01B7BF" w14:textId="77777777" w:rsidR="001D4AEB" w:rsidRPr="00765A51" w:rsidRDefault="001D4AEB" w:rsidP="001D4AEB">
      <w:pPr>
        <w:pStyle w:val="ListParagraph"/>
        <w:ind w:left="709"/>
        <w:jc w:val="both"/>
        <w:rPr>
          <w:rFonts w:ascii="Times New Roman" w:hAnsi="Times New Roman" w:cs="Times New Roman"/>
          <w:sz w:val="24"/>
          <w:szCs w:val="24"/>
        </w:rPr>
      </w:pPr>
    </w:p>
    <w:p w14:paraId="3EF2FE7E" w14:textId="4DFB79B1" w:rsidR="001D4AEB" w:rsidRPr="00765A51" w:rsidRDefault="001D4AEB">
      <w:pPr>
        <w:pStyle w:val="ListParagraph"/>
        <w:numPr>
          <w:ilvl w:val="0"/>
          <w:numId w:val="12"/>
        </w:numPr>
        <w:ind w:left="709"/>
        <w:jc w:val="both"/>
        <w:rPr>
          <w:rFonts w:ascii="Times New Roman" w:hAnsi="Times New Roman" w:cs="Times New Roman"/>
          <w:sz w:val="24"/>
          <w:szCs w:val="24"/>
        </w:rPr>
        <w:pPrChange w:id="377" w:author="NIZAR" w:date="2023-05-23T21:00:00Z">
          <w:pPr>
            <w:pStyle w:val="ListParagraph"/>
            <w:numPr>
              <w:ilvl w:val="3"/>
              <w:numId w:val="1"/>
            </w:numPr>
            <w:ind w:left="426" w:hanging="360"/>
          </w:pPr>
        </w:pPrChange>
      </w:pPr>
      <w:del w:id="378" w:author="NIZAR" w:date="2023-05-23T21:17:00Z">
        <w:r w:rsidRPr="00765A51" w:rsidDel="00BA401C">
          <w:rPr>
            <w:rFonts w:ascii="Times New Roman" w:hAnsi="Times New Roman" w:cs="Times New Roman"/>
            <w:sz w:val="24"/>
            <w:szCs w:val="24"/>
          </w:rPr>
          <w:delText xml:space="preserve">Penelitian kelima ditulis oleh Olga Gorbatkova dan Anastasia Katrich (2020) dengan judul “Representation of the Concept "School Violence" in the Mirror of Contemporary American Cinema (1992–2020)”. Penelitian ini merupakan </w:delText>
        </w:r>
        <w:r w:rsidRPr="00765A51" w:rsidDel="00BA401C">
          <w:rPr>
            <w:rFonts w:ascii="Times New Roman" w:hAnsi="Times New Roman" w:cs="Times New Roman"/>
            <w:sz w:val="24"/>
            <w:szCs w:val="24"/>
            <w:highlight w:val="yellow"/>
          </w:rPr>
          <w:delText>jurnal</w:delText>
        </w:r>
        <w:r w:rsidRPr="00765A51" w:rsidDel="00BA401C">
          <w:rPr>
            <w:rFonts w:ascii="Times New Roman" w:hAnsi="Times New Roman" w:cs="Times New Roman"/>
            <w:sz w:val="24"/>
            <w:szCs w:val="24"/>
          </w:rPr>
          <w:delText xml:space="preserve"> yang bertujuan untuk melakukan analisis hermeneutik umum teks media visua 16 mengenai </w:delText>
        </w:r>
        <w:r w:rsidRPr="00765A51" w:rsidDel="00BA401C">
          <w:rPr>
            <w:rFonts w:ascii="Times New Roman" w:hAnsi="Times New Roman" w:cs="Times New Roman"/>
            <w:sz w:val="24"/>
            <w:szCs w:val="24"/>
            <w:highlight w:val="yellow"/>
          </w:rPr>
          <w:delText>representasi kekerasan sekolah</w:delText>
        </w:r>
        <w:r w:rsidRPr="00765A51" w:rsidDel="00BA401C">
          <w:rPr>
            <w:rFonts w:ascii="Times New Roman" w:hAnsi="Times New Roman" w:cs="Times New Roman"/>
            <w:sz w:val="24"/>
            <w:szCs w:val="24"/>
          </w:rPr>
          <w:delText xml:space="preserve"> dalam sinema Amerika modern yang spesifik antara tahun 1992 sampai 2020 (termasuk analisis stereotip, analisis ideologis, analisis plot, analisis karakter, dll), Hasil dari penelitian ini menunjukan bahwa produksi film modern Amerika Serikat, yang terkait dengan bidang penelitian, menciptakan suatu gambaran dunia yang penuh dengan </w:delText>
        </w:r>
      </w:del>
      <w:del w:id="379"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del w:id="380" w:author="NIZAR" w:date="2023-05-23T21:17:00Z">
        <w:r w:rsidRPr="00765A51" w:rsidDel="00BA401C">
          <w:rPr>
            <w:rFonts w:ascii="Times New Roman" w:hAnsi="Times New Roman" w:cs="Times New Roman"/>
            <w:sz w:val="24"/>
            <w:szCs w:val="24"/>
          </w:rPr>
          <w:delText>, serangan bersenjata, yang dipicu oleh berbagai motif seperti balas dendam, persaingan, penghinaan, penegasan diri, dll.</w:delText>
        </w:r>
        <w:r w:rsidRPr="00765A51" w:rsidDel="00BA401C">
          <w:rPr>
            <w:rFonts w:ascii="Times New Roman" w:hAnsi="Times New Roman" w:cs="Times New Roman"/>
            <w:sz w:val="24"/>
            <w:szCs w:val="24"/>
          </w:rPr>
          <w:br/>
        </w:r>
      </w:del>
      <w:commentRangeStart w:id="381"/>
      <w:ins w:id="382" w:author="NIZAR" w:date="2023-05-23T21:00:00Z">
        <w:r w:rsidRPr="00765A51">
          <w:rPr>
            <w:rFonts w:ascii="Times New Roman" w:hAnsi="Times New Roman" w:cs="Times New Roman"/>
            <w:sz w:val="24"/>
            <w:szCs w:val="24"/>
          </w:rPr>
          <w:t>Olga Gorbatkova, Anastasia Katrich tahun 2020. Representation of the Concept "School Violence" in the Mirror of Contemporary American Cinema (1992–2020).</w:t>
        </w:r>
      </w:ins>
      <w:ins w:id="383" w:author="NIZAR" w:date="2023-05-23T21:07:00Z">
        <w:r w:rsidRPr="00765A51">
          <w:rPr>
            <w:rFonts w:ascii="Times New Roman" w:hAnsi="Times New Roman" w:cs="Times New Roman"/>
            <w:sz w:val="24"/>
            <w:szCs w:val="24"/>
          </w:rPr>
          <w:t xml:space="preserve"> Penelitian ini berjenis jurnal </w:t>
        </w:r>
      </w:ins>
      <w:ins w:id="384" w:author="NIZAR" w:date="2023-05-23T21:09:00Z">
        <w:r w:rsidRPr="00765A51">
          <w:rPr>
            <w:rFonts w:ascii="Times New Roman" w:hAnsi="Times New Roman" w:cs="Times New Roman"/>
            <w:sz w:val="24"/>
            <w:szCs w:val="24"/>
          </w:rPr>
          <w:t xml:space="preserve">dengan analisis hermeneutik teks media. Pembahasan </w:t>
        </w:r>
      </w:ins>
      <w:ins w:id="385" w:author="NIZAR" w:date="2023-05-23T21:11:00Z">
        <w:r w:rsidRPr="00765A51">
          <w:rPr>
            <w:rFonts w:ascii="Times New Roman" w:hAnsi="Times New Roman" w:cs="Times New Roman"/>
            <w:sz w:val="24"/>
            <w:szCs w:val="24"/>
          </w:rPr>
          <w:t>dalam penelitian ini yaitu tentang represetasi perilaku kekerasan sekolah</w:t>
        </w:r>
      </w:ins>
      <w:ins w:id="386" w:author="NIZAR" w:date="2023-05-23T21:14:00Z">
        <w:r w:rsidRPr="00765A51">
          <w:rPr>
            <w:rFonts w:ascii="Times New Roman" w:hAnsi="Times New Roman" w:cs="Times New Roman"/>
            <w:sz w:val="24"/>
            <w:szCs w:val="24"/>
          </w:rPr>
          <w:t xml:space="preserve"> pada sinema Amerika rentang tahun 1992-2020</w:t>
        </w:r>
      </w:ins>
      <w:ins w:id="387" w:author="NIZAR" w:date="2023-05-23T21:11:00Z">
        <w:r w:rsidRPr="00765A51">
          <w:rPr>
            <w:rFonts w:ascii="Times New Roman" w:hAnsi="Times New Roman" w:cs="Times New Roman"/>
            <w:sz w:val="24"/>
            <w:szCs w:val="24"/>
          </w:rPr>
          <w:t xml:space="preserve">. Analisis dilakukan terhadap beberapa aspek seperti, </w:t>
        </w:r>
      </w:ins>
      <w:ins w:id="388" w:author="NIZAR" w:date="2023-05-23T21:13:00Z">
        <w:r w:rsidRPr="00765A51">
          <w:rPr>
            <w:rFonts w:ascii="Times New Roman" w:hAnsi="Times New Roman" w:cs="Times New Roman"/>
            <w:sz w:val="24"/>
            <w:szCs w:val="24"/>
          </w:rPr>
          <w:t>plot dan karakter.</w:t>
        </w:r>
      </w:ins>
      <w:ins w:id="389" w:author="NIZAR" w:date="2023-05-23T21:15:00Z">
        <w:r w:rsidRPr="00765A51">
          <w:rPr>
            <w:rFonts w:ascii="Times New Roman" w:hAnsi="Times New Roman" w:cs="Times New Roman"/>
            <w:sz w:val="24"/>
            <w:szCs w:val="24"/>
          </w:rPr>
          <w:t xml:space="preserve"> Hasil dari penelitian ini menujukkan bahwa tindakan </w:t>
        </w:r>
      </w:ins>
      <w:del w:id="39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391" w:author="NIZAR" w:date="2023-05-23T21:15:00Z">
        <w:r w:rsidRPr="00765A51">
          <w:rPr>
            <w:rFonts w:ascii="Times New Roman" w:hAnsi="Times New Roman" w:cs="Times New Roman"/>
            <w:sz w:val="24"/>
            <w:szCs w:val="24"/>
          </w:rPr>
          <w:t xml:space="preserve"> itu sangatlah fatal yang disebabkan oleh berbagai faktor motif</w:t>
        </w:r>
      </w:ins>
      <w:ins w:id="392" w:author="NIZAR" w:date="2023-05-23T21:16:00Z">
        <w:r w:rsidRPr="00765A51">
          <w:rPr>
            <w:rFonts w:ascii="Times New Roman" w:hAnsi="Times New Roman" w:cs="Times New Roman"/>
            <w:sz w:val="24"/>
            <w:szCs w:val="24"/>
          </w:rPr>
          <w:t xml:space="preserve"> masalah sosial (seperti dendam, kekuasaan, persaingan).</w:t>
        </w:r>
      </w:ins>
      <w:commentRangeEnd w:id="381"/>
      <w:r w:rsidRPr="00765A51">
        <w:rPr>
          <w:rStyle w:val="CommentReference"/>
          <w:rFonts w:ascii="Times New Roman" w:hAnsi="Times New Roman" w:cs="Times New Roman"/>
          <w:sz w:val="24"/>
          <w:szCs w:val="24"/>
        </w:rPr>
        <w:commentReference w:id="381"/>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{"citationID":"W4Gf3pxV","properties":{"formattedCitation":"(Gorbatkova &amp; Katrich, 2020)","plainCitation":"(Gorbatkova &amp; Katrich, 2020)","noteIndex":0},"citationItems":[{"id":1109,"uris":["http://zotero.org/users/8165088/items/NY2ZJ4C8"],"itemData":{"id":1109,"type":"article-journal","container-title":"Медиаобразование","issue":"3","note":"publisher: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(Gorbatkova &amp; Katrich, 2020)</w:t>
      </w:r>
      <w:r w:rsidRPr="00765A51">
        <w:rPr>
          <w:rFonts w:ascii="Times New Roman" w:hAnsi="Times New Roman" w:cs="Times New Roman"/>
          <w:sz w:val="24"/>
          <w:szCs w:val="24"/>
        </w:rPr>
        <w:fldChar w:fldCharType="end"/>
      </w:r>
    </w:p>
    <w:p w14:paraId="0B19F507" w14:textId="77777777" w:rsidR="001D4AEB" w:rsidRPr="00765A51" w:rsidRDefault="001D4AEB" w:rsidP="001D4AEB">
      <w:pPr>
        <w:ind w:left="709"/>
        <w:jc w:val="both"/>
        <w:rPr>
          <w:rFonts w:ascii="Times New Roman" w:hAnsi="Times New Roman" w:cs="Times New Roman"/>
          <w:sz w:val="24"/>
          <w:szCs w:val="24"/>
        </w:rPr>
      </w:pPr>
    </w:p>
    <w:p w14:paraId="7DD9CB6E" w14:textId="37038700" w:rsidR="001D4AEB" w:rsidRPr="00765A51" w:rsidRDefault="001D4AEB" w:rsidP="001D4AEB">
      <w:pPr>
        <w:pStyle w:val="ListParagraph"/>
        <w:numPr>
          <w:ilvl w:val="0"/>
          <w:numId w:val="12"/>
        </w:numPr>
        <w:ind w:left="709"/>
        <w:jc w:val="both"/>
        <w:rPr>
          <w:rFonts w:ascii="Times New Roman" w:hAnsi="Times New Roman" w:cs="Times New Roman"/>
          <w:sz w:val="24"/>
          <w:szCs w:val="24"/>
        </w:rPr>
      </w:pPr>
      <w:ins w:id="393" w:author="NIZAR" w:date="2023-05-24T07:20:00Z">
        <w:r w:rsidRPr="00765A51">
          <w:rPr>
            <w:rFonts w:ascii="Times New Roman" w:hAnsi="Times New Roman" w:cs="Times New Roman"/>
            <w:sz w:val="24"/>
            <w:szCs w:val="24"/>
          </w:rPr>
          <w:t>Nurul Aulia Putri</w:t>
        </w:r>
      </w:ins>
      <w:r w:rsidRPr="00765A51">
        <w:rPr>
          <w:rFonts w:ascii="Times New Roman" w:hAnsi="Times New Roman" w:cs="Times New Roman"/>
          <w:sz w:val="24"/>
          <w:szCs w:val="24"/>
        </w:rPr>
        <w:t xml:space="preserve"> </w:t>
      </w:r>
      <w:ins w:id="394" w:author="NIZAR" w:date="2023-05-24T07:21:00Z">
        <w:r w:rsidRPr="00765A51">
          <w:rPr>
            <w:rFonts w:ascii="Times New Roman" w:hAnsi="Times New Roman" w:cs="Times New Roman"/>
            <w:sz w:val="24"/>
            <w:szCs w:val="24"/>
          </w:rPr>
          <w:t>Tahun</w:t>
        </w:r>
      </w:ins>
      <w:ins w:id="395" w:author="NIZAR" w:date="2023-05-24T07:22:00Z">
        <w:r w:rsidRPr="00765A51">
          <w:rPr>
            <w:rFonts w:ascii="Times New Roman" w:hAnsi="Times New Roman" w:cs="Times New Roman"/>
            <w:sz w:val="24"/>
            <w:szCs w:val="24"/>
          </w:rPr>
          <w:t xml:space="preserve"> 2019</w:t>
        </w:r>
      </w:ins>
      <w:ins w:id="396" w:author="NIZAR" w:date="2023-05-24T07:21:00Z">
        <w:r w:rsidRPr="00765A51">
          <w:rPr>
            <w:rFonts w:ascii="Times New Roman" w:hAnsi="Times New Roman" w:cs="Times New Roman"/>
            <w:sz w:val="24"/>
            <w:szCs w:val="24"/>
          </w:rPr>
          <w:t xml:space="preserve"> </w:t>
        </w:r>
      </w:ins>
      <w:r w:rsidR="00DB118A">
        <w:rPr>
          <w:rFonts w:ascii="Times New Roman" w:hAnsi="Times New Roman" w:cs="Times New Roman"/>
          <w:i/>
          <w:sz w:val="24"/>
          <w:szCs w:val="24"/>
        </w:rPr>
        <w:t>Bullying</w:t>
      </w:r>
      <w:ins w:id="397" w:author="NIZAR" w:date="2023-05-24T07:20:00Z">
        <w:r w:rsidRPr="00765A51">
          <w:rPr>
            <w:rFonts w:ascii="Times New Roman" w:hAnsi="Times New Roman" w:cs="Times New Roman"/>
            <w:sz w:val="24"/>
            <w:szCs w:val="24"/>
          </w:rPr>
          <w:t xml:space="preserve"> Dalam Pendidikan (Analisis Semiotika Film Sajen Karya Haqi Ahmad)</w:t>
        </w:r>
      </w:ins>
      <w:ins w:id="398" w:author="NIZAR" w:date="2023-05-24T07:22:00Z">
        <w:r w:rsidRPr="00765A51">
          <w:rPr>
            <w:rFonts w:ascii="Times New Roman" w:hAnsi="Times New Roman" w:cs="Times New Roman"/>
            <w:sz w:val="24"/>
            <w:szCs w:val="24"/>
          </w:rPr>
          <w:t>. Penelitian ini berjenis tesis dengan menggunakan</w:t>
        </w:r>
      </w:ins>
      <w:ins w:id="399" w:author="NIZAR" w:date="2023-05-24T07:28:00Z">
        <w:r w:rsidRPr="00765A51">
          <w:rPr>
            <w:rFonts w:ascii="Times New Roman" w:hAnsi="Times New Roman" w:cs="Times New Roman"/>
            <w:sz w:val="24"/>
            <w:szCs w:val="24"/>
          </w:rPr>
          <w:t xml:space="preserve"> objek sebuah film dan</w:t>
        </w:r>
      </w:ins>
      <w:ins w:id="400" w:author="NIZAR" w:date="2023-05-24T07:22:00Z">
        <w:r w:rsidRPr="00765A51">
          <w:rPr>
            <w:rFonts w:ascii="Times New Roman" w:hAnsi="Times New Roman" w:cs="Times New Roman"/>
            <w:sz w:val="24"/>
            <w:szCs w:val="24"/>
          </w:rPr>
          <w:t xml:space="preserve"> </w:t>
        </w:r>
      </w:ins>
      <w:ins w:id="401" w:author="NIZAR" w:date="2023-05-24T07:23:00Z">
        <w:r w:rsidRPr="00765A51">
          <w:rPr>
            <w:rFonts w:ascii="Times New Roman" w:hAnsi="Times New Roman" w:cs="Times New Roman"/>
            <w:sz w:val="24"/>
            <w:szCs w:val="24"/>
          </w:rPr>
          <w:t>pendekatan kualitatif deksriptif analisis semiotika Charles Sanders Pierce</w:t>
        </w:r>
      </w:ins>
      <w:ins w:id="402" w:author="NIZAR" w:date="2023-05-24T07:24:00Z">
        <w:r w:rsidRPr="00765A51">
          <w:rPr>
            <w:rFonts w:ascii="Times New Roman" w:hAnsi="Times New Roman" w:cs="Times New Roman"/>
            <w:sz w:val="24"/>
            <w:szCs w:val="24"/>
          </w:rPr>
          <w:t xml:space="preserve"> dengan hasil penelitian </w:t>
        </w:r>
      </w:ins>
      <w:ins w:id="403" w:author="NIZAR" w:date="2023-05-24T07:25:00Z">
        <w:r w:rsidRPr="00765A51">
          <w:rPr>
            <w:rFonts w:ascii="Times New Roman" w:hAnsi="Times New Roman" w:cs="Times New Roman"/>
            <w:sz w:val="24"/>
            <w:szCs w:val="24"/>
          </w:rPr>
          <w:t xml:space="preserve">menunjukan </w:t>
        </w:r>
      </w:ins>
      <w:del w:id="404"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05" w:author="NIZAR" w:date="2023-05-24T07:25:00Z">
        <w:r w:rsidRPr="00765A51">
          <w:rPr>
            <w:rFonts w:ascii="Times New Roman" w:hAnsi="Times New Roman" w:cs="Times New Roman"/>
            <w:sz w:val="24"/>
            <w:szCs w:val="24"/>
          </w:rPr>
          <w:t xml:space="preserve"> yang umum terjadi di sekolah seperti kekeran fisik, ejekan, dan hinaan dengan </w:t>
        </w:r>
      </w:ins>
      <w:ins w:id="406" w:author="NIZAR" w:date="2023-05-24T07:26:00Z">
        <w:r w:rsidRPr="00765A51">
          <w:rPr>
            <w:rFonts w:ascii="Times New Roman" w:hAnsi="Times New Roman" w:cs="Times New Roman"/>
            <w:sz w:val="24"/>
            <w:szCs w:val="24"/>
          </w:rPr>
          <w:t xml:space="preserve">dilihat </w:t>
        </w:r>
      </w:ins>
      <w:ins w:id="407" w:author="NIZAR" w:date="2023-05-24T07:25:00Z">
        <w:r w:rsidRPr="00765A51">
          <w:rPr>
            <w:rFonts w:ascii="Times New Roman" w:hAnsi="Times New Roman" w:cs="Times New Roman"/>
            <w:sz w:val="24"/>
            <w:szCs w:val="24"/>
          </w:rPr>
          <w:t>menggunakan</w:t>
        </w:r>
      </w:ins>
      <w:ins w:id="408" w:author="NIZAR" w:date="2023-05-24T07:26:00Z">
        <w:r w:rsidRPr="00765A51">
          <w:rPr>
            <w:rFonts w:ascii="Times New Roman" w:hAnsi="Times New Roman" w:cs="Times New Roman"/>
            <w:sz w:val="24"/>
            <w:szCs w:val="24"/>
          </w:rPr>
          <w:t xml:space="preserve"> beberapa</w:t>
        </w:r>
      </w:ins>
      <w:ins w:id="409" w:author="NIZAR" w:date="2023-05-24T07:25:00Z">
        <w:r w:rsidRPr="00765A51">
          <w:rPr>
            <w:rFonts w:ascii="Times New Roman" w:hAnsi="Times New Roman" w:cs="Times New Roman"/>
            <w:sz w:val="24"/>
            <w:szCs w:val="24"/>
          </w:rPr>
          <w:t xml:space="preserve"> sudut pandang.</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{"citationID":"GYDATsrf","properties":{"formattedCitation":"(N. A. Putri, 2019)","plainCitation":"(N. A. Putri, 2019)","noteIndex":0},"citationItems":[{"id":1045,"uris":["http://zotero.org/users/8165088/items/PGY485NR"],"itemData":{"id":1045,"type":"thesis","genre":"PhD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 A. Putri, 2019)</w:t>
      </w:r>
      <w:r w:rsidRPr="00765A51">
        <w:rPr>
          <w:rFonts w:ascii="Times New Roman" w:hAnsi="Times New Roman" w:cs="Times New Roman"/>
          <w:sz w:val="24"/>
          <w:szCs w:val="24"/>
        </w:rPr>
        <w:fldChar w:fldCharType="end"/>
      </w:r>
    </w:p>
    <w:p w14:paraId="275E3C84" w14:textId="77777777" w:rsidR="001D4AEB" w:rsidRPr="00765A51" w:rsidRDefault="001D4AEB" w:rsidP="001D4AEB">
      <w:pPr>
        <w:ind w:left="709"/>
        <w:jc w:val="both"/>
        <w:rPr>
          <w:rFonts w:ascii="Times New Roman" w:hAnsi="Times New Roman" w:cs="Times New Roman"/>
          <w:sz w:val="24"/>
          <w:szCs w:val="24"/>
        </w:rPr>
      </w:pPr>
    </w:p>
    <w:p w14:paraId="654449AD" w14:textId="585DD6A8" w:rsidR="001D4AEB" w:rsidRPr="00765A51" w:rsidRDefault="001D4AEB">
      <w:pPr>
        <w:pStyle w:val="ListParagraph"/>
        <w:numPr>
          <w:ilvl w:val="0"/>
          <w:numId w:val="12"/>
        </w:numPr>
        <w:ind w:left="709"/>
        <w:jc w:val="both"/>
        <w:rPr>
          <w:rFonts w:ascii="Times New Roman" w:hAnsi="Times New Roman" w:cs="Times New Roman"/>
          <w:sz w:val="24"/>
          <w:szCs w:val="24"/>
        </w:rPr>
        <w:pPrChange w:id="410" w:author="NIZAR" w:date="2023-05-24T08:19:00Z">
          <w:pPr>
            <w:pStyle w:val="ListParagraph"/>
            <w:numPr>
              <w:ilvl w:val="3"/>
              <w:numId w:val="1"/>
            </w:numPr>
            <w:ind w:left="2880" w:hanging="360"/>
            <w:jc w:val="both"/>
          </w:pPr>
        </w:pPrChange>
      </w:pPr>
      <w:commentRangeStart w:id="411"/>
      <w:ins w:id="412" w:author="NIZAR" w:date="2023-05-24T08:16:00Z">
        <w:r w:rsidRPr="00765A51">
          <w:rPr>
            <w:rFonts w:ascii="Times New Roman" w:hAnsi="Times New Roman" w:cs="Times New Roman"/>
            <w:sz w:val="24"/>
            <w:szCs w:val="24"/>
          </w:rPr>
          <w:lastRenderedPageBreak/>
          <w:t xml:space="preserve">Fadhila Nurul Atika Representasi </w:t>
        </w:r>
      </w:ins>
      <w:r w:rsidR="00DB118A">
        <w:rPr>
          <w:rFonts w:ascii="Times New Roman" w:hAnsi="Times New Roman" w:cs="Times New Roman"/>
          <w:i/>
          <w:sz w:val="24"/>
          <w:szCs w:val="24"/>
        </w:rPr>
        <w:t>Bullying</w:t>
      </w:r>
      <w:ins w:id="413" w:author="NIZAR" w:date="2023-05-24T08:16:00Z">
        <w:r w:rsidRPr="00765A51">
          <w:rPr>
            <w:rFonts w:ascii="Times New Roman" w:hAnsi="Times New Roman" w:cs="Times New Roman"/>
            <w:sz w:val="24"/>
            <w:szCs w:val="24"/>
          </w:rPr>
          <w:t xml:space="preserve"> dalam Film Joker (Analisis Semiotika Model Roland Barthes)</w:t>
        </w:r>
      </w:ins>
      <w:ins w:id="414" w:author="NIZAR" w:date="2023-05-24T08:19:00Z">
        <w:r w:rsidRPr="00765A51">
          <w:rPr>
            <w:rFonts w:ascii="Times New Roman" w:hAnsi="Times New Roman" w:cs="Times New Roman"/>
            <w:sz w:val="24"/>
            <w:szCs w:val="24"/>
          </w:rPr>
          <w:t xml:space="preserve">. Penelitian ini berjenis skripsi dengan menggunakan analisis semiotika Roland Barthes. </w:t>
        </w:r>
      </w:ins>
      <w:ins w:id="415" w:author="NIZAR" w:date="2023-05-24T08:20:00Z">
        <w:r w:rsidRPr="00765A51">
          <w:rPr>
            <w:rFonts w:ascii="Times New Roman" w:hAnsi="Times New Roman" w:cs="Times New Roman"/>
            <w:sz w:val="24"/>
            <w:szCs w:val="24"/>
          </w:rPr>
          <w:t xml:space="preserve">Subjek yang digunakan dalam penelitian ini yaitu sebuah film berjudul Joker yang berbeda dengan peneliti yaitu menggunakan </w:t>
        </w:r>
      </w:ins>
      <w:ins w:id="416" w:author="NIZAR" w:date="2023-05-24T08:21:00Z">
        <w:r w:rsidRPr="00765A51">
          <w:rPr>
            <w:rFonts w:ascii="Times New Roman" w:hAnsi="Times New Roman" w:cs="Times New Roman"/>
            <w:sz w:val="24"/>
            <w:szCs w:val="24"/>
          </w:rPr>
          <w:t xml:space="preserve">serial drama (regional korea). Hasil dari penelitian memaparkan mengenai berbgaia macam tindakan bulying yang dapat dialami oleh siapapun, kapanpun, dan dimanapun. </w:t>
        </w:r>
      </w:ins>
      <w:r w:rsidR="00DB118A">
        <w:rPr>
          <w:rFonts w:ascii="Times New Roman" w:hAnsi="Times New Roman" w:cs="Times New Roman"/>
          <w:i/>
          <w:sz w:val="24"/>
          <w:szCs w:val="24"/>
        </w:rPr>
        <w:t>Bullying</w:t>
      </w:r>
      <w:ins w:id="417" w:author="NIZAR" w:date="2023-05-24T08:22:00Z">
        <w:r w:rsidRPr="00765A51">
          <w:rPr>
            <w:rFonts w:ascii="Times New Roman" w:hAnsi="Times New Roman" w:cs="Times New Roman"/>
            <w:sz w:val="24"/>
            <w:szCs w:val="24"/>
          </w:rPr>
          <w:t xml:space="preserve"> yang dialkukan yaitu </w:t>
        </w:r>
      </w:ins>
      <w:del w:id="418"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19" w:author="NIZAR" w:date="2023-05-24T08:22:00Z">
        <w:r w:rsidRPr="00765A51">
          <w:rPr>
            <w:rFonts w:ascii="Times New Roman" w:hAnsi="Times New Roman" w:cs="Times New Roman"/>
            <w:sz w:val="24"/>
            <w:szCs w:val="24"/>
          </w:rPr>
          <w:t xml:space="preserve"> fisik dan verbal dengan menghina dan mengancam.</w:t>
        </w:r>
      </w:ins>
      <w:commentRangeEnd w:id="411"/>
      <w:ins w:id="420" w:author="NIZAR" w:date="2023-05-24T08:23:00Z">
        <w:r w:rsidRPr="00765A51">
          <w:rPr>
            <w:rStyle w:val="CommentReference"/>
            <w:rFonts w:ascii="Times New Roman" w:hAnsi="Times New Roman" w:cs="Times New Roman"/>
            <w:sz w:val="24"/>
            <w:szCs w:val="24"/>
          </w:rPr>
          <w:commentReference w:id="411"/>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{"citationID":"70LYHXS5","properties":{"formattedCitation":"(Atika, 2020)","plainCitation":"(Atika, 2020)","noteIndex":0},"citationItems":[{"id":1111,"uris":["http://zotero.org/users/8165088/items/FAL76B9I"],"itemData":{"id":1111,"type":"thesis","genre":"PhD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(Atika, 2020)</w:t>
      </w:r>
      <w:r w:rsidRPr="00765A51">
        <w:rPr>
          <w:rFonts w:ascii="Times New Roman" w:hAnsi="Times New Roman" w:cs="Times New Roman"/>
          <w:sz w:val="24"/>
          <w:szCs w:val="24"/>
        </w:rPr>
        <w:fldChar w:fldCharType="end"/>
      </w:r>
    </w:p>
    <w:p w14:paraId="07CB54C2" w14:textId="77777777" w:rsidR="001D4AEB" w:rsidRPr="00765A51" w:rsidRDefault="001D4AEB" w:rsidP="001D4AEB">
      <w:pPr>
        <w:ind w:left="709"/>
        <w:jc w:val="both"/>
        <w:rPr>
          <w:rFonts w:ascii="Times New Roman" w:hAnsi="Times New Roman" w:cs="Times New Roman"/>
          <w:sz w:val="24"/>
          <w:szCs w:val="24"/>
        </w:rPr>
      </w:pPr>
    </w:p>
    <w:p w14:paraId="1E7F40F7" w14:textId="6F3174D2" w:rsidR="001D4AEB" w:rsidRPr="00765A51" w:rsidRDefault="001D4AEB">
      <w:pPr>
        <w:pStyle w:val="ListParagraph"/>
        <w:numPr>
          <w:ilvl w:val="0"/>
          <w:numId w:val="12"/>
        </w:numPr>
        <w:ind w:left="709"/>
        <w:jc w:val="both"/>
        <w:rPr>
          <w:rFonts w:ascii="Times New Roman" w:hAnsi="Times New Roman" w:cs="Times New Roman"/>
          <w:sz w:val="24"/>
          <w:szCs w:val="24"/>
        </w:rPr>
        <w:pPrChange w:id="421" w:author="NIZAR" w:date="2023-05-24T08:40:00Z">
          <w:pPr>
            <w:pStyle w:val="ListParagraph"/>
            <w:numPr>
              <w:ilvl w:val="3"/>
              <w:numId w:val="1"/>
            </w:numPr>
            <w:ind w:left="2880" w:hanging="360"/>
            <w:jc w:val="both"/>
          </w:pPr>
        </w:pPrChange>
      </w:pPr>
      <w:commentRangeStart w:id="422"/>
      <w:ins w:id="423" w:author="NIZAR" w:date="2023-05-24T08:40:00Z">
        <w:r w:rsidRPr="00765A51">
          <w:rPr>
            <w:rFonts w:ascii="Times New Roman" w:hAnsi="Times New Roman" w:cs="Times New Roman"/>
            <w:sz w:val="24"/>
            <w:szCs w:val="24"/>
          </w:rPr>
          <w:t xml:space="preserve">Arum Indah Permata Sari Representasi </w:t>
        </w:r>
      </w:ins>
      <w:r w:rsidR="00DB118A">
        <w:rPr>
          <w:rFonts w:ascii="Times New Roman" w:hAnsi="Times New Roman" w:cs="Times New Roman"/>
          <w:i/>
          <w:sz w:val="24"/>
          <w:szCs w:val="24"/>
        </w:rPr>
        <w:t>Bullying</w:t>
      </w:r>
      <w:ins w:id="424" w:author="NIZAR" w:date="2023-05-24T08:40:00Z">
        <w:r w:rsidRPr="00765A51">
          <w:rPr>
            <w:rFonts w:ascii="Times New Roman" w:hAnsi="Times New Roman" w:cs="Times New Roman"/>
            <w:sz w:val="24"/>
            <w:szCs w:val="24"/>
          </w:rPr>
          <w:t xml:space="preserve"> pada Film “My Little Baby, Jaya”. Penelitian </w:t>
        </w:r>
      </w:ins>
      <w:commentRangeEnd w:id="422"/>
      <w:ins w:id="425" w:author="NIZAR" w:date="2023-05-24T08:41:00Z">
        <w:r w:rsidRPr="00765A51">
          <w:rPr>
            <w:rStyle w:val="CommentReference"/>
            <w:rFonts w:ascii="Times New Roman" w:hAnsi="Times New Roman" w:cs="Times New Roman"/>
            <w:sz w:val="24"/>
            <w:szCs w:val="24"/>
          </w:rPr>
          <w:commentReference w:id="422"/>
        </w:r>
      </w:ins>
      <w:ins w:id="426" w:author="NIZAR" w:date="2023-05-24T08:42:00Z">
        <w:r w:rsidRPr="00765A51">
          <w:rPr>
            <w:rFonts w:ascii="Times New Roman" w:hAnsi="Times New Roman" w:cs="Times New Roman"/>
            <w:sz w:val="24"/>
            <w:szCs w:val="24"/>
          </w:rPr>
          <w:t>ini</w:t>
        </w:r>
      </w:ins>
      <w:ins w:id="427" w:author="NIZAR" w:date="2023-05-24T08:45:00Z">
        <w:r w:rsidRPr="00765A51">
          <w:rPr>
            <w:rFonts w:ascii="Times New Roman" w:hAnsi="Times New Roman" w:cs="Times New Roman"/>
            <w:sz w:val="24"/>
            <w:szCs w:val="24"/>
          </w:rPr>
          <w:t xml:space="preserve"> berjenis skripsi</w:t>
        </w:r>
      </w:ins>
      <w:ins w:id="428" w:author="NIZAR" w:date="2023-05-24T08:42:00Z">
        <w:r w:rsidRPr="00765A51">
          <w:rPr>
            <w:rFonts w:ascii="Times New Roman" w:hAnsi="Times New Roman" w:cs="Times New Roman"/>
            <w:sz w:val="24"/>
            <w:szCs w:val="24"/>
          </w:rPr>
          <w:t xml:space="preserve"> menggunakan pendekatan kualitatif dengan model analisis yang digunakan yaitu analisi</w:t>
        </w:r>
      </w:ins>
      <w:ins w:id="429" w:author="NIZAR" w:date="2023-05-24T08:44:00Z">
        <w:r w:rsidRPr="00765A51">
          <w:rPr>
            <w:rFonts w:ascii="Times New Roman" w:hAnsi="Times New Roman" w:cs="Times New Roman"/>
            <w:sz w:val="24"/>
            <w:szCs w:val="24"/>
          </w:rPr>
          <w:t>s</w:t>
        </w:r>
      </w:ins>
      <w:ins w:id="430" w:author="NIZAR" w:date="2023-05-24T08:42:00Z">
        <w:r w:rsidRPr="00765A51">
          <w:rPr>
            <w:rFonts w:ascii="Times New Roman" w:hAnsi="Times New Roman" w:cs="Times New Roman"/>
            <w:sz w:val="24"/>
            <w:szCs w:val="24"/>
          </w:rPr>
          <w:t xml:space="preserve"> semiotika </w:t>
        </w:r>
      </w:ins>
      <w:ins w:id="431" w:author="NIZAR" w:date="2023-05-24T08:43:00Z">
        <w:r w:rsidRPr="00765A51">
          <w:rPr>
            <w:rFonts w:ascii="Times New Roman" w:hAnsi="Times New Roman" w:cs="Times New Roman"/>
            <w:sz w:val="24"/>
            <w:szCs w:val="24"/>
          </w:rPr>
          <w:t>Charles Sanders Pierce</w:t>
        </w:r>
      </w:ins>
      <w:ins w:id="432" w:author="NIZAR" w:date="2023-05-24T08:44:00Z">
        <w:r w:rsidRPr="00765A51">
          <w:rPr>
            <w:rFonts w:ascii="Times New Roman" w:hAnsi="Times New Roman" w:cs="Times New Roman"/>
            <w:sz w:val="24"/>
            <w:szCs w:val="24"/>
          </w:rPr>
          <w:t xml:space="preserve"> berbeda dengan peenliti yang menggunakan anailisi Roland Barthes. Hasil </w:t>
        </w:r>
      </w:ins>
      <w:ins w:id="433" w:author="NIZAR" w:date="2023-05-24T08:45:00Z">
        <w:r w:rsidRPr="00765A51">
          <w:rPr>
            <w:rFonts w:ascii="Times New Roman" w:hAnsi="Times New Roman" w:cs="Times New Roman"/>
            <w:sz w:val="24"/>
            <w:szCs w:val="24"/>
          </w:rPr>
          <w:t xml:space="preserve">penelitian menunjukan </w:t>
        </w:r>
      </w:ins>
      <w:del w:id="434"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35" w:author="NIZAR" w:date="2023-05-24T08:45:00Z">
        <w:r w:rsidRPr="00765A51">
          <w:rPr>
            <w:rFonts w:ascii="Times New Roman" w:hAnsi="Times New Roman" w:cs="Times New Roman"/>
            <w:sz w:val="24"/>
            <w:szCs w:val="24"/>
          </w:rPr>
          <w:t xml:space="preserve"> terjadi dalam beberapa bentuk seperti, verbal lisan, fisik, dan siber digital di dunia </w:t>
        </w:r>
      </w:ins>
      <w:ins w:id="436" w:author="NIZAR" w:date="2023-05-24T08:46:00Z">
        <w:r w:rsidRPr="00765A51">
          <w:rPr>
            <w:rFonts w:ascii="Times New Roman" w:hAnsi="Times New Roman" w:cs="Times New Roman"/>
            <w:sz w:val="24"/>
            <w:szCs w:val="24"/>
          </w:rPr>
          <w:t>maya internet</w:t>
        </w:r>
      </w:ins>
      <w:r w:rsidRPr="00765A51">
        <w:rPr>
          <w:rFonts w:ascii="Times New Roman" w:hAnsi="Times New Roman" w:cs="Times New Roman"/>
          <w:sz w:val="24"/>
          <w:szCs w:val="24"/>
        </w:rPr>
        <w:t xml:space="preserve"> </w:t>
      </w:r>
      <w:ins w:id="437" w:author="NIZAR" w:date="2023-05-24T08:48:00Z">
        <w:r w:rsidRPr="00765A51">
          <w:rPr>
            <w:rFonts w:ascii="Times New Roman" w:hAnsi="Times New Roman" w:cs="Times New Roman"/>
            <w:sz w:val="24"/>
            <w:szCs w:val="24"/>
          </w:rPr>
          <w:t>(</w:t>
        </w:r>
      </w:ins>
      <w:r w:rsidRPr="00765A51">
        <w:rPr>
          <w:rFonts w:ascii="Times New Roman" w:hAnsi="Times New Roman" w:cs="Times New Roman"/>
          <w:i/>
          <w:sz w:val="24"/>
          <w:szCs w:val="24"/>
        </w:rPr>
        <w:t>cyberspace</w:t>
      </w:r>
      <w:ins w:id="438" w:author="NIZAR" w:date="2023-05-24T08:48:00Z">
        <w:r w:rsidRPr="00765A51">
          <w:rPr>
            <w:rFonts w:ascii="Times New Roman" w:hAnsi="Times New Roman" w:cs="Times New Roman"/>
            <w:sz w:val="24"/>
            <w:szCs w:val="24"/>
          </w:rPr>
          <w:t>)</w:t>
        </w:r>
      </w:ins>
      <w:ins w:id="439" w:author="NIZAR" w:date="2023-05-24T08:46:00Z">
        <w:r w:rsidRPr="00765A51">
          <w:rPr>
            <w:rFonts w:ascii="Times New Roman" w:hAnsi="Times New Roman" w:cs="Times New Roman"/>
            <w:sz w:val="24"/>
            <w:szCs w:val="24"/>
          </w:rPr>
          <w:t>.</w:t>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{"citationID":"DdcEXrC1","properties":{"formattedCitation":"(Sari, 2021)","plainCitation":"(Sari, 2021)","noteIndex":0},"citationItems":[{"id":1112,"uris":["http://zotero.org/users/8165088/items/QKZIMJJL"],"itemData":{"id":1112,"type":"thesis","genre":"PhD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(Sari, 2021)</w:t>
      </w:r>
      <w:r w:rsidRPr="00765A51">
        <w:rPr>
          <w:rFonts w:ascii="Times New Roman" w:hAnsi="Times New Roman" w:cs="Times New Roman"/>
          <w:sz w:val="24"/>
          <w:szCs w:val="24"/>
        </w:rPr>
        <w:fldChar w:fldCharType="end"/>
      </w:r>
    </w:p>
    <w:p w14:paraId="12EBF6D6" w14:textId="77777777" w:rsidR="001D4AEB" w:rsidRPr="00765A51" w:rsidRDefault="001D4AEB" w:rsidP="001D4AEB">
      <w:pPr>
        <w:ind w:left="709"/>
        <w:jc w:val="both"/>
        <w:rPr>
          <w:rFonts w:ascii="Times New Roman" w:hAnsi="Times New Roman" w:cs="Times New Roman"/>
          <w:sz w:val="24"/>
          <w:szCs w:val="24"/>
        </w:rPr>
      </w:pPr>
    </w:p>
    <w:p w14:paraId="01691E94" w14:textId="77777777" w:rsidR="001D4AEB" w:rsidRPr="00765A51" w:rsidRDefault="001D4AEB">
      <w:pPr>
        <w:pStyle w:val="ListParagraph"/>
        <w:numPr>
          <w:ilvl w:val="0"/>
          <w:numId w:val="12"/>
        </w:numPr>
        <w:ind w:left="709"/>
        <w:jc w:val="both"/>
        <w:rPr>
          <w:rFonts w:ascii="Times New Roman" w:hAnsi="Times New Roman" w:cs="Times New Roman"/>
          <w:sz w:val="24"/>
          <w:szCs w:val="24"/>
        </w:rPr>
        <w:pPrChange w:id="440" w:author="NIZAR" w:date="2023-05-24T08:49:00Z">
          <w:pPr>
            <w:pStyle w:val="ListParagraph"/>
            <w:numPr>
              <w:ilvl w:val="3"/>
              <w:numId w:val="1"/>
            </w:numPr>
            <w:ind w:left="2880" w:hanging="360"/>
            <w:jc w:val="both"/>
          </w:pPr>
        </w:pPrChange>
      </w:pPr>
      <w:commentRangeStart w:id="441"/>
      <w:ins w:id="442" w:author="NIZAR" w:date="2023-05-24T08:49:00Z">
        <w:r w:rsidRPr="00765A51">
          <w:rPr>
            <w:rFonts w:ascii="Times New Roman" w:hAnsi="Times New Roman" w:cs="Times New Roman"/>
            <w:sz w:val="24"/>
            <w:szCs w:val="24"/>
          </w:rPr>
          <w:t xml:space="preserve">Akmad Fauzi, Analisis Semiotika Toleransi Beragama dalam Film PK (Peekay). Penelitian terdahulu ini </w:t>
        </w:r>
      </w:ins>
      <w:ins w:id="443" w:author="NIZAR" w:date="2023-05-24T08:50:00Z">
        <w:r w:rsidRPr="00765A51">
          <w:rPr>
            <w:rFonts w:ascii="Times New Roman" w:hAnsi="Times New Roman" w:cs="Times New Roman"/>
            <w:sz w:val="24"/>
            <w:szCs w:val="24"/>
          </w:rPr>
          <w:t xml:space="preserve">berjenis skripsi dengan pendekatan penelitian kualitatif. Objek yang digunakan oleh </w:t>
        </w:r>
      </w:ins>
      <w:ins w:id="444" w:author="NIZAR" w:date="2023-05-24T08:51:00Z">
        <w:r w:rsidRPr="00765A51">
          <w:rPr>
            <w:rFonts w:ascii="Times New Roman" w:hAnsi="Times New Roman" w:cs="Times New Roman"/>
            <w:sz w:val="24"/>
            <w:szCs w:val="24"/>
          </w:rPr>
          <w:t>penelitian terdahulu yaitu Film PK, sedangkan peneliti menggunakan objek berupa serial drama (regional korea) berjudul Revenge Of Others tahun 2022</w:t>
        </w:r>
      </w:ins>
      <w:ins w:id="445" w:author="NIZAR" w:date="2023-05-24T08:52:00Z">
        <w:r w:rsidRPr="00765A51">
          <w:rPr>
            <w:rFonts w:ascii="Times New Roman" w:hAnsi="Times New Roman" w:cs="Times New Roman"/>
            <w:sz w:val="24"/>
            <w:szCs w:val="24"/>
          </w:rPr>
          <w:t>. Hasil penelitian terdahulu menunjukan tanda-tanda keberagaman keyakinan beragama dan toleransi yang terjadi dengan perbedaan itu.</w:t>
        </w:r>
      </w:ins>
      <w:commentRangeEnd w:id="441"/>
      <w:r w:rsidRPr="00765A51">
        <w:rPr>
          <w:rStyle w:val="CommentReference"/>
          <w:rFonts w:ascii="Times New Roman" w:hAnsi="Times New Roman" w:cs="Times New Roman"/>
          <w:sz w:val="24"/>
          <w:szCs w:val="24"/>
        </w:rPr>
        <w:commentReference w:id="441"/>
      </w:r>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{"citationID":"SiH4Wpeg","properties":{"formattedCitation":"(Fauzi, 2020)","plainCitation":"(Fauzi, 2020)","noteIndex":0},"citationItems":[{"id":1113,"uris":["http://zotero.org/users/8165088/items/N9ZS5K2B"],"itemData":{"id":1113,"type":"thesis","genre":"B.S.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(Fauzi, 2020)</w:t>
      </w:r>
      <w:r w:rsidRPr="00765A51">
        <w:rPr>
          <w:rFonts w:ascii="Times New Roman" w:hAnsi="Times New Roman" w:cs="Times New Roman"/>
          <w:sz w:val="24"/>
          <w:szCs w:val="24"/>
        </w:rPr>
        <w:fldChar w:fldCharType="end"/>
      </w:r>
    </w:p>
    <w:p w14:paraId="38C6B509" w14:textId="77777777" w:rsidR="001D4AEB" w:rsidRPr="00765A51" w:rsidRDefault="001D4AEB" w:rsidP="001D4AEB">
      <w:pPr>
        <w:ind w:left="709"/>
        <w:jc w:val="both"/>
        <w:rPr>
          <w:rFonts w:ascii="Times New Roman" w:hAnsi="Times New Roman" w:cs="Times New Roman"/>
          <w:sz w:val="24"/>
          <w:szCs w:val="24"/>
        </w:rPr>
      </w:pPr>
    </w:p>
    <w:p w14:paraId="3A1BE6A0" w14:textId="6D42458A" w:rsidR="001D4AEB" w:rsidRPr="00765A51" w:rsidRDefault="001D4AEB">
      <w:pPr>
        <w:pStyle w:val="ListParagraph"/>
        <w:numPr>
          <w:ilvl w:val="0"/>
          <w:numId w:val="12"/>
        </w:numPr>
        <w:ind w:left="709"/>
        <w:jc w:val="both"/>
        <w:rPr>
          <w:rFonts w:ascii="Times New Roman" w:hAnsi="Times New Roman" w:cs="Times New Roman"/>
          <w:sz w:val="24"/>
          <w:szCs w:val="24"/>
        </w:rPr>
        <w:pPrChange w:id="446" w:author="NIZAR" w:date="2023-05-24T09:31:00Z">
          <w:pPr>
            <w:pStyle w:val="ListParagraph"/>
            <w:numPr>
              <w:ilvl w:val="3"/>
              <w:numId w:val="1"/>
            </w:numPr>
            <w:ind w:left="2880" w:hanging="360"/>
            <w:jc w:val="both"/>
          </w:pPr>
        </w:pPrChange>
      </w:pPr>
      <w:commentRangeStart w:id="447"/>
      <w:ins w:id="448" w:author="NIZAR" w:date="2023-05-24T09:30:00Z">
        <w:r w:rsidRPr="00765A51">
          <w:rPr>
            <w:rFonts w:ascii="Times New Roman" w:hAnsi="Times New Roman" w:cs="Times New Roman"/>
            <w:sz w:val="24"/>
            <w:szCs w:val="24"/>
          </w:rPr>
          <w:t xml:space="preserve">Tri Nanda Ghani R </w:t>
        </w:r>
      </w:ins>
      <w:ins w:id="449" w:author="NIZAR" w:date="2023-05-24T09:31:00Z">
        <w:r w:rsidRPr="00765A51">
          <w:rPr>
            <w:rFonts w:ascii="Times New Roman" w:hAnsi="Times New Roman" w:cs="Times New Roman"/>
            <w:sz w:val="24"/>
            <w:szCs w:val="24"/>
          </w:rPr>
          <w:t xml:space="preserve">berjudul </w:t>
        </w:r>
      </w:ins>
      <w:ins w:id="450" w:author="NIZAR" w:date="2023-05-24T09:30:00Z">
        <w:r w:rsidRPr="00765A51">
          <w:rPr>
            <w:rFonts w:ascii="Times New Roman" w:hAnsi="Times New Roman" w:cs="Times New Roman"/>
            <w:sz w:val="24"/>
            <w:szCs w:val="24"/>
          </w:rPr>
          <w:t xml:space="preserve">Representasi </w:t>
        </w:r>
      </w:ins>
      <w:r w:rsidR="00DB118A">
        <w:rPr>
          <w:rFonts w:ascii="Times New Roman" w:hAnsi="Times New Roman" w:cs="Times New Roman"/>
          <w:i/>
          <w:sz w:val="24"/>
          <w:szCs w:val="24"/>
        </w:rPr>
        <w:t>Bullying</w:t>
      </w:r>
      <w:ins w:id="451" w:author="NIZAR" w:date="2023-05-24T09:30:00Z">
        <w:r w:rsidRPr="00765A51">
          <w:rPr>
            <w:rFonts w:ascii="Times New Roman" w:hAnsi="Times New Roman" w:cs="Times New Roman"/>
            <w:sz w:val="24"/>
            <w:szCs w:val="24"/>
          </w:rPr>
          <w:t xml:space="preserve"> di lingkungan Sekolah dalam film (Studi Analisis Semiotika Terhadap Film Mean Girls).</w:t>
        </w:r>
      </w:ins>
      <w:ins w:id="452" w:author="NIZAR" w:date="2023-05-24T09:31:00Z">
        <w:r w:rsidRPr="00765A51">
          <w:rPr>
            <w:rFonts w:ascii="Times New Roman" w:hAnsi="Times New Roman" w:cs="Times New Roman"/>
            <w:sz w:val="24"/>
            <w:szCs w:val="24"/>
          </w:rPr>
          <w:t xml:space="preserve"> Penelitian ini berjenis skripsi dengan menggunanan analisis model Roland Barthes.</w:t>
        </w:r>
      </w:ins>
      <w:ins w:id="453" w:author="NIZAR" w:date="2023-05-24T09:32:00Z">
        <w:r w:rsidRPr="00765A51">
          <w:rPr>
            <w:rFonts w:ascii="Times New Roman" w:hAnsi="Times New Roman" w:cs="Times New Roman"/>
            <w:sz w:val="24"/>
            <w:szCs w:val="24"/>
          </w:rPr>
          <w:t xml:space="preserve"> Objek yang digunakan berbeda dengan peneliti yaitu </w:t>
        </w:r>
      </w:ins>
      <w:ins w:id="454" w:author="NIZAR" w:date="2023-05-24T09:33:00Z">
        <w:r w:rsidRPr="00765A51">
          <w:rPr>
            <w:rFonts w:ascii="Times New Roman" w:hAnsi="Times New Roman" w:cs="Times New Roman"/>
            <w:sz w:val="24"/>
            <w:szCs w:val="24"/>
          </w:rPr>
          <w:t xml:space="preserve">menggunakan serial drama (regional korea). Hasil penelitian terdahulu menunjukan bahwa </w:t>
        </w:r>
      </w:ins>
      <w:del w:id="455"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56" w:author="NIZAR" w:date="2023-05-24T09:33:00Z">
        <w:r w:rsidRPr="00765A51">
          <w:rPr>
            <w:rFonts w:ascii="Times New Roman" w:hAnsi="Times New Roman" w:cs="Times New Roman"/>
            <w:sz w:val="24"/>
            <w:szCs w:val="24"/>
          </w:rPr>
          <w:t xml:space="preserve"> terjadi dimanapun bahkan di tepat pendidikan, dengan pelaku </w:t>
        </w:r>
      </w:ins>
      <w:del w:id="457"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58" w:author="NIZAR" w:date="2023-05-24T09:33:00Z">
        <w:r w:rsidRPr="00765A51">
          <w:rPr>
            <w:rFonts w:ascii="Times New Roman" w:hAnsi="Times New Roman" w:cs="Times New Roman"/>
            <w:sz w:val="24"/>
            <w:szCs w:val="24"/>
          </w:rPr>
          <w:t xml:space="preserve"> yaitu yang memiliki sebuah kekuatan atau kekuasan baik secara fisik maupun level.</w:t>
        </w:r>
      </w:ins>
      <w:commentRangeEnd w:id="447"/>
      <w:ins w:id="459" w:author="NIZAR" w:date="2023-05-24T09:34:00Z">
        <w:r w:rsidRPr="00765A51">
          <w:rPr>
            <w:rStyle w:val="CommentReference"/>
            <w:rFonts w:ascii="Times New Roman" w:hAnsi="Times New Roman" w:cs="Times New Roman"/>
            <w:sz w:val="24"/>
            <w:szCs w:val="24"/>
          </w:rPr>
          <w:commentReference w:id="447"/>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{"citationID":"MCDhrhWQ","properties":{"formattedCitation":"(Ghani, 2016)","plainCitation":"(Ghani, 2016)","noteIndex":0},"citationItems":[{"id":1115,"uris":["http://zotero.org/users/8165088/items/AIPMLVVF"],"itemData":{"id":1115,"type":"article-journal","container-title":"Jurnal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(Ghani, 2016)</w:t>
      </w:r>
      <w:r w:rsidRPr="00765A51">
        <w:rPr>
          <w:rFonts w:ascii="Times New Roman" w:hAnsi="Times New Roman" w:cs="Times New Roman"/>
          <w:sz w:val="24"/>
          <w:szCs w:val="24"/>
        </w:rPr>
        <w:fldChar w:fldCharType="end"/>
      </w:r>
    </w:p>
    <w:p w14:paraId="5B6B4A96" w14:textId="77777777" w:rsidR="001D4AEB" w:rsidRPr="00765A51" w:rsidRDefault="001D4AEB" w:rsidP="001D4AEB">
      <w:pPr>
        <w:ind w:left="709"/>
        <w:jc w:val="both"/>
        <w:rPr>
          <w:rFonts w:ascii="Times New Roman" w:hAnsi="Times New Roman" w:cs="Times New Roman"/>
          <w:sz w:val="24"/>
          <w:szCs w:val="24"/>
        </w:rPr>
      </w:pPr>
    </w:p>
    <w:p w14:paraId="3E193AC1" w14:textId="25B60857" w:rsidR="001D4AEB" w:rsidRPr="00765A51" w:rsidRDefault="001D4AEB" w:rsidP="001D4AEB">
      <w:pPr>
        <w:pStyle w:val="ListParagraph"/>
        <w:numPr>
          <w:ilvl w:val="0"/>
          <w:numId w:val="12"/>
        </w:numPr>
        <w:ind w:left="709"/>
        <w:jc w:val="both"/>
        <w:rPr>
          <w:rFonts w:ascii="Times New Roman" w:hAnsi="Times New Roman" w:cs="Times New Roman"/>
          <w:sz w:val="24"/>
          <w:szCs w:val="24"/>
        </w:rPr>
      </w:pPr>
      <w:commentRangeStart w:id="460"/>
      <w:ins w:id="461" w:author="NIZAR" w:date="2023-05-24T09:39:00Z">
        <w:r w:rsidRPr="00765A51">
          <w:rPr>
            <w:rFonts w:ascii="Times New Roman" w:hAnsi="Times New Roman" w:cs="Times New Roman"/>
            <w:sz w:val="24"/>
            <w:szCs w:val="24"/>
          </w:rPr>
          <w:t xml:space="preserve">Ajeng Septiani berjudul </w:t>
        </w:r>
      </w:ins>
      <w:r w:rsidR="00DB118A">
        <w:rPr>
          <w:rFonts w:ascii="Times New Roman" w:hAnsi="Times New Roman" w:cs="Times New Roman"/>
          <w:i/>
          <w:sz w:val="24"/>
          <w:szCs w:val="24"/>
        </w:rPr>
        <w:t>Bullying</w:t>
      </w:r>
      <w:ins w:id="462" w:author="NIZAR" w:date="2023-05-24T09:39:00Z">
        <w:r w:rsidRPr="00765A51">
          <w:rPr>
            <w:rFonts w:ascii="Times New Roman" w:hAnsi="Times New Roman" w:cs="Times New Roman"/>
            <w:sz w:val="24"/>
            <w:szCs w:val="24"/>
          </w:rPr>
          <w:t xml:space="preserve"> dalam Film Uahan Geojitmal: Kajian Sosiologi Sastra. Penelitian </w:t>
        </w:r>
      </w:ins>
      <w:ins w:id="463" w:author="NIZAR" w:date="2023-05-24T09:40:00Z">
        <w:r w:rsidRPr="00765A51">
          <w:rPr>
            <w:rFonts w:ascii="Times New Roman" w:hAnsi="Times New Roman" w:cs="Times New Roman"/>
            <w:sz w:val="24"/>
            <w:szCs w:val="24"/>
          </w:rPr>
          <w:t xml:space="preserve">ini berjenis skripsi denga menggunakan pendekatan </w:t>
        </w:r>
      </w:ins>
      <w:ins w:id="464" w:author="NIZAR" w:date="2023-05-24T09:41:00Z">
        <w:r w:rsidRPr="00765A51">
          <w:rPr>
            <w:rFonts w:ascii="Times New Roman" w:hAnsi="Times New Roman" w:cs="Times New Roman"/>
            <w:sz w:val="24"/>
            <w:szCs w:val="24"/>
          </w:rPr>
          <w:t>sastra. Hasil dalam penelitian terdahulu ini menunjukan beberapa pembag</w:t>
        </w:r>
      </w:ins>
      <w:ins w:id="465" w:author="NIZAR" w:date="2023-05-24T09:42:00Z">
        <w:r w:rsidRPr="00765A51">
          <w:rPr>
            <w:rFonts w:ascii="Times New Roman" w:hAnsi="Times New Roman" w:cs="Times New Roman"/>
            <w:sz w:val="24"/>
            <w:szCs w:val="24"/>
          </w:rPr>
          <w:t>ian</w:t>
        </w:r>
      </w:ins>
      <w:ins w:id="466" w:author="NIZAR" w:date="2023-05-24T09:49:00Z">
        <w:r w:rsidRPr="00765A51">
          <w:rPr>
            <w:rFonts w:ascii="Times New Roman" w:hAnsi="Times New Roman" w:cs="Times New Roman"/>
            <w:sz w:val="24"/>
            <w:szCs w:val="24"/>
          </w:rPr>
          <w:t xml:space="preserve"> bentuk-bentuk</w:t>
        </w:r>
      </w:ins>
      <w:ins w:id="467" w:author="NIZAR" w:date="2023-05-24T09:42:00Z">
        <w:r w:rsidRPr="00765A51">
          <w:rPr>
            <w:rFonts w:ascii="Times New Roman" w:hAnsi="Times New Roman" w:cs="Times New Roman"/>
            <w:sz w:val="24"/>
            <w:szCs w:val="24"/>
          </w:rPr>
          <w:t xml:space="preserve"> </w:t>
        </w:r>
      </w:ins>
      <w:del w:id="468"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69" w:author="NIZAR" w:date="2023-05-24T09:42:00Z">
        <w:r w:rsidRPr="00765A51">
          <w:rPr>
            <w:rFonts w:ascii="Times New Roman" w:hAnsi="Times New Roman" w:cs="Times New Roman"/>
            <w:sz w:val="24"/>
            <w:szCs w:val="24"/>
          </w:rPr>
          <w:t xml:space="preserve"> yang terjadi, </w:t>
        </w:r>
      </w:ins>
      <w:del w:id="47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1" w:author="NIZAR" w:date="2023-05-24T09:42:00Z">
        <w:r w:rsidRPr="00765A51">
          <w:rPr>
            <w:rFonts w:ascii="Times New Roman" w:hAnsi="Times New Roman" w:cs="Times New Roman"/>
            <w:sz w:val="24"/>
            <w:szCs w:val="24"/>
          </w:rPr>
          <w:t xml:space="preserve"> fisik, rasional, verbal dan </w:t>
        </w:r>
      </w:ins>
      <w:r w:rsidRPr="00765A51">
        <w:rPr>
          <w:rFonts w:ascii="Times New Roman" w:hAnsi="Times New Roman" w:cs="Times New Roman"/>
          <w:i/>
          <w:sz w:val="24"/>
          <w:szCs w:val="24"/>
        </w:rPr>
        <w:t>cyber</w:t>
      </w:r>
      <w:del w:id="472"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3" w:author="NIZAR" w:date="2023-05-24T09:42:00Z">
        <w:r w:rsidRPr="00765A51">
          <w:rPr>
            <w:rFonts w:ascii="Times New Roman" w:hAnsi="Times New Roman" w:cs="Times New Roman"/>
            <w:sz w:val="24"/>
            <w:szCs w:val="24"/>
          </w:rPr>
          <w:t>.</w:t>
        </w:r>
      </w:ins>
      <w:ins w:id="474" w:author="NIZAR" w:date="2023-05-24T09:43:00Z">
        <w:r w:rsidRPr="00765A51">
          <w:rPr>
            <w:rFonts w:ascii="Times New Roman" w:hAnsi="Times New Roman" w:cs="Times New Roman"/>
            <w:sz w:val="24"/>
            <w:szCs w:val="24"/>
          </w:rPr>
          <w:t xml:space="preserve"> </w:t>
        </w:r>
      </w:ins>
      <w:ins w:id="475" w:author="NIZAR" w:date="2023-05-24T09:44:00Z">
        <w:r w:rsidRPr="00765A51">
          <w:rPr>
            <w:rFonts w:ascii="Times New Roman" w:hAnsi="Times New Roman" w:cs="Times New Roman"/>
            <w:sz w:val="24"/>
            <w:szCs w:val="24"/>
          </w:rPr>
          <w:t xml:space="preserve">Film ini melakukan representasi dan kritik terhadap </w:t>
        </w:r>
      </w:ins>
      <w:del w:id="476"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77" w:author="NIZAR" w:date="2023-05-24T09:44:00Z">
        <w:r w:rsidRPr="00765A51">
          <w:rPr>
            <w:rFonts w:ascii="Times New Roman" w:hAnsi="Times New Roman" w:cs="Times New Roman"/>
            <w:sz w:val="24"/>
            <w:szCs w:val="24"/>
          </w:rPr>
          <w:t xml:space="preserve"> yang terjadi sebagai sebuah masalah sosial yang serius di masyakara korea selatan.</w:t>
        </w:r>
      </w:ins>
      <w:commentRangeEnd w:id="460"/>
      <w:ins w:id="478" w:author="NIZAR" w:date="2023-05-24T09:45:00Z">
        <w:r w:rsidRPr="00765A51">
          <w:rPr>
            <w:rStyle w:val="CommentReference"/>
            <w:rFonts w:ascii="Times New Roman" w:hAnsi="Times New Roman" w:cs="Times New Roman"/>
            <w:sz w:val="24"/>
            <w:szCs w:val="24"/>
          </w:rPr>
          <w:commentReference w:id="460"/>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{"citationID":"heCWh6kR","properties":{"formattedCitation":"(Septiani, 2017)","plainCitation":"(Septiani, 2017)","noteIndex":0},"citationItems":[{"id":1116,"uris":["http://zotero.org/users/8165088/items/GREAXK5F"],"itemData":{"id":1116,"type":"thesis","genre":"PhD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(Septiani, 2017)</w:t>
      </w:r>
      <w:r w:rsidRPr="00765A51">
        <w:rPr>
          <w:rFonts w:ascii="Times New Roman" w:hAnsi="Times New Roman" w:cs="Times New Roman"/>
          <w:sz w:val="24"/>
          <w:szCs w:val="24"/>
        </w:rPr>
        <w:fldChar w:fldCharType="end"/>
      </w:r>
    </w:p>
    <w:p w14:paraId="68EFC4EB" w14:textId="77777777" w:rsidR="001D4AEB" w:rsidRPr="00765A51" w:rsidRDefault="001D4AEB" w:rsidP="001D4AEB">
      <w:pPr>
        <w:ind w:left="709"/>
        <w:jc w:val="both"/>
        <w:rPr>
          <w:rFonts w:ascii="Times New Roman" w:hAnsi="Times New Roman" w:cs="Times New Roman"/>
          <w:sz w:val="24"/>
          <w:szCs w:val="24"/>
        </w:rPr>
      </w:pPr>
    </w:p>
    <w:p w14:paraId="51625E29" w14:textId="40EC5E87" w:rsidR="001D4AEB" w:rsidRPr="00765A51" w:rsidRDefault="001D4AEB">
      <w:pPr>
        <w:pStyle w:val="ListParagraph"/>
        <w:numPr>
          <w:ilvl w:val="0"/>
          <w:numId w:val="12"/>
        </w:numPr>
        <w:ind w:left="709"/>
        <w:jc w:val="both"/>
        <w:rPr>
          <w:rFonts w:ascii="Times New Roman" w:hAnsi="Times New Roman" w:cs="Times New Roman"/>
          <w:sz w:val="24"/>
          <w:szCs w:val="24"/>
        </w:rPr>
        <w:pPrChange w:id="479" w:author="NIZAR" w:date="2023-05-24T09:51:00Z">
          <w:pPr>
            <w:pStyle w:val="ListParagraph"/>
            <w:numPr>
              <w:ilvl w:val="3"/>
              <w:numId w:val="1"/>
            </w:numPr>
            <w:ind w:left="2880" w:hanging="360"/>
            <w:jc w:val="both"/>
          </w:pPr>
        </w:pPrChange>
      </w:pPr>
      <w:commentRangeStart w:id="480"/>
      <w:ins w:id="481" w:author="NIZAR" w:date="2023-05-24T09:50:00Z">
        <w:r w:rsidRPr="00765A51">
          <w:rPr>
            <w:rFonts w:ascii="Times New Roman" w:hAnsi="Times New Roman" w:cs="Times New Roman"/>
            <w:sz w:val="24"/>
            <w:szCs w:val="24"/>
          </w:rPr>
          <w:t xml:space="preserve">Prilly Geah Reskiani </w:t>
        </w:r>
      </w:ins>
      <w:ins w:id="482" w:author="NIZAR" w:date="2023-05-24T09:51:00Z">
        <w:r w:rsidRPr="00765A51">
          <w:rPr>
            <w:rFonts w:ascii="Times New Roman" w:hAnsi="Times New Roman" w:cs="Times New Roman"/>
            <w:sz w:val="24"/>
            <w:szCs w:val="24"/>
          </w:rPr>
          <w:t xml:space="preserve">tahun 2021 </w:t>
        </w:r>
      </w:ins>
      <w:ins w:id="483" w:author="NIZAR" w:date="2023-05-24T09:50:00Z">
        <w:r w:rsidRPr="00765A51">
          <w:rPr>
            <w:rFonts w:ascii="Times New Roman" w:hAnsi="Times New Roman" w:cs="Times New Roman"/>
            <w:sz w:val="24"/>
            <w:szCs w:val="24"/>
          </w:rPr>
          <w:t xml:space="preserve">berjudul Representasi </w:t>
        </w:r>
      </w:ins>
      <w:r w:rsidR="00DB118A">
        <w:rPr>
          <w:rFonts w:ascii="Times New Roman" w:hAnsi="Times New Roman" w:cs="Times New Roman"/>
          <w:i/>
          <w:sz w:val="24"/>
          <w:szCs w:val="24"/>
        </w:rPr>
        <w:t>Bullying</w:t>
      </w:r>
      <w:ins w:id="484" w:author="NIZAR" w:date="2023-05-24T09:50:00Z">
        <w:r w:rsidRPr="00765A51">
          <w:rPr>
            <w:rFonts w:ascii="Times New Roman" w:hAnsi="Times New Roman" w:cs="Times New Roman"/>
            <w:sz w:val="24"/>
            <w:szCs w:val="24"/>
          </w:rPr>
          <w:t xml:space="preserve"> di Dalam Film II</w:t>
        </w:r>
      </w:ins>
      <w:ins w:id="485" w:author="NIZAR" w:date="2023-05-24T09:51:00Z">
        <w:r w:rsidRPr="00765A51">
          <w:rPr>
            <w:rFonts w:ascii="Times New Roman" w:hAnsi="Times New Roman" w:cs="Times New Roman"/>
            <w:sz w:val="24"/>
            <w:szCs w:val="24"/>
          </w:rPr>
          <w:t>. Penelitian ini berjenis skripsi dengan pendekatan penelitian kualitatif</w:t>
        </w:r>
      </w:ins>
      <w:r w:rsidRPr="00765A51">
        <w:rPr>
          <w:rFonts w:ascii="Times New Roman" w:hAnsi="Times New Roman" w:cs="Times New Roman"/>
          <w:sz w:val="24"/>
          <w:szCs w:val="24"/>
        </w:rPr>
        <w:t xml:space="preserve"> </w:t>
      </w:r>
      <w:ins w:id="486" w:author="NIZAR" w:date="2023-05-24T09:51:00Z">
        <w:r w:rsidRPr="00765A51">
          <w:rPr>
            <w:rFonts w:ascii="Times New Roman" w:hAnsi="Times New Roman" w:cs="Times New Roman"/>
            <w:sz w:val="24"/>
            <w:szCs w:val="24"/>
          </w:rPr>
          <w:t>interpretatif analisis semiologi komunikasi</w:t>
        </w:r>
      </w:ins>
      <w:ins w:id="487" w:author="NIZAR" w:date="2023-05-24T09:52:00Z">
        <w:r w:rsidRPr="00765A51">
          <w:rPr>
            <w:rFonts w:ascii="Times New Roman" w:hAnsi="Times New Roman" w:cs="Times New Roman"/>
            <w:sz w:val="24"/>
            <w:szCs w:val="24"/>
          </w:rPr>
          <w:t xml:space="preserve">. Hasil penelitian ini menunjukan berbgaia bentuk </w:t>
        </w:r>
      </w:ins>
      <w:del w:id="488"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89" w:author="NIZAR" w:date="2023-05-24T09:52:00Z">
        <w:r w:rsidRPr="00765A51">
          <w:rPr>
            <w:rFonts w:ascii="Times New Roman" w:hAnsi="Times New Roman" w:cs="Times New Roman"/>
            <w:sz w:val="24"/>
            <w:szCs w:val="24"/>
          </w:rPr>
          <w:t xml:space="preserve"> fisik, </w:t>
        </w:r>
      </w:ins>
      <w:ins w:id="490" w:author="NIZAR" w:date="2023-05-24T09:53:00Z">
        <w:r w:rsidRPr="00765A51">
          <w:rPr>
            <w:rFonts w:ascii="Times New Roman" w:hAnsi="Times New Roman" w:cs="Times New Roman"/>
            <w:sz w:val="24"/>
            <w:szCs w:val="24"/>
          </w:rPr>
          <w:t>verbal, dan mental psikologis. Objek penelitian terdahulu yaitu menggunakan audio visual film sedangkan peneliti menggunakan serial drama (regional korea).</w:t>
        </w:r>
      </w:ins>
      <w:commentRangeEnd w:id="480"/>
      <w:ins w:id="491" w:author="NIZAR" w:date="2023-05-24T09:57:00Z">
        <w:r w:rsidRPr="00765A51">
          <w:rPr>
            <w:rStyle w:val="CommentReference"/>
            <w:rFonts w:ascii="Times New Roman" w:hAnsi="Times New Roman" w:cs="Times New Roman"/>
            <w:sz w:val="24"/>
            <w:szCs w:val="24"/>
          </w:rPr>
          <w:commentReference w:id="480"/>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{"citationID":"SqXjlMZo","properties":{"formattedCitation":"(Viranda, 2022)","plainCitation":"(Viranda, 2022)","noteIndex":0},"citationItems":[{"id":1117,"uris":["http://zotero.org/users/8165088/items/GNHXPLMQ"],"itemData":{"id":1117,"type":"thesis","genre":"PhD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(Viranda, 2022)</w:t>
      </w:r>
      <w:r w:rsidRPr="00765A51">
        <w:rPr>
          <w:rFonts w:ascii="Times New Roman" w:hAnsi="Times New Roman" w:cs="Times New Roman"/>
          <w:sz w:val="24"/>
          <w:szCs w:val="24"/>
        </w:rPr>
        <w:fldChar w:fldCharType="end"/>
      </w:r>
    </w:p>
    <w:p w14:paraId="45C32F39" w14:textId="77777777" w:rsidR="001D4AEB" w:rsidRPr="00765A51" w:rsidRDefault="001D4AEB" w:rsidP="001D4AEB">
      <w:pPr>
        <w:ind w:left="709"/>
        <w:jc w:val="both"/>
        <w:rPr>
          <w:rFonts w:ascii="Times New Roman" w:hAnsi="Times New Roman" w:cs="Times New Roman"/>
          <w:sz w:val="24"/>
          <w:szCs w:val="24"/>
        </w:rPr>
      </w:pPr>
    </w:p>
    <w:p w14:paraId="10F1192E" w14:textId="196A62A3" w:rsidR="00882B6D" w:rsidRDefault="001D4AEB" w:rsidP="001D4AEB">
      <w:pPr>
        <w:pStyle w:val="ListParagraph"/>
        <w:numPr>
          <w:ilvl w:val="0"/>
          <w:numId w:val="12"/>
        </w:numPr>
        <w:ind w:left="709"/>
        <w:jc w:val="both"/>
        <w:rPr>
          <w:rFonts w:ascii="Times New Roman" w:hAnsi="Times New Roman" w:cs="Times New Roman"/>
          <w:sz w:val="24"/>
          <w:szCs w:val="24"/>
        </w:rPr>
      </w:pPr>
      <w:commentRangeStart w:id="492"/>
      <w:ins w:id="493" w:author="NIZAR" w:date="2023-05-24T09:57:00Z">
        <w:r w:rsidRPr="00765A51">
          <w:rPr>
            <w:rFonts w:ascii="Times New Roman" w:hAnsi="Times New Roman" w:cs="Times New Roman"/>
            <w:sz w:val="24"/>
            <w:szCs w:val="24"/>
          </w:rPr>
          <w:t xml:space="preserve">Nasution tahun 2018 berjudul </w:t>
        </w:r>
      </w:ins>
      <w:ins w:id="494" w:author="NIZAR" w:date="2023-05-24T09:56:00Z">
        <w:r w:rsidRPr="00765A51">
          <w:rPr>
            <w:rFonts w:ascii="Times New Roman" w:hAnsi="Times New Roman" w:cs="Times New Roman"/>
            <w:sz w:val="24"/>
            <w:szCs w:val="24"/>
          </w:rPr>
          <w:t>Fenomena Perundungan Dalam Novel Ayah Mengapa Aku Berbeda Karya Agnes Davonar</w:t>
        </w:r>
      </w:ins>
      <w:ins w:id="495" w:author="NIZAR" w:date="2023-05-24T09:57:00Z">
        <w:r w:rsidRPr="00765A51">
          <w:rPr>
            <w:rFonts w:ascii="Times New Roman" w:hAnsi="Times New Roman" w:cs="Times New Roman"/>
            <w:sz w:val="24"/>
            <w:szCs w:val="24"/>
          </w:rPr>
          <w:t xml:space="preserve">. Penelitian ini berjenis jurnal penelitian </w:t>
        </w:r>
      </w:ins>
      <w:ins w:id="496" w:author="NIZAR" w:date="2023-05-24T09:58:00Z">
        <w:r w:rsidRPr="00765A51">
          <w:rPr>
            <w:rFonts w:ascii="Times New Roman" w:hAnsi="Times New Roman" w:cs="Times New Roman"/>
            <w:sz w:val="24"/>
            <w:szCs w:val="24"/>
          </w:rPr>
          <w:t xml:space="preserve">dengan pendekatan kualitatif analisis isi. Penelitian terdahulu sama dengan peneliti mengenai </w:t>
        </w:r>
      </w:ins>
      <w:del w:id="497"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498" w:author="NIZAR" w:date="2023-05-24T09:58:00Z">
        <w:r w:rsidRPr="00765A51">
          <w:rPr>
            <w:rFonts w:ascii="Times New Roman" w:hAnsi="Times New Roman" w:cs="Times New Roman"/>
            <w:sz w:val="24"/>
            <w:szCs w:val="24"/>
          </w:rPr>
          <w:t xml:space="preserve"> atau perundungan.</w:t>
        </w:r>
      </w:ins>
      <w:ins w:id="499" w:author="NIZAR" w:date="2023-05-24T10:00:00Z">
        <w:r w:rsidRPr="00765A51">
          <w:rPr>
            <w:rFonts w:ascii="Times New Roman" w:hAnsi="Times New Roman" w:cs="Times New Roman"/>
            <w:sz w:val="24"/>
            <w:szCs w:val="24"/>
          </w:rPr>
          <w:t xml:space="preserve"> Objek penelitian terdahulu yang digunakan yaitu</w:t>
        </w:r>
      </w:ins>
      <w:ins w:id="500" w:author="NIZAR" w:date="2023-05-24T10:01:00Z">
        <w:r w:rsidRPr="00765A51">
          <w:rPr>
            <w:rFonts w:ascii="Times New Roman" w:hAnsi="Times New Roman" w:cs="Times New Roman"/>
            <w:sz w:val="24"/>
            <w:szCs w:val="24"/>
          </w:rPr>
          <w:t xml:space="preserve"> media novel, peneliti menggunakan media audio visual serial drama (regional korea).</w:t>
        </w:r>
      </w:ins>
      <w:ins w:id="501" w:author="NIZAR" w:date="2023-05-24T09:59:00Z">
        <w:r w:rsidRPr="00765A51">
          <w:rPr>
            <w:rFonts w:ascii="Times New Roman" w:hAnsi="Times New Roman" w:cs="Times New Roman"/>
            <w:sz w:val="24"/>
            <w:szCs w:val="24"/>
          </w:rPr>
          <w:t xml:space="preserve"> Hasil penelitian menunjukan bentuk-bentuk </w:t>
        </w:r>
      </w:ins>
      <w:del w:id="502"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03" w:author="NIZAR" w:date="2023-05-24T09:59:00Z">
        <w:r w:rsidRPr="00765A51">
          <w:rPr>
            <w:rFonts w:ascii="Times New Roman" w:hAnsi="Times New Roman" w:cs="Times New Roman"/>
            <w:sz w:val="24"/>
            <w:szCs w:val="24"/>
          </w:rPr>
          <w:t xml:space="preserve"> </w:t>
        </w:r>
      </w:ins>
      <w:ins w:id="504" w:author="NIZAR" w:date="2023-05-24T10:00:00Z">
        <w:r w:rsidRPr="00765A51">
          <w:rPr>
            <w:rFonts w:ascii="Times New Roman" w:hAnsi="Times New Roman" w:cs="Times New Roman"/>
            <w:sz w:val="24"/>
            <w:szCs w:val="24"/>
          </w:rPr>
          <w:t>(perundungan) menjadi verbal, fisik, mental psikologis.</w:t>
        </w:r>
      </w:ins>
      <w:commentRangeEnd w:id="492"/>
      <w:ins w:id="505" w:author="NIZAR" w:date="2023-05-24T10:01:00Z">
        <w:r w:rsidRPr="00765A51">
          <w:rPr>
            <w:rStyle w:val="CommentReference"/>
            <w:rFonts w:ascii="Times New Roman" w:hAnsi="Times New Roman" w:cs="Times New Roman"/>
            <w:sz w:val="24"/>
            <w:szCs w:val="24"/>
          </w:rPr>
          <w:commentReference w:id="492"/>
        </w:r>
      </w:ins>
      <w:r w:rsidRPr="00765A51">
        <w:rPr>
          <w:rFonts w:ascii="Times New Roman" w:hAnsi="Times New Roman" w:cs="Times New Roman"/>
          <w:sz w:val="24"/>
          <w:szCs w:val="24"/>
        </w:rPr>
        <w:fldChar w:fldCharType="begin"/>
      </w:r>
      <w:r w:rsidRPr="00765A51">
        <w:rPr>
          <w:rFonts w:ascii="Times New Roman" w:hAnsi="Times New Roman" w:cs="Times New Roman"/>
          <w:sz w:val="24"/>
          <w:szCs w:val="24"/>
        </w:rPr>
        <w:instrText xml:space="preserve"> ADDIN ZOTERO_ITEM CSL_CITATION {"citationID":"YSIr5hPE","properties":{"formattedCitation":"(Suryadi et al., 2018)","plainCitation":"(Suryadi et al., 2018)","noteIndex":0},"citationItems":[{"id":1118,"uris":["http://zotero.org/users/8165088/items/3AASEH86"],"itemData":{"id":1118,"type":"article-journal","container-title":"Jurnal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(Suryadi et al., 2018)</w:t>
      </w:r>
      <w:r w:rsidRPr="00765A51">
        <w:rPr>
          <w:rFonts w:ascii="Times New Roman" w:hAnsi="Times New Roman" w:cs="Times New Roman"/>
          <w:sz w:val="24"/>
          <w:szCs w:val="24"/>
        </w:rPr>
        <w:fldChar w:fldCharType="end"/>
      </w:r>
    </w:p>
    <w:p w14:paraId="42A73C6C" w14:textId="5FD59EC6" w:rsidR="00882B6D" w:rsidRDefault="00882B6D">
      <w:pPr>
        <w:rPr>
          <w:rFonts w:ascii="Times New Roman" w:hAnsi="Times New Roman" w:cs="Times New Roman"/>
          <w:sz w:val="24"/>
          <w:szCs w:val="24"/>
        </w:rPr>
      </w:pPr>
      <w:r>
        <w:rPr>
          <w:rFonts w:ascii="Times New Roman" w:hAnsi="Times New Roman" w:cs="Times New Roman"/>
          <w:sz w:val="24"/>
          <w:szCs w:val="24"/>
        </w:rPr>
        <w:br w:type="page"/>
      </w:r>
    </w:p>
    <w:p w14:paraId="340C7740" w14:textId="77777777" w:rsidR="00004BF4" w:rsidRDefault="00004BF4" w:rsidP="00025AF9">
      <w:pPr>
        <w:pStyle w:val="Heading1"/>
        <w:sectPr w:rsidR="00004BF4" w:rsidSect="00633241">
          <w:pgSz w:w="11909" w:h="16834"/>
          <w:pgMar w:top="1701" w:right="1701" w:bottom="1701" w:left="2268" w:header="720" w:footer="720" w:gutter="0"/>
          <w:cols w:space="720"/>
          <w:titlePg/>
          <w:docGrid w:linePitch="299"/>
        </w:sectPr>
      </w:pPr>
    </w:p>
    <w:p w14:paraId="0D9E76CB" w14:textId="7E6CEEA7" w:rsidR="001D4AEB" w:rsidRDefault="00882B6D" w:rsidP="00025AF9">
      <w:pPr>
        <w:pStyle w:val="Heading1"/>
      </w:pPr>
      <w:r>
        <w:lastRenderedPageBreak/>
        <w:br/>
      </w:r>
      <w:bookmarkStart w:id="506" w:name="_Toc136983382"/>
      <w:r>
        <w:t>METODE PENELITIAN</w:t>
      </w:r>
      <w:bookmarkEnd w:id="506"/>
    </w:p>
    <w:p w14:paraId="128005F2" w14:textId="77777777" w:rsidR="000E55C8" w:rsidRPr="000E55C8" w:rsidRDefault="000E55C8" w:rsidP="000E55C8"/>
    <w:p w14:paraId="1067288A" w14:textId="52A42857" w:rsidR="00072357" w:rsidRDefault="00072357" w:rsidP="004826EE">
      <w:pPr>
        <w:pStyle w:val="Heading2"/>
      </w:pPr>
      <w:bookmarkStart w:id="507" w:name="_Toc136983383"/>
      <w:r>
        <w:t>Pendekatan Penelitian</w:t>
      </w:r>
      <w:bookmarkEnd w:id="507"/>
    </w:p>
    <w:p w14:paraId="51E140F1" w14:textId="77777777" w:rsidR="00BE0634" w:rsidRPr="00765A51" w:rsidRDefault="00BE0634" w:rsidP="00BE0634">
      <w:pPr>
        <w:ind w:left="426" w:firstLine="720"/>
        <w:jc w:val="both"/>
        <w:rPr>
          <w:rFonts w:ascii="Times New Roman" w:hAnsi="Times New Roman" w:cs="Times New Roman"/>
          <w:sz w:val="24"/>
          <w:szCs w:val="24"/>
        </w:rPr>
      </w:pPr>
      <w:commentRangeStart w:id="508"/>
      <w:ins w:id="509" w:author="NIZAR" w:date="2023-05-25T08:17:00Z">
        <w:r w:rsidRPr="00765A51">
          <w:rPr>
            <w:rFonts w:ascii="Times New Roman" w:hAnsi="Times New Roman" w:cs="Times New Roman"/>
            <w:sz w:val="24"/>
            <w:szCs w:val="24"/>
          </w:rPr>
          <w:t xml:space="preserve">Pendekatan yang yang digunakan dalam penelitian ini yaitu pendekatan kualitatif deskriptif. Dalam penedekatan ini, </w:t>
        </w:r>
      </w:ins>
      <w:ins w:id="510" w:author="NIZAR" w:date="2023-05-25T08:18:00Z">
        <w:r w:rsidRPr="00765A51">
          <w:rPr>
            <w:rFonts w:ascii="Times New Roman" w:hAnsi="Times New Roman" w:cs="Times New Roman"/>
            <w:sz w:val="24"/>
            <w:szCs w:val="24"/>
          </w:rPr>
          <w:t xml:space="preserve">peneliti melalui proses interaksi yang mendalam dengan fenomena atau masalah yang akan diteliti secara </w:t>
        </w:r>
      </w:ins>
      <w:ins w:id="511" w:author="NIZAR" w:date="2023-05-25T08:19:00Z">
        <w:r w:rsidRPr="00765A51">
          <w:rPr>
            <w:rFonts w:ascii="Times New Roman" w:hAnsi="Times New Roman" w:cs="Times New Roman"/>
            <w:sz w:val="24"/>
            <w:szCs w:val="24"/>
          </w:rPr>
          <w:t>alamiah.</w:t>
        </w:r>
      </w:ins>
      <w:commentRangeEnd w:id="508"/>
      <w:r w:rsidRPr="00765A51">
        <w:rPr>
          <w:rStyle w:val="CommentReference"/>
          <w:rFonts w:ascii="Times New Roman" w:hAnsi="Times New Roman" w:cs="Times New Roman"/>
          <w:sz w:val="24"/>
          <w:szCs w:val="24"/>
        </w:rPr>
        <w:commentReference w:id="508"/>
      </w:r>
    </w:p>
    <w:p w14:paraId="49854301" w14:textId="4550C300" w:rsidR="00BE0634" w:rsidRPr="00765A51" w:rsidRDefault="00BE0634" w:rsidP="00BE0634">
      <w:pPr>
        <w:ind w:left="426" w:firstLine="720"/>
        <w:jc w:val="both"/>
        <w:rPr>
          <w:rFonts w:ascii="Times New Roman" w:hAnsi="Times New Roman" w:cs="Times New Roman"/>
          <w:sz w:val="24"/>
          <w:szCs w:val="24"/>
        </w:rPr>
      </w:pPr>
      <w:commentRangeStart w:id="512"/>
      <w:ins w:id="513" w:author="NIZAR" w:date="2023-05-25T08:28:00Z">
        <w:r w:rsidRPr="00765A51">
          <w:rPr>
            <w:rFonts w:ascii="Times New Roman" w:hAnsi="Times New Roman" w:cs="Times New Roman"/>
            <w:sz w:val="24"/>
            <w:szCs w:val="24"/>
          </w:rPr>
          <w:t xml:space="preserve">Penelitian kualitatif merupakan penelitian dengan melakukan pemahaman secara alamiah terhadap sosial atau </w:t>
        </w:r>
      </w:ins>
      <w:ins w:id="514" w:author="NIZAR" w:date="2023-05-25T08:29:00Z">
        <w:r w:rsidRPr="00765A51">
          <w:rPr>
            <w:rFonts w:ascii="Times New Roman" w:hAnsi="Times New Roman" w:cs="Times New Roman"/>
            <w:sz w:val="24"/>
            <w:szCs w:val="24"/>
          </w:rPr>
          <w:t xml:space="preserve">fenomena yang akan </w:t>
        </w:r>
      </w:ins>
      <w:ins w:id="515" w:author="NIZAR" w:date="2023-05-25T08:30:00Z">
        <w:r w:rsidRPr="00765A51">
          <w:rPr>
            <w:rFonts w:ascii="Times New Roman" w:hAnsi="Times New Roman" w:cs="Times New Roman"/>
            <w:sz w:val="24"/>
            <w:szCs w:val="24"/>
          </w:rPr>
          <w:t>disajikan secara kompleks dan terperinci sesuai dengan data yang didapatkan dari informan melalui kata-kata.</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{"citationID":"DZmYXxIB","properties":{"formattedCitation":"(Norman K Denzin, 1994)","plainCitation":"(Norman K Denzin, 1994)","noteIndex":0},"citationItems":[{"id":1151,"uris":["http://zotero.org/users/8165088/items/G92QVEUM"],"itemData":{"id":1151,"type":"article-journal","container-title":"Handbook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(Norman K Denzin, 1994)</w:t>
      </w:r>
      <w:r w:rsidRPr="00765A51">
        <w:rPr>
          <w:rFonts w:ascii="Times New Roman" w:hAnsi="Times New Roman" w:cs="Times New Roman"/>
          <w:sz w:val="24"/>
          <w:szCs w:val="24"/>
        </w:rPr>
        <w:fldChar w:fldCharType="end"/>
      </w:r>
      <w:ins w:id="516" w:author="NIZAR" w:date="2023-05-25T08:33:00Z">
        <w:r w:rsidRPr="00765A51">
          <w:rPr>
            <w:rFonts w:ascii="Times New Roman" w:hAnsi="Times New Roman" w:cs="Times New Roman"/>
            <w:sz w:val="24"/>
            <w:szCs w:val="24"/>
          </w:rPr>
          <w:t xml:space="preserve"> Menurut Lincoln, penelitian kualitatif merupakan penelitian yang dilakukan dalam sebuah kegiatan nyata </w:t>
        </w:r>
      </w:ins>
      <w:ins w:id="517" w:author="NIZAR" w:date="2023-05-25T08:34:00Z">
        <w:r w:rsidRPr="00765A51">
          <w:rPr>
            <w:rFonts w:ascii="Times New Roman" w:hAnsi="Times New Roman" w:cs="Times New Roman"/>
            <w:sz w:val="24"/>
            <w:szCs w:val="24"/>
          </w:rPr>
          <w:t>(alamiah) untuk menafsirkan sebuah fenomena yang terjadi pada</w:t>
        </w:r>
      </w:ins>
      <w:ins w:id="518" w:author="NIZAR" w:date="2023-05-25T08:35:00Z">
        <w:r w:rsidRPr="00765A51">
          <w:rPr>
            <w:rFonts w:ascii="Times New Roman" w:hAnsi="Times New Roman" w:cs="Times New Roman"/>
            <w:sz w:val="24"/>
            <w:szCs w:val="24"/>
          </w:rPr>
          <w:t xml:space="preserve"> sosial dengan </w:t>
        </w:r>
      </w:ins>
      <w:ins w:id="519" w:author="NIZAR" w:date="2023-05-25T08:36:00Z">
        <w:r w:rsidRPr="00765A51">
          <w:rPr>
            <w:rFonts w:ascii="Times New Roman" w:hAnsi="Times New Roman" w:cs="Times New Roman"/>
            <w:sz w:val="24"/>
            <w:szCs w:val="24"/>
          </w:rPr>
          <w:t>memaparkan secara naratif terhadap gambaran penemuan penelitian.</w:t>
        </w:r>
      </w:ins>
      <w:r w:rsidRPr="00765A51">
        <w:rPr>
          <w:rFonts w:ascii="Times New Roman" w:hAnsi="Times New Roman" w:cs="Times New Roman"/>
          <w:sz w:val="24"/>
          <w:szCs w:val="24"/>
        </w:rPr>
        <w:fldChar w:fldCharType="begin"/>
      </w:r>
      <w:r w:rsidR="00521031">
        <w:rPr>
          <w:rFonts w:ascii="Times New Roman" w:hAnsi="Times New Roman" w:cs="Times New Roman"/>
          <w:sz w:val="24"/>
          <w:szCs w:val="24"/>
        </w:rPr>
        <w:instrText xml:space="preserve"> ADDIN ZOTERO_ITEM CSL_CITATION {"citationID":"T4TTJoQX","properties":{"formattedCitation":"(Warul Walidin et al., 2015)","plainCitation":"(Warul Walidin et al., 2015)","noteIndex":0},"citationItems":[{"id":1152,"uris":["http://zotero.org/users/8165088/items/RD2R6CQX"],"itemData":{"id":1152,"type":"book","publisher":"FTK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765A51">
        <w:rPr>
          <w:rFonts w:ascii="Times New Roman" w:hAnsi="Times New Roman" w:cs="Times New Roman"/>
          <w:sz w:val="24"/>
          <w:szCs w:val="24"/>
        </w:rPr>
        <w:fldChar w:fldCharType="separate"/>
      </w:r>
      <w:r w:rsidRPr="00765A51">
        <w:rPr>
          <w:rFonts w:ascii="Times New Roman" w:hAnsi="Times New Roman" w:cs="Times New Roman"/>
          <w:sz w:val="24"/>
          <w:szCs w:val="24"/>
        </w:rPr>
        <w:t>(Warul Walidin et al., 2015)</w:t>
      </w:r>
      <w:r w:rsidRPr="00765A51">
        <w:rPr>
          <w:rFonts w:ascii="Times New Roman" w:hAnsi="Times New Roman" w:cs="Times New Roman"/>
          <w:sz w:val="24"/>
          <w:szCs w:val="24"/>
        </w:rPr>
        <w:fldChar w:fldCharType="end"/>
      </w:r>
      <w:commentRangeEnd w:id="512"/>
      <w:r w:rsidRPr="00BE0634">
        <w:commentReference w:id="512"/>
      </w:r>
    </w:p>
    <w:p w14:paraId="7EAC685E" w14:textId="4EDAC8C8" w:rsidR="00072357" w:rsidRDefault="00BE0634" w:rsidP="00BE0634">
      <w:pPr>
        <w:ind w:left="426" w:firstLine="720"/>
        <w:jc w:val="both"/>
        <w:rPr>
          <w:ins w:id="520" w:author="NIZAR" w:date="2023-06-01T10:38:00Z"/>
          <w:rFonts w:ascii="Times New Roman" w:hAnsi="Times New Roman" w:cs="Times New Roman"/>
          <w:sz w:val="24"/>
          <w:szCs w:val="24"/>
        </w:rPr>
      </w:pPr>
      <w:commentRangeStart w:id="521"/>
      <w:ins w:id="522" w:author="NIZAR" w:date="2023-05-25T08:44:00Z">
        <w:r w:rsidRPr="00765A51">
          <w:rPr>
            <w:rFonts w:ascii="Times New Roman" w:hAnsi="Times New Roman" w:cs="Times New Roman"/>
            <w:sz w:val="24"/>
            <w:szCs w:val="24"/>
          </w:rPr>
          <w:t xml:space="preserve">Analisis semiotika roland barthes merupkana salah satu analisis teks media </w:t>
        </w:r>
      </w:ins>
      <w:ins w:id="523" w:author="NIZAR" w:date="2023-05-25T08:45:00Z">
        <w:r w:rsidRPr="00765A51">
          <w:rPr>
            <w:rFonts w:ascii="Times New Roman" w:hAnsi="Times New Roman" w:cs="Times New Roman"/>
            <w:sz w:val="24"/>
            <w:szCs w:val="24"/>
          </w:rPr>
          <w:t xml:space="preserve">untuk memahami makna yang terdapat pada sebuah tanda-tanda. Pendekatan </w:t>
        </w:r>
      </w:ins>
      <w:ins w:id="524" w:author="NIZAR" w:date="2023-05-25T08:46:00Z">
        <w:r w:rsidRPr="00765A51">
          <w:rPr>
            <w:rFonts w:ascii="Times New Roman" w:hAnsi="Times New Roman" w:cs="Times New Roman"/>
            <w:sz w:val="24"/>
            <w:szCs w:val="24"/>
          </w:rPr>
          <w:t xml:space="preserve">tersebut digunakan dalam pendekatan ini untuk melakukan analisis terhadap tanda </w:t>
        </w:r>
      </w:ins>
      <w:ins w:id="525" w:author="NIZAR" w:date="2023-05-25T08:47:00Z">
        <w:r w:rsidRPr="00765A51">
          <w:rPr>
            <w:rFonts w:ascii="Times New Roman" w:hAnsi="Times New Roman" w:cs="Times New Roman"/>
            <w:sz w:val="24"/>
            <w:szCs w:val="24"/>
          </w:rPr>
          <w:t xml:space="preserve">pada adegan </w:t>
        </w:r>
      </w:ins>
      <w:del w:id="526"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27" w:author="NIZAR" w:date="2023-05-25T08:47:00Z">
        <w:r w:rsidRPr="00765A51">
          <w:rPr>
            <w:rFonts w:ascii="Times New Roman" w:hAnsi="Times New Roman" w:cs="Times New Roman"/>
            <w:sz w:val="24"/>
            <w:szCs w:val="24"/>
          </w:rPr>
          <w:t xml:space="preserve"> pada serial </w:t>
        </w:r>
      </w:ins>
      <w:r w:rsidRPr="00765A51">
        <w:rPr>
          <w:rFonts w:ascii="Times New Roman" w:hAnsi="Times New Roman" w:cs="Times New Roman"/>
          <w:sz w:val="24"/>
          <w:szCs w:val="24"/>
        </w:rPr>
        <w:t>drama korea</w:t>
      </w:r>
      <w:ins w:id="528" w:author="NIZAR" w:date="2023-05-25T08:47:00Z">
        <w:r w:rsidRPr="00765A51">
          <w:rPr>
            <w:rFonts w:ascii="Times New Roman" w:hAnsi="Times New Roman" w:cs="Times New Roman"/>
            <w:sz w:val="24"/>
            <w:szCs w:val="24"/>
          </w:rPr>
          <w:t xml:space="preserve"> </w:t>
        </w:r>
      </w:ins>
      <w:r w:rsidRPr="00765A51">
        <w:rPr>
          <w:rFonts w:ascii="Times New Roman" w:hAnsi="Times New Roman" w:cs="Times New Roman"/>
          <w:sz w:val="24"/>
          <w:szCs w:val="24"/>
        </w:rPr>
        <w:t>Revenge Of Others 2022</w:t>
      </w:r>
      <w:ins w:id="529" w:author="NIZAR" w:date="2023-05-25T08:47:00Z">
        <w:r w:rsidRPr="00765A51">
          <w:rPr>
            <w:rFonts w:ascii="Times New Roman" w:hAnsi="Times New Roman" w:cs="Times New Roman"/>
            <w:sz w:val="24"/>
            <w:szCs w:val="24"/>
          </w:rPr>
          <w:t xml:space="preserve"> sehingga mendapatkan representasi </w:t>
        </w:r>
      </w:ins>
      <w:del w:id="530" w:author="NIZAR" w:date="2023-05-25T09:09:00Z">
        <w:r w:rsidRPr="00765A51" w:rsidDel="00743610">
          <w:rPr>
            <w:rFonts w:ascii="Times New Roman" w:hAnsi="Times New Roman" w:cs="Times New Roman"/>
            <w:i/>
            <w:sz w:val="24"/>
            <w:szCs w:val="24"/>
          </w:rPr>
          <w:delText>bullying</w:delText>
        </w:r>
      </w:del>
      <w:r w:rsidR="00DB118A">
        <w:rPr>
          <w:rFonts w:ascii="Times New Roman" w:hAnsi="Times New Roman" w:cs="Times New Roman"/>
          <w:i/>
          <w:sz w:val="24"/>
          <w:szCs w:val="24"/>
        </w:rPr>
        <w:t>bullying</w:t>
      </w:r>
      <w:ins w:id="531" w:author="NIZAR" w:date="2023-05-25T08:47:00Z">
        <w:r w:rsidRPr="00765A51">
          <w:rPr>
            <w:rFonts w:ascii="Times New Roman" w:hAnsi="Times New Roman" w:cs="Times New Roman"/>
            <w:sz w:val="24"/>
            <w:szCs w:val="24"/>
          </w:rPr>
          <w:t>.</w:t>
        </w:r>
      </w:ins>
      <w:commentRangeEnd w:id="521"/>
      <w:r w:rsidRPr="00765A51">
        <w:rPr>
          <w:rStyle w:val="CommentReference"/>
          <w:rFonts w:ascii="Times New Roman" w:hAnsi="Times New Roman" w:cs="Times New Roman"/>
          <w:sz w:val="24"/>
          <w:szCs w:val="24"/>
        </w:rPr>
        <w:commentReference w:id="521"/>
      </w:r>
      <w:r w:rsidR="00722498">
        <w:rPr>
          <w:rFonts w:ascii="Times New Roman" w:hAnsi="Times New Roman" w:cs="Times New Roman"/>
          <w:sz w:val="24"/>
          <w:szCs w:val="24"/>
        </w:rPr>
        <w:t xml:space="preserve"> K</w:t>
      </w:r>
      <w:r w:rsidR="00722498" w:rsidRPr="00722498">
        <w:rPr>
          <w:rFonts w:ascii="Times New Roman" w:hAnsi="Times New Roman" w:cs="Times New Roman"/>
          <w:sz w:val="24"/>
          <w:szCs w:val="24"/>
        </w:rPr>
        <w:t xml:space="preserve">ajian konotasi dan denotasi. Penelitian akan dilakukan dengan mengkaji pemaknaan tanda-tanda konteks </w:t>
      </w:r>
      <w:r w:rsidR="00DB118A">
        <w:rPr>
          <w:rFonts w:ascii="Times New Roman" w:hAnsi="Times New Roman" w:cs="Times New Roman"/>
          <w:i/>
          <w:sz w:val="24"/>
          <w:szCs w:val="24"/>
        </w:rPr>
        <w:t>bullying</w:t>
      </w:r>
      <w:r w:rsidR="00722498" w:rsidRPr="00722498">
        <w:rPr>
          <w:rFonts w:ascii="Times New Roman" w:hAnsi="Times New Roman" w:cs="Times New Roman"/>
          <w:sz w:val="24"/>
          <w:szCs w:val="24"/>
        </w:rPr>
        <w:t xml:space="preserve"> terhadap drama korea Revenge Of Others 2022 sesuai analisis teks media konsep semiotika Roland Barthes.</w:t>
      </w:r>
    </w:p>
    <w:p w14:paraId="39C4FA08" w14:textId="77777777" w:rsidR="00981B1D" w:rsidRPr="00072357" w:rsidRDefault="00981B1D" w:rsidP="00BE0634">
      <w:pPr>
        <w:ind w:left="426" w:firstLine="720"/>
        <w:jc w:val="both"/>
      </w:pPr>
    </w:p>
    <w:p w14:paraId="131A7FA6" w14:textId="144D23FC" w:rsidR="00644F1E" w:rsidRDefault="00644F1E" w:rsidP="00644F1E">
      <w:pPr>
        <w:pStyle w:val="Heading2"/>
      </w:pPr>
      <w:bookmarkStart w:id="532" w:name="_Toc136983384"/>
      <w:r>
        <w:t>Subjek</w:t>
      </w:r>
      <w:ins w:id="533" w:author="NIZAR" w:date="2023-06-01T10:37:00Z">
        <w:r w:rsidR="00F8385F">
          <w:t xml:space="preserve"> dan Objek </w:t>
        </w:r>
      </w:ins>
      <w:del w:id="534" w:author="NIZAR" w:date="2023-06-01T10:37:00Z">
        <w:r w:rsidDel="00F8385F">
          <w:delText xml:space="preserve">, </w:delText>
        </w:r>
        <w:r w:rsidRPr="00882B6D" w:rsidDel="00F8385F">
          <w:delText>Objek</w:delText>
        </w:r>
        <w:r w:rsidDel="00F8385F">
          <w:delText>, dan Lokasi</w:delText>
        </w:r>
        <w:r w:rsidRPr="00882B6D" w:rsidDel="00F8385F">
          <w:delText xml:space="preserve"> </w:delText>
        </w:r>
      </w:del>
      <w:r w:rsidRPr="00882B6D">
        <w:t>Penelitian</w:t>
      </w:r>
      <w:bookmarkEnd w:id="532"/>
    </w:p>
    <w:p w14:paraId="7A9FCEE7" w14:textId="7F206B16" w:rsidR="00644F1E" w:rsidRDefault="00644F1E" w:rsidP="00644F1E">
      <w:pPr>
        <w:ind w:left="426" w:firstLine="720"/>
        <w:jc w:val="both"/>
        <w:rPr>
          <w:ins w:id="535" w:author="NIZAR" w:date="2023-06-01T10:38:00Z"/>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sidR="00DB118A">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47540A6A" w14:textId="77777777" w:rsidR="00981B1D" w:rsidRPr="00DE10C9" w:rsidRDefault="00981B1D" w:rsidP="00644F1E">
      <w:pPr>
        <w:ind w:left="426" w:firstLine="720"/>
        <w:jc w:val="both"/>
        <w:rPr>
          <w:rFonts w:ascii="Times New Roman" w:hAnsi="Times New Roman" w:cs="Times New Roman"/>
          <w:sz w:val="24"/>
          <w:szCs w:val="24"/>
        </w:rPr>
      </w:pPr>
    </w:p>
    <w:p w14:paraId="6EB290BC" w14:textId="204FBA83" w:rsidR="00A20CC6" w:rsidRDefault="00A20CC6" w:rsidP="00A20CC6">
      <w:pPr>
        <w:pStyle w:val="Heading2"/>
      </w:pPr>
      <w:bookmarkStart w:id="536" w:name="_Toc136983385"/>
      <w:r>
        <w:t xml:space="preserve">Jenis dan </w:t>
      </w:r>
      <w:r w:rsidRPr="00882B6D">
        <w:t>Sumber Data</w:t>
      </w:r>
      <w:bookmarkEnd w:id="536"/>
      <w:del w:id="537" w:author="NIZAR" w:date="2023-06-01T10:38:00Z">
        <w:r w:rsidRPr="00882B6D" w:rsidDel="002D0FAD">
          <w:delText xml:space="preserve"> (Primer Dan Sekunder)</w:delText>
        </w:r>
      </w:del>
    </w:p>
    <w:p w14:paraId="53677F0C" w14:textId="77777777" w:rsidR="00A20CC6" w:rsidRPr="00267CE9" w:rsidRDefault="00A20CC6" w:rsidP="00C37ADA">
      <w:pPr>
        <w:pStyle w:val="Heading3"/>
      </w:pPr>
      <w:bookmarkStart w:id="538" w:name="_Toc136983386"/>
      <w:bookmarkStart w:id="539" w:name="_GoBack"/>
      <w:bookmarkEnd w:id="539"/>
      <w:r w:rsidRPr="00267CE9">
        <w:t>Data Primer</w:t>
      </w:r>
      <w:bookmarkEnd w:id="538"/>
    </w:p>
    <w:p w14:paraId="4481C7DA" w14:textId="129BE50E" w:rsidR="00A20CC6" w:rsidRDefault="00A20CC6" w:rsidP="00C37ADA">
      <w:pPr>
        <w:pStyle w:val="Heading3"/>
        <w:rPr>
          <w:ins w:id="540" w:author="NIZAR" w:date="2023-06-01T10:37:00Z"/>
        </w:rPr>
      </w:pPr>
      <w:bookmarkStart w:id="541" w:name="_Toc136983387"/>
      <w:r w:rsidRPr="00267CE9">
        <w:t>Data Sekunder</w:t>
      </w:r>
      <w:bookmarkEnd w:id="541"/>
    </w:p>
    <w:p w14:paraId="2477F792" w14:textId="2787B040" w:rsidR="000378FF" w:rsidRPr="003301C7" w:rsidRDefault="000378FF">
      <w:pPr>
        <w:pPrChange w:id="542" w:author="NIZAR" w:date="2023-06-01T10:37:00Z">
          <w:pPr>
            <w:pStyle w:val="Heading3"/>
          </w:pPr>
        </w:pPrChange>
      </w:pPr>
    </w:p>
    <w:p w14:paraId="4F1E9B03" w14:textId="1A6A5A89" w:rsidR="00882B6D" w:rsidRDefault="00CD1141" w:rsidP="004826EE">
      <w:pPr>
        <w:pStyle w:val="Heading2"/>
      </w:pPr>
      <w:bookmarkStart w:id="543" w:name="_Toc136983388"/>
      <w:r>
        <w:t>Waktu</w:t>
      </w:r>
      <w:r w:rsidR="00882B6D" w:rsidRPr="00882B6D">
        <w:t xml:space="preserve"> Penelitian</w:t>
      </w:r>
      <w:bookmarkEnd w:id="543"/>
    </w:p>
    <w:p w14:paraId="7D20096A" w14:textId="1BCC47E5" w:rsidR="00F3399A" w:rsidRPr="00526937" w:rsidRDefault="00F3399A">
      <w:pPr>
        <w:ind w:left="426" w:firstLine="720"/>
        <w:jc w:val="both"/>
        <w:rPr>
          <w:ins w:id="544" w:author="NIZAR" w:date="2023-06-01T10:37:00Z"/>
          <w:rFonts w:ascii="Times New Roman" w:hAnsi="Times New Roman" w:cs="Times New Roman"/>
          <w:sz w:val="24"/>
          <w:szCs w:val="24"/>
        </w:rPr>
        <w:pPrChange w:id="545" w:author="NIZAR" w:date="2023-06-01T10:36:00Z">
          <w:pPr/>
        </w:pPrChange>
      </w:pPr>
      <w:ins w:id="546" w:author="NIZAR" w:date="2023-06-01T10:35:00Z">
        <w:r w:rsidRPr="00526937">
          <w:rPr>
            <w:rFonts w:ascii="Times New Roman" w:hAnsi="Times New Roman" w:cs="Times New Roman"/>
            <w:sz w:val="24"/>
            <w:szCs w:val="24"/>
            <w:rPrChange w:id="547" w:author="NIZAR" w:date="2023-06-01T10:36:00Z">
              <w:rPr/>
            </w:rPrChange>
          </w:rPr>
          <w:t xml:space="preserve">Penelitian ini dilakukan pada Mei tahun 2023 sampai dengan Juni </w:t>
        </w:r>
      </w:ins>
      <w:ins w:id="548" w:author="NIZAR" w:date="2023-06-01T10:36:00Z">
        <w:r w:rsidRPr="00526937">
          <w:rPr>
            <w:rFonts w:ascii="Times New Roman" w:hAnsi="Times New Roman" w:cs="Times New Roman"/>
            <w:sz w:val="24"/>
            <w:szCs w:val="24"/>
            <w:rPrChange w:id="549" w:author="NIZAR" w:date="2023-06-01T10:36:00Z">
              <w:rPr/>
            </w:rPrChange>
          </w:rPr>
          <w:t>tahun 2023</w:t>
        </w:r>
        <w:r w:rsidR="00A42AC5" w:rsidRPr="00526937">
          <w:rPr>
            <w:rFonts w:ascii="Times New Roman" w:hAnsi="Times New Roman" w:cs="Times New Roman"/>
            <w:sz w:val="24"/>
            <w:szCs w:val="24"/>
          </w:rPr>
          <w:t xml:space="preserve"> dengan rentang selama 1 bulan</w:t>
        </w:r>
        <w:r w:rsidRPr="00526937">
          <w:rPr>
            <w:rFonts w:ascii="Times New Roman" w:hAnsi="Times New Roman" w:cs="Times New Roman"/>
            <w:sz w:val="24"/>
            <w:szCs w:val="24"/>
            <w:rPrChange w:id="550" w:author="NIZAR" w:date="2023-06-01T10:36:00Z">
              <w:rPr/>
            </w:rPrChange>
          </w:rPr>
          <w:t>.</w:t>
        </w:r>
      </w:ins>
    </w:p>
    <w:p w14:paraId="06EECF85" w14:textId="77777777" w:rsidR="000378FF" w:rsidRPr="00F3399A" w:rsidRDefault="000378FF">
      <w:pPr>
        <w:ind w:left="426" w:firstLine="720"/>
        <w:jc w:val="both"/>
        <w:rPr>
          <w:rFonts w:ascii="Times New Roman" w:hAnsi="Times New Roman" w:cs="Times New Roman"/>
          <w:rPrChange w:id="551" w:author="NIZAR" w:date="2023-06-01T10:36:00Z">
            <w:rPr/>
          </w:rPrChange>
        </w:rPr>
        <w:pPrChange w:id="552" w:author="NIZAR" w:date="2023-06-01T10:36:00Z">
          <w:pPr/>
        </w:pPrChange>
      </w:pPr>
    </w:p>
    <w:p w14:paraId="30E0B4C7" w14:textId="77777777" w:rsidR="00A20CC6" w:rsidRDefault="00A20CC6" w:rsidP="00A20CC6">
      <w:pPr>
        <w:pStyle w:val="Heading2"/>
      </w:pPr>
      <w:bookmarkStart w:id="553" w:name="_Toc136983389"/>
      <w:r w:rsidRPr="00882B6D">
        <w:lastRenderedPageBreak/>
        <w:t>Teknik Pengumpulan Data (Dokumentasi,Observasi)</w:t>
      </w:r>
      <w:bookmarkEnd w:id="553"/>
    </w:p>
    <w:p w14:paraId="3784038B" w14:textId="77777777" w:rsidR="00A20CC6" w:rsidRDefault="00A20CC6" w:rsidP="00C37ADA">
      <w:pPr>
        <w:pStyle w:val="Heading3"/>
      </w:pPr>
      <w:bookmarkStart w:id="554" w:name="_Toc136983390"/>
      <w:r>
        <w:t>Observasi</w:t>
      </w:r>
      <w:bookmarkEnd w:id="554"/>
    </w:p>
    <w:p w14:paraId="5E88CFC0" w14:textId="77777777" w:rsidR="00A20CC6" w:rsidRPr="00E32751" w:rsidRDefault="00A20CC6" w:rsidP="00A20CC6">
      <w:pPr>
        <w:ind w:left="709" w:firstLine="720"/>
        <w:jc w:val="both"/>
        <w:rPr>
          <w:rFonts w:ascii="Times New Roman" w:hAnsi="Times New Roman" w:cs="Times New Roman"/>
          <w:sz w:val="24"/>
          <w:szCs w:val="24"/>
        </w:rPr>
      </w:pPr>
      <w:ins w:id="555" w:author="NIZAR" w:date="2023-06-01T09:25:00Z">
        <w:r w:rsidRPr="00E32751">
          <w:rPr>
            <w:rFonts w:ascii="Times New Roman" w:hAnsi="Times New Roman" w:cs="Times New Roman"/>
            <w:sz w:val="24"/>
            <w:szCs w:val="24"/>
          </w:rPr>
          <w:t xml:space="preserve">Observasi </w:t>
        </w:r>
      </w:ins>
      <w:ins w:id="556" w:author="NIZAR" w:date="2023-06-01T09:26:00Z">
        <w:r w:rsidRPr="00E32751">
          <w:rPr>
            <w:rFonts w:ascii="Times New Roman" w:hAnsi="Times New Roman" w:cs="Times New Roman"/>
            <w:sz w:val="24"/>
            <w:szCs w:val="24"/>
          </w:rPr>
          <w:t>merupakan</w:t>
        </w:r>
      </w:ins>
      <w:ins w:id="557" w:author="NIZAR" w:date="2023-06-01T09:25:00Z">
        <w:r w:rsidRPr="00E32751">
          <w:rPr>
            <w:rFonts w:ascii="Times New Roman" w:hAnsi="Times New Roman" w:cs="Times New Roman"/>
            <w:sz w:val="24"/>
            <w:szCs w:val="24"/>
          </w:rPr>
          <w:t xml:space="preserve"> teknik pengumpulan data dengan melakukan pengamatan dengan panca indra terhadap suatu fenomena atau permasalahan yang </w:t>
        </w:r>
      </w:ins>
      <w:ins w:id="558" w:author="NIZAR" w:date="2023-06-01T09:26:00Z">
        <w:r w:rsidRPr="00E32751">
          <w:rPr>
            <w:rFonts w:ascii="Times New Roman" w:hAnsi="Times New Roman" w:cs="Times New Roman"/>
            <w:sz w:val="24"/>
            <w:szCs w:val="24"/>
          </w:rPr>
          <w:t>diteliti.</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{"citationID":"ebPCXFht","properties":{"formattedCitation":"(Resi, 2021)","plainCitation":"(Resi, 2021)","noteIndex":0},"citationItems":[{"id":1154,"uris":["http://zotero.org/users/8165088/items/8IWNQQZS"],"itemData":{"id":1154,"type":"article-journal","container-title":"Metodologi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Pr>
          <w:rFonts w:ascii="Times New Roman" w:hAnsi="Times New Roman" w:cs="Times New Roman"/>
          <w:sz w:val="24"/>
          <w:szCs w:val="24"/>
        </w:rPr>
        <w:fldChar w:fldCharType="separate"/>
      </w:r>
      <w:r w:rsidRPr="00521031">
        <w:rPr>
          <w:rFonts w:ascii="Times New Roman" w:hAnsi="Times New Roman" w:cs="Times New Roman"/>
          <w:sz w:val="24"/>
        </w:rPr>
        <w:t>(Resi, 2021)</w:t>
      </w:r>
      <w:r>
        <w:rPr>
          <w:rFonts w:ascii="Times New Roman" w:hAnsi="Times New Roman" w:cs="Times New Roman"/>
          <w:sz w:val="24"/>
          <w:szCs w:val="24"/>
        </w:rPr>
        <w:fldChar w:fldCharType="end"/>
      </w:r>
      <w:ins w:id="559" w:author="NIZAR" w:date="2023-06-01T09:27:00Z">
        <w:r w:rsidRPr="00E32751">
          <w:rPr>
            <w:rFonts w:ascii="Times New Roman" w:hAnsi="Times New Roman" w:cs="Times New Roman"/>
            <w:sz w:val="24"/>
            <w:szCs w:val="24"/>
          </w:rPr>
          <w:t xml:space="preserve"> </w:t>
        </w:r>
      </w:ins>
      <w:ins w:id="560" w:author="NIZAR" w:date="2023-06-01T09:40:00Z">
        <w:r>
          <w:rPr>
            <w:rFonts w:ascii="Times New Roman" w:hAnsi="Times New Roman" w:cs="Times New Roman"/>
            <w:sz w:val="24"/>
            <w:szCs w:val="24"/>
          </w:rPr>
          <w:t xml:space="preserve">Hasil dari observasi dilakukan </w:t>
        </w:r>
      </w:ins>
      <w:ins w:id="561" w:author="NIZAR" w:date="2023-06-01T09:41:00Z">
        <w:r>
          <w:rPr>
            <w:rFonts w:ascii="Times New Roman" w:hAnsi="Times New Roman" w:cs="Times New Roman"/>
            <w:sz w:val="24"/>
            <w:szCs w:val="24"/>
          </w:rPr>
          <w:t>pencatatan secara sistematis sesuai dengan yang diteliti.</w:t>
        </w:r>
      </w:ins>
      <w:r>
        <w:rPr>
          <w:rFonts w:ascii="Times New Roman" w:hAnsi="Times New Roman" w:cs="Times New Roman"/>
          <w:sz w:val="24"/>
          <w:szCs w:val="24"/>
        </w:rPr>
        <w:t xml:space="preserve"> </w:t>
      </w:r>
      <w:ins w:id="562" w:author="NIZAR" w:date="2023-06-01T09:27:00Z">
        <w:r w:rsidRPr="00E32751">
          <w:rPr>
            <w:rFonts w:ascii="Times New Roman" w:hAnsi="Times New Roman" w:cs="Times New Roman"/>
            <w:sz w:val="24"/>
            <w:szCs w:val="24"/>
          </w:rPr>
          <w:t xml:space="preserve">Sifat observasi </w:t>
        </w:r>
      </w:ins>
      <w:ins w:id="563" w:author="NIZAR" w:date="2023-06-01T09:28:00Z">
        <w:r w:rsidRPr="00E32751">
          <w:rPr>
            <w:rFonts w:ascii="Times New Roman" w:hAnsi="Times New Roman" w:cs="Times New Roman"/>
            <w:sz w:val="24"/>
            <w:szCs w:val="24"/>
          </w:rPr>
          <w:t>penelitian ini yaitu observasi non partisipan</w:t>
        </w:r>
      </w:ins>
      <w:ins w:id="564" w:author="NIZAR" w:date="2023-06-01T09:29:00Z">
        <w:r w:rsidRPr="00E32751">
          <w:rPr>
            <w:rFonts w:ascii="Times New Roman" w:hAnsi="Times New Roman" w:cs="Times New Roman"/>
            <w:sz w:val="24"/>
            <w:szCs w:val="24"/>
          </w:rPr>
          <w:t xml:space="preserve">, dimana peneliti </w:t>
        </w:r>
      </w:ins>
      <w:ins w:id="565" w:author="NIZAR" w:date="2023-06-01T09:30:00Z">
        <w:r w:rsidRPr="00E32751">
          <w:rPr>
            <w:rFonts w:ascii="Times New Roman" w:hAnsi="Times New Roman" w:cs="Times New Roman"/>
            <w:sz w:val="24"/>
            <w:szCs w:val="24"/>
          </w:rPr>
          <w:t>menyaksikan fenomena dan melakukan pengamatan</w:t>
        </w:r>
      </w:ins>
      <w:ins w:id="566" w:author="NIZAR" w:date="2023-06-01T09:45:00Z">
        <w:r>
          <w:rPr>
            <w:rFonts w:ascii="Times New Roman" w:hAnsi="Times New Roman" w:cs="Times New Roman"/>
            <w:sz w:val="24"/>
            <w:szCs w:val="24"/>
          </w:rPr>
          <w:t xml:space="preserve"> secara independen</w:t>
        </w:r>
      </w:ins>
      <w:ins w:id="567" w:author="NIZAR" w:date="2023-06-01T09:30:00Z">
        <w:r w:rsidRPr="00E32751">
          <w:rPr>
            <w:rFonts w:ascii="Times New Roman" w:hAnsi="Times New Roman" w:cs="Times New Roman"/>
            <w:sz w:val="24"/>
            <w:szCs w:val="24"/>
          </w:rPr>
          <w:t xml:space="preserve"> terhadap fenomena</w:t>
        </w:r>
      </w:ins>
      <w:ins w:id="568" w:author="NIZAR" w:date="2023-06-01T09:31:00Z">
        <w:r w:rsidRPr="00E32751">
          <w:rPr>
            <w:rFonts w:ascii="Times New Roman" w:hAnsi="Times New Roman" w:cs="Times New Roman"/>
            <w:sz w:val="24"/>
            <w:szCs w:val="24"/>
          </w:rPr>
          <w:t xml:space="preserve"> pada </w:t>
        </w:r>
      </w:ins>
      <w:ins w:id="569" w:author="NIZAR" w:date="2023-06-01T09:32:00Z">
        <w:r w:rsidRPr="00E32751">
          <w:rPr>
            <w:rFonts w:ascii="Times New Roman" w:hAnsi="Times New Roman" w:cs="Times New Roman"/>
            <w:sz w:val="24"/>
            <w:szCs w:val="24"/>
          </w:rPr>
          <w:t xml:space="preserve">serial drama </w:t>
        </w:r>
      </w:ins>
      <w:ins w:id="570" w:author="NIZAR" w:date="2023-06-01T09:31:00Z">
        <w:r w:rsidRPr="00E32751">
          <w:rPr>
            <w:rFonts w:ascii="Times New Roman" w:hAnsi="Times New Roman" w:cs="Times New Roman"/>
            <w:sz w:val="24"/>
            <w:szCs w:val="24"/>
          </w:rPr>
          <w:t>Revenge Of Others 2022</w:t>
        </w:r>
      </w:ins>
      <w:ins w:id="571" w:author="NIZAR" w:date="2023-06-01T09:30:00Z">
        <w:r w:rsidRPr="00E32751">
          <w:rPr>
            <w:rFonts w:ascii="Times New Roman" w:hAnsi="Times New Roman" w:cs="Times New Roman"/>
            <w:sz w:val="24"/>
            <w:szCs w:val="24"/>
          </w:rPr>
          <w:t xml:space="preserve"> dengan mengamati beberapa hal yang berkaitan dengan </w:t>
        </w:r>
      </w:ins>
      <w:ins w:id="572" w:author="NIZAR" w:date="2023-06-01T09:32:00Z">
        <w:r w:rsidRPr="00E32751">
          <w:rPr>
            <w:rFonts w:ascii="Times New Roman" w:hAnsi="Times New Roman" w:cs="Times New Roman"/>
            <w:sz w:val="24"/>
            <w:szCs w:val="24"/>
          </w:rPr>
          <w:t>fokus penelitian.</w:t>
        </w:r>
      </w:ins>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{"citationID":"EiPveIW6","properties":{"formattedCitation":"(Makbul, 2021)","plainCitation":"(Makbul, 2021)","noteIndex":0},"citationItems":[{"id":300,"uris":["http://zotero.org/users/8165088/items/I37IRGPW"],"itemData":{"id":300,"type":"article-journal","note":"publisher: OSF Preprints","source":"Google Scholar","title":"Metode pengumpulan data dan instrumen penelitian","author":[{"family":"Makbul","given":"M."}],"issued":{"date-parts":[["2021"]]}}}],"schema":"https://github.com/citation-style-language/schema/raw/master/csl-citation.json"} </w:instrText>
      </w:r>
      <w:r>
        <w:rPr>
          <w:rFonts w:ascii="Times New Roman" w:hAnsi="Times New Roman" w:cs="Times New Roman"/>
          <w:sz w:val="24"/>
          <w:szCs w:val="24"/>
        </w:rPr>
        <w:fldChar w:fldCharType="separate"/>
      </w:r>
      <w:r w:rsidRPr="00216234">
        <w:rPr>
          <w:rFonts w:ascii="Times New Roman" w:hAnsi="Times New Roman" w:cs="Times New Roman"/>
          <w:sz w:val="24"/>
        </w:rPr>
        <w:t>(Makbul, 2021)</w:t>
      </w:r>
      <w:r>
        <w:rPr>
          <w:rFonts w:ascii="Times New Roman" w:hAnsi="Times New Roman" w:cs="Times New Roman"/>
          <w:sz w:val="24"/>
          <w:szCs w:val="24"/>
        </w:rPr>
        <w:fldChar w:fldCharType="end"/>
      </w:r>
    </w:p>
    <w:p w14:paraId="4196D3F0" w14:textId="25C044BD" w:rsidR="00A20CC6" w:rsidRDefault="00A20CC6" w:rsidP="00C37ADA">
      <w:pPr>
        <w:pStyle w:val="Heading3"/>
      </w:pPr>
      <w:bookmarkStart w:id="573" w:name="_Toc136983391"/>
      <w:r>
        <w:t>Dokumentasi</w:t>
      </w:r>
      <w:bookmarkEnd w:id="573"/>
    </w:p>
    <w:p w14:paraId="36949983" w14:textId="6C0DC31C" w:rsidR="00A3656C" w:rsidRPr="00A3656C" w:rsidRDefault="00A3656C" w:rsidP="00A3656C">
      <w:pPr>
        <w:ind w:left="709" w:firstLine="720"/>
        <w:jc w:val="both"/>
        <w:rPr>
          <w:rFonts w:ascii="Times New Roman" w:hAnsi="Times New Roman" w:cs="Times New Roman"/>
          <w:sz w:val="24"/>
          <w:szCs w:val="24"/>
        </w:rPr>
      </w:pPr>
      <w:commentRangeStart w:id="574"/>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C04E8C">
        <w:rPr>
          <w:rFonts w:ascii="Times New Roman" w:hAnsi="Times New Roman" w:cs="Times New Roman"/>
          <w:sz w:val="24"/>
          <w:szCs w:val="24"/>
        </w:rPr>
        <w:fldChar w:fldCharType="begin"/>
      </w:r>
      <w:r w:rsidR="00C04E8C">
        <w:rPr>
          <w:rFonts w:ascii="Times New Roman" w:hAnsi="Times New Roman" w:cs="Times New Roman"/>
          <w:sz w:val="24"/>
          <w:szCs w:val="24"/>
        </w:rPr>
        <w:instrText xml:space="preserve"> ADDIN ZOTERO_ITEM CSL_CITATION {"citationID":"rEmeidEr","properties":{"formattedCitation":"(Sugiyono,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4E8C">
        <w:rPr>
          <w:rFonts w:ascii="Times New Roman" w:hAnsi="Times New Roman" w:cs="Times New Roman"/>
          <w:sz w:val="24"/>
          <w:szCs w:val="24"/>
        </w:rPr>
        <w:fldChar w:fldCharType="separate"/>
      </w:r>
      <w:r w:rsidR="00C04E8C" w:rsidRPr="00C04E8C">
        <w:rPr>
          <w:rFonts w:ascii="Times New Roman" w:hAnsi="Times New Roman" w:cs="Times New Roman"/>
          <w:sz w:val="24"/>
        </w:rPr>
        <w:t>(Sugiyono, 2013)</w:t>
      </w:r>
      <w:r w:rsidR="00C04E8C">
        <w:rPr>
          <w:rFonts w:ascii="Times New Roman" w:hAnsi="Times New Roman" w:cs="Times New Roman"/>
          <w:sz w:val="24"/>
          <w:szCs w:val="24"/>
        </w:rPr>
        <w:fldChar w:fldCharType="end"/>
      </w:r>
    </w:p>
    <w:p w14:paraId="7D013252" w14:textId="776BE936" w:rsidR="00A3656C" w:rsidRPr="00A3656C" w:rsidRDefault="00A3656C" w:rsidP="00A3656C">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5C19BABC" w14:textId="31F47AE3" w:rsidR="00A3656C" w:rsidRPr="00A3656C" w:rsidRDefault="00A3656C" w:rsidP="00A3656C">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commentRangeEnd w:id="574"/>
      <w:r w:rsidR="00454003">
        <w:rPr>
          <w:rStyle w:val="CommentReference"/>
        </w:rPr>
        <w:commentReference w:id="574"/>
      </w:r>
    </w:p>
    <w:p w14:paraId="18E0219F" w14:textId="77777777" w:rsidR="00A20CC6" w:rsidRPr="00714A3E" w:rsidRDefault="00A20CC6" w:rsidP="00A20CC6"/>
    <w:p w14:paraId="635339DF" w14:textId="64EA1F9A" w:rsidR="003F1AD4" w:rsidRDefault="003F1AD4">
      <w:pPr>
        <w:pStyle w:val="Heading2"/>
        <w:rPr>
          <w:ins w:id="575" w:author="NIZAR" w:date="2023-06-01T10:40:00Z"/>
        </w:rPr>
      </w:pPr>
      <w:bookmarkStart w:id="576" w:name="_Toc136983392"/>
      <w:ins w:id="577" w:author="NIZAR" w:date="2023-06-01T10:40:00Z">
        <w:r>
          <w:t xml:space="preserve">Teknik </w:t>
        </w:r>
      </w:ins>
      <w:ins w:id="578" w:author="NIZAR" w:date="2023-06-01T10:41:00Z">
        <w:r w:rsidR="009C4381">
          <w:t>Keabsahan/</w:t>
        </w:r>
      </w:ins>
      <w:ins w:id="579" w:author="NIZAR" w:date="2023-06-01T10:40:00Z">
        <w:r>
          <w:t>Validitas Data</w:t>
        </w:r>
        <w:bookmarkEnd w:id="576"/>
      </w:ins>
    </w:p>
    <w:p w14:paraId="159530CA" w14:textId="0EE1EA50" w:rsidR="003F1AD4" w:rsidRPr="00E80746" w:rsidDel="00E80746" w:rsidRDefault="00E11F88">
      <w:pPr>
        <w:ind w:left="426" w:firstLine="720"/>
        <w:jc w:val="both"/>
        <w:rPr>
          <w:del w:id="580" w:author="NIZAR" w:date="2023-06-02T13:41:00Z"/>
          <w:rFonts w:cs="Times New Roman"/>
          <w:szCs w:val="24"/>
        </w:rPr>
        <w:pPrChange w:id="581" w:author="NIZAR" w:date="2023-06-01T10:40:00Z">
          <w:pPr>
            <w:pStyle w:val="Heading2"/>
          </w:pPr>
        </w:pPrChange>
      </w:pPr>
      <w:commentRangeStart w:id="582"/>
      <w:del w:id="583" w:author="NIZAR" w:date="2023-06-02T13:41:00Z">
        <w:r w:rsidRPr="00E80746" w:rsidDel="00E80746">
          <w:rPr>
            <w:rFonts w:ascii="Times New Roman" w:hAnsi="Times New Roman" w:cs="Times New Roman"/>
            <w:sz w:val="24"/>
            <w:szCs w:val="24"/>
          </w:rPr>
          <w:delText>Keabsahan bahan penelitian sangat perlu dicek, hal ini untuk mengetahui apakah observasi valid yang diteliti atau informasi yang diunggah oleh peneliti berkaitan dengan hal-hal yang terjadi dilapangan. (Sugiono, 2013) Pada dasarnya keabsahan materi dalam meliputi beberapa pengujian yang dilakukan kemudian dalam penelitian ini, yang penulis lakukan oleh untuk menjaga keabsahan materi yaitu dengan melakukan uji kreadibilitas dalam penelitian. Pada penelitian kualitatif, memperluas observasi, triangulasi, meningkatkan determinasi penelitian, berbicara dengan teman, menganalisis kasus negatif, hingga member control (Bungin, 2007) Untuk menguji kreadibilitas penelitian ini, penulis memilih teknik triangulasi.</w:delText>
        </w:r>
      </w:del>
      <w:commentRangeEnd w:id="582"/>
      <w:r w:rsidR="00A550FC">
        <w:rPr>
          <w:rStyle w:val="CommentReference"/>
        </w:rPr>
        <w:commentReference w:id="582"/>
      </w:r>
    </w:p>
    <w:p w14:paraId="4F08AF21" w14:textId="574E75E5" w:rsidR="00595315" w:rsidRPr="00E80746" w:rsidRDefault="00595315" w:rsidP="00E80746">
      <w:pPr>
        <w:ind w:left="426" w:firstLine="720"/>
        <w:jc w:val="both"/>
        <w:rPr>
          <w:rFonts w:ascii="Times New Roman" w:hAnsi="Times New Roman" w:cs="Times New Roman"/>
          <w:sz w:val="24"/>
          <w:szCs w:val="24"/>
        </w:rPr>
      </w:pPr>
      <w:commentRangeStart w:id="584"/>
      <w:ins w:id="585" w:author="NIZAR" w:date="2023-06-02T13:29:00Z">
        <w:r w:rsidRPr="00E80746">
          <w:rPr>
            <w:rFonts w:ascii="Times New Roman" w:hAnsi="Times New Roman" w:cs="Times New Roman"/>
            <w:sz w:val="24"/>
            <w:szCs w:val="24"/>
          </w:rPr>
          <w:t>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commentRangeEnd w:id="584"/>
        <w:r w:rsidRPr="00E80746">
          <w:rPr>
            <w:rFonts w:ascii="Times New Roman" w:hAnsi="Times New Roman" w:cs="Times New Roman"/>
            <w:sz w:val="24"/>
            <w:szCs w:val="24"/>
          </w:rPr>
          <w:commentReference w:id="584"/>
        </w:r>
      </w:ins>
    </w:p>
    <w:p w14:paraId="5D7DB33A" w14:textId="2A6ED1DC" w:rsidR="00E11F88" w:rsidDel="00A550FC" w:rsidRDefault="00E11F88" w:rsidP="00E80746">
      <w:pPr>
        <w:ind w:left="426" w:firstLine="720"/>
        <w:jc w:val="both"/>
        <w:rPr>
          <w:del w:id="586" w:author="NIZAR" w:date="2023-06-06T08:22:00Z"/>
          <w:rFonts w:ascii="Times New Roman" w:hAnsi="Times New Roman" w:cs="Times New Roman"/>
          <w:sz w:val="24"/>
          <w:szCs w:val="24"/>
        </w:rPr>
      </w:pPr>
      <w:commentRangeStart w:id="587"/>
      <w:del w:id="588" w:author="NIZAR" w:date="2023-06-06T08:22:00Z">
        <w:r w:rsidRPr="00E80746" w:rsidDel="00A550FC">
          <w:rPr>
            <w:rFonts w:ascii="Times New Roman" w:hAnsi="Times New Roman" w:cs="Times New Roman"/>
            <w:sz w:val="24"/>
            <w:szCs w:val="24"/>
          </w:rPr>
          <w:delText>Dengan memeriksa keandalan pemeriksaan silang, dapat dipahami sebagai memverifikasi informasi dari sumber yang sama dan digunakan dengan cara yang berbeda. Triangulasi data dibagi menjadi beberapa kategori, yaitu: pemeriksaan silang, metode, penelitian silang antara peneliti, pemeriksaan silang sumber data dan pemeriksaan silang sumber. (Bungin, 2007) Dalam penelitian ini, penulis menggunakan metode cross check. Triangulasi adalah cara atau teknik untuk mengumpulkan dan memeriksa data yang sama tetapi menggunakan teknik yang berbeda. berbeda. (Sugiono, 2013) Penerapan metode tringulasi ini metode ini menemukan informasi profil film Upin &amp; Ipin eps 46 Syahdunya Syawal, kemudian setelah dicek menggunakan dokumentasi yang merujuk pada representasi bullying yang terdapat pada film Upin&amp;Ipin.</w:delText>
        </w:r>
      </w:del>
      <w:commentRangeEnd w:id="587"/>
      <w:r w:rsidR="00A550FC">
        <w:rPr>
          <w:rStyle w:val="CommentReference"/>
        </w:rPr>
        <w:commentReference w:id="587"/>
      </w:r>
    </w:p>
    <w:p w14:paraId="581A2247" w14:textId="05014E07" w:rsidR="00F46CCC" w:rsidRPr="00BA55A9" w:rsidRDefault="00205261" w:rsidP="00E80746">
      <w:pPr>
        <w:ind w:left="426" w:firstLine="720"/>
        <w:jc w:val="both"/>
        <w:rPr>
          <w:rFonts w:ascii="Times New Roman" w:hAnsi="Times New Roman" w:cs="Times New Roman"/>
          <w:sz w:val="24"/>
          <w:szCs w:val="24"/>
          <w:rPrChange w:id="589" w:author="NIZAR" w:date="2023-06-06T08:22:00Z">
            <w:rPr/>
          </w:rPrChange>
        </w:rPr>
      </w:pPr>
      <w:commentRangeStart w:id="590"/>
      <w:ins w:id="591" w:author="NIZAR" w:date="2023-06-06T08:16:00Z">
        <w:r w:rsidRPr="00BA55A9">
          <w:rPr>
            <w:rFonts w:ascii="Times New Roman" w:hAnsi="Times New Roman" w:cs="Times New Roman"/>
            <w:sz w:val="24"/>
            <w:szCs w:val="24"/>
            <w:rPrChange w:id="592" w:author="NIZAR" w:date="2023-06-06T08:22:00Z">
              <w:rPr/>
            </w:rPrChange>
          </w:rPr>
          <w:t xml:space="preserve">Keabsahan informasi sangatlah penting dalam sebuah penelitian untuk melakukan verifikasi sumber </w:t>
        </w:r>
      </w:ins>
      <w:ins w:id="593" w:author="NIZAR" w:date="2023-06-06T08:17:00Z">
        <w:r w:rsidRPr="00BA55A9">
          <w:rPr>
            <w:rFonts w:ascii="Times New Roman" w:hAnsi="Times New Roman" w:cs="Times New Roman"/>
            <w:sz w:val="24"/>
            <w:szCs w:val="24"/>
            <w:rPrChange w:id="594" w:author="NIZAR" w:date="2023-06-06T08:22:00Z">
              <w:rPr/>
            </w:rPrChange>
          </w:rPr>
          <w:t>data informasi yang didapatkan dengan metode yang berbeda.</w:t>
        </w:r>
        <w:r w:rsidR="00AF10C4" w:rsidRPr="00BA55A9">
          <w:rPr>
            <w:rFonts w:ascii="Times New Roman" w:hAnsi="Times New Roman" w:cs="Times New Roman"/>
            <w:sz w:val="24"/>
            <w:szCs w:val="24"/>
            <w:rPrChange w:id="595" w:author="NIZAR" w:date="2023-06-06T08:22:00Z">
              <w:rPr/>
            </w:rPrChange>
          </w:rPr>
          <w:t xml:space="preserve"> Ada beberapa jenis verifikasi </w:t>
        </w:r>
      </w:ins>
      <w:ins w:id="596" w:author="NIZAR" w:date="2023-06-06T08:18:00Z">
        <w:r w:rsidR="00AF10C4" w:rsidRPr="00BA55A9">
          <w:rPr>
            <w:rFonts w:ascii="Times New Roman" w:hAnsi="Times New Roman" w:cs="Times New Roman"/>
            <w:sz w:val="24"/>
            <w:szCs w:val="24"/>
            <w:rPrChange w:id="597" w:author="NIZAR" w:date="2023-06-06T08:22:00Z">
              <w:rPr/>
            </w:rPrChange>
          </w:rPr>
          <w:t xml:space="preserve">triangulasi, yaitu,: </w:t>
        </w:r>
        <w:r w:rsidR="00AF10C4" w:rsidRPr="00BA55A9">
          <w:rPr>
            <w:rFonts w:ascii="Times New Roman" w:hAnsi="Times New Roman" w:cs="Times New Roman"/>
            <w:sz w:val="24"/>
            <w:szCs w:val="24"/>
            <w:rPrChange w:id="598" w:author="NIZAR" w:date="2023-06-06T08:22:00Z">
              <w:rPr>
                <w:i/>
              </w:rPr>
            </w:rPrChange>
          </w:rPr>
          <w:t>cross check</w:t>
        </w:r>
      </w:ins>
      <w:ins w:id="599" w:author="NIZAR" w:date="2023-06-06T08:19:00Z">
        <w:r w:rsidR="00696915" w:rsidRPr="00BA55A9">
          <w:rPr>
            <w:rFonts w:ascii="Times New Roman" w:hAnsi="Times New Roman" w:cs="Times New Roman"/>
            <w:sz w:val="24"/>
            <w:szCs w:val="24"/>
            <w:rPrChange w:id="600" w:author="NIZAR" w:date="2023-06-06T08:22:00Z">
              <w:rPr/>
            </w:rPrChange>
          </w:rPr>
          <w:t xml:space="preserve"> metode penelitian antar peneliti, </w:t>
        </w:r>
      </w:ins>
      <w:ins w:id="601" w:author="NIZAR" w:date="2023-06-06T08:20:00Z">
        <w:r w:rsidR="00696915" w:rsidRPr="00BA55A9">
          <w:rPr>
            <w:rFonts w:ascii="Times New Roman" w:hAnsi="Times New Roman" w:cs="Times New Roman"/>
            <w:sz w:val="24"/>
            <w:szCs w:val="24"/>
            <w:rPrChange w:id="602" w:author="NIZAR" w:date="2023-06-06T08:22:00Z">
              <w:rPr>
                <w:i/>
              </w:rPr>
            </w:rPrChange>
          </w:rPr>
          <w:t xml:space="preserve">cross check </w:t>
        </w:r>
      </w:ins>
      <w:ins w:id="603" w:author="NIZAR" w:date="2023-06-06T08:21:00Z">
        <w:r w:rsidR="00696915" w:rsidRPr="00BA55A9">
          <w:rPr>
            <w:rFonts w:ascii="Times New Roman" w:hAnsi="Times New Roman" w:cs="Times New Roman"/>
            <w:sz w:val="24"/>
            <w:szCs w:val="24"/>
            <w:rPrChange w:id="604" w:author="NIZAR" w:date="2023-06-06T08:22:00Z">
              <w:rPr>
                <w:i/>
              </w:rPr>
            </w:rPrChange>
          </w:rPr>
          <w:t>sumber, dan cross check sumber data informasi.</w:t>
        </w:r>
      </w:ins>
      <w:commentRangeEnd w:id="590"/>
      <w:ins w:id="605" w:author="NIZAR" w:date="2023-06-06T08:22:00Z">
        <w:r w:rsidR="00A550FC" w:rsidRPr="00BA55A9">
          <w:rPr>
            <w:rFonts w:ascii="Times New Roman" w:hAnsi="Times New Roman" w:cs="Times New Roman"/>
            <w:sz w:val="24"/>
            <w:szCs w:val="24"/>
            <w:rPrChange w:id="606" w:author="NIZAR" w:date="2023-06-06T08:22:00Z">
              <w:rPr>
                <w:rStyle w:val="CommentReference"/>
              </w:rPr>
            </w:rPrChange>
          </w:rPr>
          <w:commentReference w:id="590"/>
        </w:r>
      </w:ins>
    </w:p>
    <w:p w14:paraId="12D9D4E1" w14:textId="49C887CA" w:rsidR="005009B2" w:rsidRDefault="005009B2" w:rsidP="00E11F88"/>
    <w:p w14:paraId="2D0E383C" w14:textId="77777777" w:rsidR="005009B2" w:rsidRPr="003301C7" w:rsidRDefault="005009B2" w:rsidP="00E11F88">
      <w:pPr>
        <w:rPr>
          <w:ins w:id="607" w:author="NIZAR" w:date="2023-06-01T10:40:00Z"/>
        </w:rPr>
      </w:pPr>
    </w:p>
    <w:p w14:paraId="043B1FCE" w14:textId="32240447" w:rsidR="00882B6D" w:rsidRPr="00882B6D" w:rsidRDefault="00882B6D" w:rsidP="004826EE">
      <w:pPr>
        <w:pStyle w:val="Heading2"/>
      </w:pPr>
      <w:bookmarkStart w:id="608" w:name="_Toc136983393"/>
      <w:r w:rsidRPr="00882B6D">
        <w:t xml:space="preserve">Teknik </w:t>
      </w:r>
      <w:del w:id="609" w:author="NIZAR" w:date="2023-06-01T10:39:00Z">
        <w:r w:rsidR="00A20CC6" w:rsidDel="0032345A">
          <w:delText>Validitas</w:delText>
        </w:r>
        <w:r w:rsidRPr="00882B6D" w:rsidDel="0032345A">
          <w:delText xml:space="preserve"> </w:delText>
        </w:r>
      </w:del>
      <w:ins w:id="610" w:author="NIZAR" w:date="2023-06-01T10:39:00Z">
        <w:r w:rsidR="0032345A">
          <w:t>Analisis</w:t>
        </w:r>
        <w:r w:rsidR="0032345A" w:rsidRPr="00882B6D">
          <w:t xml:space="preserve"> </w:t>
        </w:r>
      </w:ins>
      <w:r w:rsidRPr="00882B6D">
        <w:t>Data</w:t>
      </w:r>
      <w:bookmarkEnd w:id="608"/>
    </w:p>
    <w:p w14:paraId="076B760E" w14:textId="6CECB503" w:rsidR="00C072D9" w:rsidRPr="003301C7" w:rsidRDefault="00176281">
      <w:pPr>
        <w:ind w:left="426" w:firstLine="720"/>
        <w:jc w:val="both"/>
        <w:rPr>
          <w:rFonts w:ascii="Times New Roman" w:hAnsi="Times New Roman" w:cs="Times New Roman"/>
          <w:sz w:val="24"/>
        </w:rPr>
        <w:pPrChange w:id="611" w:author="NIZAR" w:date="2023-06-01T10:39:00Z">
          <w:pPr>
            <w:ind w:left="709" w:firstLine="720"/>
            <w:jc w:val="both"/>
          </w:pPr>
        </w:pPrChange>
      </w:pPr>
      <w:r w:rsidRPr="00337186">
        <w:rPr>
          <w:rFonts w:ascii="Times New Roman" w:hAnsi="Times New Roman" w:cs="Times New Roman"/>
          <w:sz w:val="24"/>
          <w:rPrChange w:id="612" w:author="NIZAR" w:date="2023-06-01T10:39:00Z">
            <w:rPr/>
          </w:rPrChange>
        </w:rPr>
        <w:t>Teknik Analisis</w:t>
      </w:r>
      <w:r w:rsidR="00882B6D" w:rsidRPr="00337186">
        <w:rPr>
          <w:rFonts w:ascii="Times New Roman" w:hAnsi="Times New Roman" w:cs="Times New Roman"/>
          <w:sz w:val="24"/>
          <w:rPrChange w:id="613" w:author="NIZAR" w:date="2023-06-01T10:39:00Z">
            <w:rPr/>
          </w:rPrChange>
        </w:rPr>
        <w:t xml:space="preserve"> Data</w:t>
      </w:r>
      <w:r w:rsidR="00C072D9" w:rsidRPr="003301C7">
        <w:rPr>
          <w:rFonts w:ascii="Times New Roman" w:hAnsi="Times New Roman" w:cs="Times New Roman"/>
          <w:sz w:val="24"/>
        </w:rPr>
        <w:t xml:space="preserve"> </w:t>
      </w:r>
      <w:ins w:id="614" w:author="NIZAR" w:date="2023-06-01T09:59:00Z">
        <w:r w:rsidR="00C072D9" w:rsidRPr="003301C7">
          <w:rPr>
            <w:rFonts w:ascii="Times New Roman" w:hAnsi="Times New Roman" w:cs="Times New Roman"/>
            <w:sz w:val="24"/>
          </w:rPr>
          <w:t xml:space="preserve">Teknik </w:t>
        </w:r>
        <w:r w:rsidR="00C072D9" w:rsidRPr="00454003">
          <w:rPr>
            <w:rFonts w:ascii="Times New Roman" w:hAnsi="Times New Roman" w:cs="Times New Roman"/>
            <w:sz w:val="24"/>
          </w:rPr>
          <w:t xml:space="preserve">analisis merupakan proses analisa </w:t>
        </w:r>
      </w:ins>
      <w:ins w:id="615" w:author="NIZAR" w:date="2023-06-01T10:00:00Z">
        <w:r w:rsidR="00C072D9" w:rsidRPr="00454003">
          <w:rPr>
            <w:rFonts w:ascii="Times New Roman" w:hAnsi="Times New Roman" w:cs="Times New Roman"/>
            <w:sz w:val="24"/>
          </w:rPr>
          <w:t xml:space="preserve">yang dilakukan terhadap data-data penelitian dengan menggunakan </w:t>
        </w:r>
      </w:ins>
      <w:ins w:id="616" w:author="NIZAR" w:date="2023-06-01T10:01:00Z">
        <w:r w:rsidR="00C072D9" w:rsidRPr="00454003">
          <w:rPr>
            <w:rFonts w:ascii="Times New Roman" w:hAnsi="Times New Roman" w:cs="Times New Roman"/>
            <w:sz w:val="24"/>
          </w:rPr>
          <w:t xml:space="preserve">teknik pengumpulan data. Proses analisis data </w:t>
        </w:r>
      </w:ins>
      <w:ins w:id="617" w:author="NIZAR" w:date="2023-06-01T10:02:00Z">
        <w:r w:rsidR="00C072D9" w:rsidRPr="00454003">
          <w:rPr>
            <w:rFonts w:ascii="Times New Roman" w:hAnsi="Times New Roman" w:cs="Times New Roman"/>
            <w:sz w:val="24"/>
          </w:rPr>
          <w:t xml:space="preserve">yaitu seperti pengelompokan data, </w:t>
        </w:r>
      </w:ins>
      <w:ins w:id="618" w:author="NIZAR" w:date="2023-06-01T10:03:00Z">
        <w:r w:rsidR="00C072D9" w:rsidRPr="00454003">
          <w:rPr>
            <w:rFonts w:ascii="Times New Roman" w:hAnsi="Times New Roman" w:cs="Times New Roman"/>
            <w:sz w:val="24"/>
          </w:rPr>
          <w:t xml:space="preserve">melakukan penjabaran data serta mencari pola pada data dengan </w:t>
        </w:r>
      </w:ins>
      <w:ins w:id="619" w:author="NIZAR" w:date="2023-06-01T10:04:00Z">
        <w:r w:rsidR="00C072D9" w:rsidRPr="00454003">
          <w:rPr>
            <w:rFonts w:ascii="Times New Roman" w:hAnsi="Times New Roman" w:cs="Times New Roman"/>
            <w:sz w:val="24"/>
          </w:rPr>
          <w:t>pemaran hasil analisis disusun secara sistematis.</w:t>
        </w:r>
      </w:ins>
      <w:r w:rsidR="00C072D9" w:rsidRPr="003301C7">
        <w:rPr>
          <w:rFonts w:ascii="Times New Roman" w:hAnsi="Times New Roman" w:cs="Times New Roman"/>
          <w:sz w:val="24"/>
        </w:rPr>
        <w:fldChar w:fldCharType="begin"/>
      </w:r>
      <w:r w:rsidR="00C072D9" w:rsidRPr="00454003">
        <w:rPr>
          <w:rFonts w:ascii="Times New Roman" w:hAnsi="Times New Roman" w:cs="Times New Roman"/>
          <w:sz w:val="24"/>
        </w:rPr>
        <w:instrText xml:space="preserve"> ADDIN ZOTERO_ITEM CSL_CITATION {"citationID":"iC7d3Ex6","properties":{"formattedCitation":"(Sugiyono, 2013)","plainCitation":"(Sugiyono, 2013)","noteIndex":0},"citationItems":[{"id":1158,"uris":["http://zotero.org/users/8165088/items/BBAIX9CQ"],"itemData":{"id":1158,"type":"chapter","event-place":"Bandung","publisher":"Alfabeta","publisher-place":"Bandung","title":"Metode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00C072D9" w:rsidRPr="003301C7">
        <w:rPr>
          <w:rFonts w:ascii="Times New Roman" w:hAnsi="Times New Roman" w:cs="Times New Roman"/>
          <w:sz w:val="24"/>
        </w:rPr>
        <w:fldChar w:fldCharType="separate"/>
      </w:r>
      <w:r w:rsidR="00C072D9" w:rsidRPr="003301C7">
        <w:rPr>
          <w:rFonts w:ascii="Times New Roman" w:hAnsi="Times New Roman" w:cs="Times New Roman"/>
          <w:sz w:val="24"/>
        </w:rPr>
        <w:t>(Sugiyono, 2013)</w:t>
      </w:r>
      <w:r w:rsidR="00C072D9" w:rsidRPr="003301C7">
        <w:rPr>
          <w:rFonts w:ascii="Times New Roman" w:hAnsi="Times New Roman" w:cs="Times New Roman"/>
          <w:sz w:val="24"/>
        </w:rPr>
        <w:fldChar w:fldCharType="end"/>
      </w:r>
    </w:p>
    <w:p w14:paraId="409CAA6A" w14:textId="77777777" w:rsidR="00C072D9" w:rsidRPr="00454003" w:rsidDel="00362709" w:rsidRDefault="00C072D9">
      <w:pPr>
        <w:ind w:left="426" w:firstLine="720"/>
        <w:jc w:val="both"/>
        <w:rPr>
          <w:del w:id="620" w:author="NIZAR" w:date="2023-06-01T10:27:00Z"/>
          <w:rFonts w:ascii="Times New Roman" w:hAnsi="Times New Roman" w:cs="Times New Roman"/>
          <w:sz w:val="24"/>
        </w:rPr>
        <w:pPrChange w:id="621" w:author="NIZAR" w:date="2023-06-01T10:39:00Z">
          <w:pPr>
            <w:ind w:left="709" w:firstLine="720"/>
            <w:jc w:val="both"/>
          </w:pPr>
        </w:pPrChange>
      </w:pPr>
      <w:del w:id="622" w:author="NIZAR" w:date="2023-06-01T10:27:00Z">
        <w:r w:rsidRPr="00454003" w:rsidDel="00362709">
          <w:rPr>
            <w:rFonts w:ascii="Times New Roman" w:hAnsi="Times New Roman" w:cs="Times New Roman"/>
            <w:sz w:val="24"/>
          </w:rPr>
          <w:delText>Teknik analisis data merupakan salah satu bagian yang sangat penting dalam menjawab fokus penelitian. Analisis data dalam penelitian ini dimulai dengan mengklasifikasikan adegan-adegan dalam drama Korea Tomorrow yang sesuai dengan rumusan masalah penelitian. Kemudian, data dianalisis dengan menggunakan model semiotika Roland Barthes yaitu dengan cara mencari makna denotasi, konotasi, dan mitos dari scene yang mengandung bullying pada drama Korea Tomorrow sehingga penelitian ini dapat menemukan makna pesan bullying, selanjutnya penelitian ini akan mengonfirmasi hasil penelitian dengan menggunakan teori representasi, sehingga dapat mengetahui dan mendeskripsikan representasi bullying yang ada dalam drama Korea Tomorrow.</w:delText>
        </w:r>
      </w:del>
    </w:p>
    <w:p w14:paraId="41484990" w14:textId="328CD2E4" w:rsidR="00882B6D" w:rsidRPr="00337186" w:rsidRDefault="00C072D9">
      <w:pPr>
        <w:ind w:left="426" w:firstLine="720"/>
        <w:jc w:val="both"/>
        <w:rPr>
          <w:rFonts w:ascii="Times New Roman" w:hAnsi="Times New Roman" w:cs="Times New Roman"/>
          <w:rPrChange w:id="623" w:author="NIZAR" w:date="2023-06-01T10:39:00Z">
            <w:rPr>
              <w:rFonts w:ascii="Times New Roman" w:hAnsi="Times New Roman" w:cs="Times New Roman"/>
              <w:sz w:val="24"/>
              <w:szCs w:val="24"/>
            </w:rPr>
          </w:rPrChange>
        </w:rPr>
        <w:pPrChange w:id="624" w:author="NIZAR" w:date="2023-06-01T10:39:00Z">
          <w:pPr>
            <w:ind w:left="709" w:firstLine="720"/>
            <w:jc w:val="both"/>
          </w:pPr>
        </w:pPrChange>
      </w:pPr>
      <w:ins w:id="625" w:author="NIZAR" w:date="2023-06-01T10:20:00Z">
        <w:r w:rsidRPr="00454003">
          <w:rPr>
            <w:rFonts w:ascii="Times New Roman" w:hAnsi="Times New Roman" w:cs="Times New Roman"/>
            <w:sz w:val="24"/>
          </w:rPr>
          <w:t xml:space="preserve">Tahap analisis data memiliki </w:t>
        </w:r>
      </w:ins>
      <w:ins w:id="626" w:author="NIZAR" w:date="2023-06-01T10:21:00Z">
        <w:r w:rsidRPr="00454003">
          <w:rPr>
            <w:rFonts w:ascii="Times New Roman" w:hAnsi="Times New Roman" w:cs="Times New Roman"/>
            <w:sz w:val="24"/>
          </w:rPr>
          <w:t xml:space="preserve">peran yang sangat penting dalam sebuah peneltian agar dapat menyelesaikan permasalah atau fokus dalam penelitian. </w:t>
        </w:r>
      </w:ins>
      <w:ins w:id="627" w:author="NIZAR" w:date="2023-06-01T10:22:00Z">
        <w:r w:rsidRPr="00454003">
          <w:rPr>
            <w:rFonts w:ascii="Times New Roman" w:hAnsi="Times New Roman" w:cs="Times New Roman"/>
            <w:sz w:val="24"/>
          </w:rPr>
          <w:t>Analisis yang dilakukan yaitu menegelompokkan berbagai adegan yang sesuai dengan permasalahan penelitian.</w:t>
        </w:r>
      </w:ins>
      <w:ins w:id="628" w:author="NIZAR" w:date="2023-06-01T10:23:00Z">
        <w:r w:rsidRPr="00454003">
          <w:rPr>
            <w:rFonts w:ascii="Times New Roman" w:hAnsi="Times New Roman" w:cs="Times New Roman"/>
            <w:sz w:val="24"/>
          </w:rPr>
          <w:t xml:space="preserve"> Selanjutnya, data yang didapatkan akan dianalisis dengan </w:t>
        </w:r>
      </w:ins>
      <w:ins w:id="629" w:author="NIZAR" w:date="2023-06-01T10:24:00Z">
        <w:r w:rsidRPr="00454003">
          <w:rPr>
            <w:rFonts w:ascii="Times New Roman" w:hAnsi="Times New Roman" w:cs="Times New Roman"/>
            <w:sz w:val="24"/>
          </w:rPr>
          <w:t>analisis</w:t>
        </w:r>
      </w:ins>
      <w:ins w:id="630" w:author="NIZAR" w:date="2023-06-01T10:23:00Z">
        <w:r w:rsidRPr="00454003">
          <w:rPr>
            <w:rFonts w:ascii="Times New Roman" w:hAnsi="Times New Roman" w:cs="Times New Roman"/>
            <w:sz w:val="24"/>
          </w:rPr>
          <w:t xml:space="preserve"> semiotika model Roland Barthes yaitu melakukan ekstraksi denotasi dan konotasi terhadap beb</w:t>
        </w:r>
      </w:ins>
      <w:ins w:id="631" w:author="NIZAR" w:date="2023-06-01T10:25:00Z">
        <w:r w:rsidRPr="00454003">
          <w:rPr>
            <w:rFonts w:ascii="Times New Roman" w:hAnsi="Times New Roman" w:cs="Times New Roman"/>
            <w:sz w:val="24"/>
          </w:rPr>
          <w:t xml:space="preserve">erapa adegan yang mengandung </w:t>
        </w:r>
        <w:r w:rsidRPr="00337186">
          <w:rPr>
            <w:rFonts w:ascii="Times New Roman" w:hAnsi="Times New Roman" w:cs="Times New Roman"/>
            <w:sz w:val="24"/>
            <w:rPrChange w:id="632" w:author="NIZAR" w:date="2023-06-01T10:39:00Z">
              <w:rPr>
                <w:rFonts w:ascii="Times New Roman" w:hAnsi="Times New Roman" w:cs="Times New Roman"/>
                <w:i/>
                <w:sz w:val="24"/>
                <w:szCs w:val="24"/>
              </w:rPr>
            </w:rPrChange>
          </w:rPr>
          <w:t xml:space="preserve"> </w:t>
        </w:r>
      </w:ins>
      <w:r w:rsidR="00DB118A">
        <w:rPr>
          <w:rFonts w:ascii="Times New Roman" w:hAnsi="Times New Roman" w:cs="Times New Roman"/>
          <w:i/>
          <w:sz w:val="24"/>
        </w:rPr>
        <w:t>bullying</w:t>
      </w:r>
      <w:ins w:id="633" w:author="NIZAR" w:date="2023-06-01T10:25:00Z">
        <w:r w:rsidRPr="003301C7">
          <w:rPr>
            <w:rFonts w:ascii="Times New Roman" w:hAnsi="Times New Roman" w:cs="Times New Roman"/>
            <w:sz w:val="24"/>
          </w:rPr>
          <w:t xml:space="preserve"> dan melakukan pemaknaan </w:t>
        </w:r>
      </w:ins>
      <w:ins w:id="634" w:author="NIZAR" w:date="2023-06-01T10:26:00Z">
        <w:r w:rsidRPr="003301C7">
          <w:rPr>
            <w:rFonts w:ascii="Times New Roman" w:hAnsi="Times New Roman" w:cs="Times New Roman"/>
            <w:sz w:val="24"/>
          </w:rPr>
          <w:t xml:space="preserve">pesan </w:t>
        </w:r>
      </w:ins>
      <w:r w:rsidR="00DB118A">
        <w:rPr>
          <w:rFonts w:ascii="Times New Roman" w:hAnsi="Times New Roman" w:cs="Times New Roman"/>
          <w:i/>
          <w:sz w:val="24"/>
        </w:rPr>
        <w:t>bullying</w:t>
      </w:r>
      <w:ins w:id="635" w:author="NIZAR" w:date="2023-06-01T10:26:00Z">
        <w:r w:rsidRPr="003301C7">
          <w:rPr>
            <w:rFonts w:ascii="Times New Roman" w:hAnsi="Times New Roman" w:cs="Times New Roman"/>
            <w:sz w:val="24"/>
          </w:rPr>
          <w:t xml:space="preserve">, sehingga mengetahui representasi </w:t>
        </w:r>
      </w:ins>
      <w:r w:rsidR="00DB118A">
        <w:rPr>
          <w:rFonts w:ascii="Times New Roman" w:hAnsi="Times New Roman" w:cs="Times New Roman"/>
          <w:i/>
          <w:sz w:val="24"/>
        </w:rPr>
        <w:t>bullying</w:t>
      </w:r>
      <w:ins w:id="636" w:author="NIZAR" w:date="2023-06-01T10:27:00Z">
        <w:r w:rsidRPr="003301C7">
          <w:rPr>
            <w:rFonts w:ascii="Times New Roman" w:hAnsi="Times New Roman" w:cs="Times New Roman"/>
            <w:sz w:val="24"/>
          </w:rPr>
          <w:t xml:space="preserve"> pada serial drama korea Revenge Of Others 2022.</w:t>
        </w:r>
      </w:ins>
    </w:p>
    <w:p w14:paraId="4CBBEA5E" w14:textId="601AE4B9" w:rsidR="000E55C8" w:rsidRDefault="000E55C8">
      <w:r>
        <w:br w:type="page"/>
      </w:r>
    </w:p>
    <w:p w14:paraId="63D2AEEE" w14:textId="77777777" w:rsidR="00004BF4" w:rsidRDefault="00004BF4" w:rsidP="00025AF9">
      <w:pPr>
        <w:pStyle w:val="Heading1"/>
        <w:sectPr w:rsidR="00004BF4" w:rsidSect="00D61925">
          <w:pgSz w:w="11909" w:h="16834"/>
          <w:pgMar w:top="1701" w:right="1701" w:bottom="1701" w:left="2268" w:header="720" w:footer="720" w:gutter="0"/>
          <w:cols w:space="720"/>
          <w:titlePg/>
          <w:docGrid w:linePitch="299"/>
        </w:sectPr>
      </w:pPr>
    </w:p>
    <w:p w14:paraId="02C57F7A" w14:textId="3758C6E2" w:rsidR="000E55C8" w:rsidRDefault="000E55C8" w:rsidP="00025AF9">
      <w:pPr>
        <w:pStyle w:val="Heading1"/>
      </w:pPr>
      <w:r>
        <w:lastRenderedPageBreak/>
        <w:br/>
      </w:r>
      <w:bookmarkStart w:id="637" w:name="_Toc136983394"/>
      <w:r>
        <w:t>HASIL PENELITIAN</w:t>
      </w:r>
      <w:bookmarkEnd w:id="637"/>
    </w:p>
    <w:p w14:paraId="386FA68C" w14:textId="77777777" w:rsidR="000E55C8" w:rsidRDefault="000E55C8" w:rsidP="000E55C8"/>
    <w:p w14:paraId="38F04208" w14:textId="715B8B69" w:rsidR="000E55C8" w:rsidRDefault="00041836" w:rsidP="004826EE">
      <w:pPr>
        <w:pStyle w:val="Heading2"/>
      </w:pPr>
      <w:bookmarkStart w:id="638" w:name="_Toc136983395"/>
      <w:r>
        <w:t>Gambaran Umum Serial Drama</w:t>
      </w:r>
      <w:r w:rsidR="005410CC">
        <w:t xml:space="preserve"> Revenge Of Others 2022</w:t>
      </w:r>
      <w:bookmarkEnd w:id="638"/>
    </w:p>
    <w:p w14:paraId="7421EF97" w14:textId="07A76BF0" w:rsidR="000E55C8" w:rsidRDefault="00041836" w:rsidP="004826EE">
      <w:pPr>
        <w:pStyle w:val="Heading2"/>
      </w:pPr>
      <w:bookmarkStart w:id="639" w:name="_Toc136983396"/>
      <w:r>
        <w:t>Sajian Data</w:t>
      </w:r>
      <w:bookmarkEnd w:id="639"/>
    </w:p>
    <w:p w14:paraId="32B2ADDF" w14:textId="7DD30E80" w:rsidR="000E55C8" w:rsidRDefault="00041836" w:rsidP="004826EE">
      <w:pPr>
        <w:pStyle w:val="Heading2"/>
      </w:pPr>
      <w:bookmarkStart w:id="640" w:name="_Toc136983397"/>
      <w:r>
        <w:t>Analisis</w:t>
      </w:r>
      <w:r w:rsidR="005410CC">
        <w:t xml:space="preserve"> </w:t>
      </w:r>
      <w:r w:rsidR="00DB118A">
        <w:rPr>
          <w:i/>
        </w:rPr>
        <w:t>Bullying</w:t>
      </w:r>
      <w:r>
        <w:t xml:space="preserve"> Dalam Serial Drama</w:t>
      </w:r>
      <w:r w:rsidR="005410CC">
        <w:t xml:space="preserve"> Revenge Of Others 2022</w:t>
      </w:r>
      <w:bookmarkEnd w:id="640"/>
    </w:p>
    <w:p w14:paraId="53551A0B" w14:textId="02D50A7E" w:rsidR="00D4337B" w:rsidRDefault="00D4337B">
      <w:r>
        <w:br w:type="page"/>
      </w:r>
    </w:p>
    <w:p w14:paraId="679840FE" w14:textId="77777777" w:rsidR="00004BF4" w:rsidRDefault="00004BF4" w:rsidP="00025AF9">
      <w:pPr>
        <w:pStyle w:val="Heading1"/>
        <w:sectPr w:rsidR="00004BF4" w:rsidSect="00D61925">
          <w:pgSz w:w="11909" w:h="16834"/>
          <w:pgMar w:top="1701" w:right="1701" w:bottom="1701" w:left="2268" w:header="720" w:footer="720" w:gutter="0"/>
          <w:cols w:space="720"/>
          <w:titlePg/>
          <w:docGrid w:linePitch="299"/>
        </w:sectPr>
      </w:pPr>
    </w:p>
    <w:p w14:paraId="420025DE" w14:textId="0098238B" w:rsidR="00D4337B" w:rsidRPr="00D4337B" w:rsidRDefault="00D4337B" w:rsidP="00025AF9">
      <w:pPr>
        <w:pStyle w:val="Heading1"/>
      </w:pPr>
      <w:r>
        <w:lastRenderedPageBreak/>
        <w:br/>
      </w:r>
      <w:bookmarkStart w:id="641" w:name="_Toc136983398"/>
      <w:r>
        <w:t>PENUTUP</w:t>
      </w:r>
      <w:bookmarkEnd w:id="641"/>
    </w:p>
    <w:p w14:paraId="20E87D0D" w14:textId="77777777" w:rsidR="001D4AEB" w:rsidRPr="00765A51" w:rsidRDefault="001D4AEB" w:rsidP="001D4AEB">
      <w:pPr>
        <w:ind w:left="709" w:firstLine="720"/>
        <w:jc w:val="both"/>
        <w:rPr>
          <w:rFonts w:ascii="Times New Roman" w:eastAsia="Times New Roman" w:hAnsi="Times New Roman" w:cs="Times New Roman"/>
          <w:sz w:val="24"/>
          <w:szCs w:val="24"/>
        </w:rPr>
      </w:pPr>
    </w:p>
    <w:p w14:paraId="4FA0546D" w14:textId="722B44BB" w:rsidR="00D4337B" w:rsidRPr="00D4337B" w:rsidRDefault="00D4337B" w:rsidP="004826EE">
      <w:pPr>
        <w:pStyle w:val="Heading2"/>
      </w:pPr>
      <w:bookmarkStart w:id="642" w:name="_Toc136983399"/>
      <w:r w:rsidRPr="00D4337B">
        <w:t>Kesimpulan</w:t>
      </w:r>
      <w:bookmarkEnd w:id="642"/>
    </w:p>
    <w:p w14:paraId="52B2A20F" w14:textId="5CD31E30" w:rsidR="007D6233" w:rsidRPr="007D6233" w:rsidRDefault="00D4337B" w:rsidP="004826EE">
      <w:pPr>
        <w:pStyle w:val="Heading2"/>
        <w:rPr>
          <w:rFonts w:cs="Times New Roman"/>
          <w:szCs w:val="24"/>
        </w:rPr>
      </w:pPr>
      <w:bookmarkStart w:id="643" w:name="_Toc136983400"/>
      <w:r w:rsidRPr="00D4337B">
        <w:t>Saran</w:t>
      </w:r>
      <w:bookmarkEnd w:id="643"/>
    </w:p>
    <w:p w14:paraId="46B13165" w14:textId="77777777" w:rsidR="007D6233" w:rsidRDefault="007D6233" w:rsidP="007D6233">
      <w:pPr>
        <w:pStyle w:val="Heading3"/>
      </w:pPr>
      <w:bookmarkStart w:id="644" w:name="_Toc136983401"/>
      <w:r>
        <w:t>Peneliti Selanjutnya</w:t>
      </w:r>
      <w:bookmarkEnd w:id="644"/>
    </w:p>
    <w:p w14:paraId="55C46A66" w14:textId="464CD6F4" w:rsidR="00DA6749" w:rsidRPr="00765A51" w:rsidRDefault="007D6233" w:rsidP="007D6233">
      <w:pPr>
        <w:pStyle w:val="Heading3"/>
      </w:pPr>
      <w:bookmarkStart w:id="645" w:name="_Toc136983402"/>
      <w:r>
        <w:t>Khalayak Umum</w:t>
      </w:r>
      <w:bookmarkEnd w:id="645"/>
      <w:r w:rsidR="00DA6749" w:rsidRPr="00765A51">
        <w:br w:type="page"/>
      </w:r>
    </w:p>
    <w:p w14:paraId="651842A4" w14:textId="77777777" w:rsidR="00004BF4" w:rsidRDefault="00004BF4" w:rsidP="00025AF9">
      <w:pPr>
        <w:pStyle w:val="Heading1"/>
        <w:numPr>
          <w:ilvl w:val="0"/>
          <w:numId w:val="0"/>
        </w:numPr>
        <w:ind w:left="360"/>
        <w:sectPr w:rsidR="00004BF4" w:rsidSect="00D61925">
          <w:pgSz w:w="11909" w:h="16834"/>
          <w:pgMar w:top="1701" w:right="1701" w:bottom="1701" w:left="2268" w:header="720" w:footer="720" w:gutter="0"/>
          <w:cols w:space="720"/>
          <w:titlePg/>
          <w:docGrid w:linePitch="299"/>
        </w:sectPr>
      </w:pPr>
    </w:p>
    <w:p w14:paraId="427FF387" w14:textId="09D5AB46" w:rsidR="002B1F43" w:rsidRPr="00765A51" w:rsidRDefault="00DC5E03" w:rsidP="00025AF9">
      <w:pPr>
        <w:pStyle w:val="Heading1"/>
        <w:numPr>
          <w:ilvl w:val="0"/>
          <w:numId w:val="0"/>
        </w:numPr>
        <w:ind w:left="360"/>
        <w:rPr>
          <w:rFonts w:eastAsia="Times New Roman"/>
        </w:rPr>
      </w:pPr>
      <w:bookmarkStart w:id="646" w:name="_Toc136983403"/>
      <w:r w:rsidRPr="00765A51">
        <w:lastRenderedPageBreak/>
        <w:t>DAFTAR PUSTAKA</w:t>
      </w:r>
      <w:bookmarkEnd w:id="646"/>
    </w:p>
    <w:p w14:paraId="066FF7E8" w14:textId="10863216" w:rsidR="00DC5E03" w:rsidRPr="00765A51" w:rsidRDefault="00DC5E03" w:rsidP="00DC5E03">
      <w:pPr>
        <w:rPr>
          <w:rFonts w:ascii="Times New Roman" w:eastAsia="Times New Roman" w:hAnsi="Times New Roman" w:cs="Times New Roman"/>
          <w:sz w:val="24"/>
          <w:szCs w:val="24"/>
        </w:rPr>
      </w:pPr>
    </w:p>
    <w:p w14:paraId="459D525A" w14:textId="427D1F4B" w:rsidR="004A128E" w:rsidRPr="004A128E" w:rsidRDefault="00DC5E03" w:rsidP="0023389A">
      <w:pPr>
        <w:pStyle w:val="Bibliography"/>
        <w:spacing w:line="240" w:lineRule="auto"/>
        <w:jc w:val="both"/>
        <w:rPr>
          <w:rFonts w:ascii="Times New Roman" w:hAnsi="Times New Roman" w:cs="Times New Roman"/>
          <w:sz w:val="24"/>
        </w:rPr>
      </w:pPr>
      <w:r w:rsidRPr="00765A51">
        <w:rPr>
          <w:rFonts w:eastAsia="Times New Roman"/>
        </w:rPr>
        <w:fldChar w:fldCharType="begin"/>
      </w:r>
      <w:r w:rsidR="00E43B86">
        <w:rPr>
          <w:rFonts w:eastAsia="Times New Roman"/>
        </w:rPr>
        <w:instrText xml:space="preserve"> ADDIN ZOTERO_BIBL {"uncited":[],"omitted":[],"custom":[]} CSL_BIBLIOGRAPHY </w:instrText>
      </w:r>
      <w:r w:rsidRPr="00765A51">
        <w:rPr>
          <w:rFonts w:eastAsia="Times New Roman"/>
        </w:rPr>
        <w:fldChar w:fldCharType="separate"/>
      </w:r>
      <w:r w:rsidR="004A128E" w:rsidRPr="004A128E">
        <w:rPr>
          <w:rFonts w:ascii="Times New Roman" w:hAnsi="Times New Roman" w:cs="Times New Roman"/>
          <w:sz w:val="24"/>
        </w:rPr>
        <w:t xml:space="preserve">Affairs (ASPA), A. S. for P. (2019, September 24). </w:t>
      </w:r>
      <w:r w:rsidR="004A128E" w:rsidRPr="004A128E">
        <w:rPr>
          <w:rFonts w:ascii="Times New Roman" w:hAnsi="Times New Roman" w:cs="Times New Roman"/>
          <w:i/>
          <w:iCs/>
          <w:sz w:val="24"/>
        </w:rPr>
        <w:t xml:space="preserve">Effects of </w:t>
      </w:r>
      <w:r w:rsidR="00DB118A">
        <w:rPr>
          <w:rFonts w:ascii="Times New Roman" w:hAnsi="Times New Roman" w:cs="Times New Roman"/>
          <w:i/>
          <w:iCs/>
          <w:sz w:val="24"/>
        </w:rPr>
        <w:t>Bullying</w:t>
      </w:r>
      <w:r w:rsidR="004A128E" w:rsidRPr="004A128E">
        <w:rPr>
          <w:rFonts w:ascii="Times New Roman" w:hAnsi="Times New Roman" w:cs="Times New Roman"/>
          <w:sz w:val="24"/>
        </w:rPr>
        <w:t xml:space="preserve"> [Text]. Stop</w:t>
      </w:r>
      <w:r w:rsidR="00DB118A">
        <w:rPr>
          <w:rFonts w:ascii="Times New Roman" w:hAnsi="Times New Roman" w:cs="Times New Roman"/>
          <w:sz w:val="24"/>
        </w:rPr>
        <w:t>Bullying</w:t>
      </w:r>
      <w:r w:rsidR="004A128E" w:rsidRPr="004A128E">
        <w:rPr>
          <w:rFonts w:ascii="Times New Roman" w:hAnsi="Times New Roman" w:cs="Times New Roman"/>
          <w:sz w:val="24"/>
        </w:rPr>
        <w:t>.Gov. https://www.stop</w:t>
      </w:r>
      <w:r w:rsidR="00DB118A">
        <w:rPr>
          <w:rFonts w:ascii="Times New Roman" w:hAnsi="Times New Roman" w:cs="Times New Roman"/>
          <w:sz w:val="24"/>
        </w:rPr>
        <w:t>bullying</w:t>
      </w:r>
      <w:r w:rsidR="004A128E" w:rsidRPr="004A128E">
        <w:rPr>
          <w:rFonts w:ascii="Times New Roman" w:hAnsi="Times New Roman" w:cs="Times New Roman"/>
          <w:sz w:val="24"/>
        </w:rPr>
        <w:t>.gov/</w:t>
      </w:r>
      <w:r w:rsidR="00DB118A">
        <w:rPr>
          <w:rFonts w:ascii="Times New Roman" w:hAnsi="Times New Roman" w:cs="Times New Roman"/>
          <w:sz w:val="24"/>
        </w:rPr>
        <w:t>bullying</w:t>
      </w:r>
      <w:r w:rsidR="004A128E" w:rsidRPr="004A128E">
        <w:rPr>
          <w:rFonts w:ascii="Times New Roman" w:hAnsi="Times New Roman" w:cs="Times New Roman"/>
          <w:sz w:val="24"/>
        </w:rPr>
        <w:t>/effects</w:t>
      </w:r>
    </w:p>
    <w:p w14:paraId="3F6D1FDC" w14:textId="3B9FCC9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Atika, F. N. (2020). </w:t>
      </w:r>
      <w:r w:rsidRPr="004A128E">
        <w:rPr>
          <w:rFonts w:ascii="Times New Roman" w:hAnsi="Times New Roman" w:cs="Times New Roman"/>
          <w:i/>
          <w:iCs/>
          <w:sz w:val="24"/>
        </w:rPr>
        <w:t xml:space="preserve">Representasi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Film Joker: Analisis Semiotika Model Roland Barthes</w:t>
      </w:r>
      <w:r w:rsidRPr="004A128E">
        <w:rPr>
          <w:rFonts w:ascii="Times New Roman" w:hAnsi="Times New Roman" w:cs="Times New Roman"/>
          <w:sz w:val="24"/>
        </w:rPr>
        <w:t xml:space="preserve"> [PhD Thesis]. UIN Sunan Ampel Surabaya.</w:t>
      </w:r>
    </w:p>
    <w:p w14:paraId="586C1A9B"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Aziza Cahyani Kemala, P. (2023). </w:t>
      </w:r>
      <w:r w:rsidRPr="004A128E">
        <w:rPr>
          <w:rFonts w:ascii="Times New Roman" w:hAnsi="Times New Roman" w:cs="Times New Roman"/>
          <w:i/>
          <w:iCs/>
          <w:sz w:val="24"/>
        </w:rPr>
        <w:t>Analisis Karakter Ponyo dalam Anime Gaku No Ue No Ponyo dengan Teori Semiotika Roland Barthess</w:t>
      </w:r>
      <w:r w:rsidRPr="004A128E">
        <w:rPr>
          <w:rFonts w:ascii="Times New Roman" w:hAnsi="Times New Roman" w:cs="Times New Roman"/>
          <w:sz w:val="24"/>
        </w:rPr>
        <w:t xml:space="preserve"> [PhD Thesis]. UNSADA.</w:t>
      </w:r>
    </w:p>
    <w:p w14:paraId="4645846D" w14:textId="3D715359"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Farikhi, A. N. (2023). Analisis Semiotika John Fiske Tentang Cyber</w:t>
      </w:r>
      <w:r w:rsidR="00DB118A">
        <w:rPr>
          <w:rFonts w:ascii="Times New Roman" w:hAnsi="Times New Roman" w:cs="Times New Roman"/>
          <w:sz w:val="24"/>
        </w:rPr>
        <w:t>bullying</w:t>
      </w:r>
      <w:r w:rsidRPr="004A128E">
        <w:rPr>
          <w:rFonts w:ascii="Times New Roman" w:hAnsi="Times New Roman" w:cs="Times New Roman"/>
          <w:sz w:val="24"/>
        </w:rPr>
        <w:t xml:space="preserve"> Pada Remaja Dalam Film Unfriended (John Fiske’s Semiotic Analysis Of Cyber</w:t>
      </w:r>
      <w:r w:rsidR="00DB118A">
        <w:rPr>
          <w:rFonts w:ascii="Times New Roman" w:hAnsi="Times New Roman" w:cs="Times New Roman"/>
          <w:sz w:val="24"/>
        </w:rPr>
        <w:t>bullying</w:t>
      </w:r>
      <w:r w:rsidRPr="004A128E">
        <w:rPr>
          <w:rFonts w:ascii="Times New Roman" w:hAnsi="Times New Roman" w:cs="Times New Roman"/>
          <w:sz w:val="24"/>
        </w:rPr>
        <w:t xml:space="preserve"> In Adolescents In Unfriended Film). </w:t>
      </w:r>
      <w:r w:rsidRPr="004A128E">
        <w:rPr>
          <w:rFonts w:ascii="Times New Roman" w:hAnsi="Times New Roman" w:cs="Times New Roman"/>
          <w:i/>
          <w:iCs/>
          <w:sz w:val="24"/>
        </w:rPr>
        <w:t>Journal SOSIOLOGI</w:t>
      </w:r>
      <w:r w:rsidRPr="004A128E">
        <w:rPr>
          <w:rFonts w:ascii="Times New Roman" w:hAnsi="Times New Roman" w:cs="Times New Roman"/>
          <w:sz w:val="24"/>
        </w:rPr>
        <w:t xml:space="preserve">, </w:t>
      </w:r>
      <w:r w:rsidRPr="004A128E">
        <w:rPr>
          <w:rFonts w:ascii="Times New Roman" w:hAnsi="Times New Roman" w:cs="Times New Roman"/>
          <w:i/>
          <w:iCs/>
          <w:sz w:val="24"/>
        </w:rPr>
        <w:t>6</w:t>
      </w:r>
      <w:r w:rsidRPr="004A128E">
        <w:rPr>
          <w:rFonts w:ascii="Times New Roman" w:hAnsi="Times New Roman" w:cs="Times New Roman"/>
          <w:sz w:val="24"/>
        </w:rPr>
        <w:t>(1), 20–26.</w:t>
      </w:r>
    </w:p>
    <w:p w14:paraId="73F61473"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Fauzi, A. (2020). </w:t>
      </w:r>
      <w:r w:rsidRPr="004A128E">
        <w:rPr>
          <w:rFonts w:ascii="Times New Roman" w:hAnsi="Times New Roman" w:cs="Times New Roman"/>
          <w:i/>
          <w:iCs/>
          <w:sz w:val="24"/>
        </w:rPr>
        <w:t>Analisis Semiotika Toleransi Beragama Dalam Film PK (PEEKAY)</w:t>
      </w:r>
      <w:r w:rsidRPr="004A128E">
        <w:rPr>
          <w:rFonts w:ascii="Times New Roman" w:hAnsi="Times New Roman" w:cs="Times New Roman"/>
          <w:sz w:val="24"/>
        </w:rPr>
        <w:t xml:space="preserve"> [B.S. thesis]. Fakultas Ilmu Dakwah dan Ilmu KomunikasiUniversitas Islam Negeri Syarif Hidayatullah Jakarta.</w:t>
      </w:r>
    </w:p>
    <w:p w14:paraId="427B6B3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Fitri, D. A. (2019). </w:t>
      </w:r>
      <w:r w:rsidRPr="004A128E">
        <w:rPr>
          <w:rFonts w:ascii="Times New Roman" w:hAnsi="Times New Roman" w:cs="Times New Roman"/>
          <w:i/>
          <w:iCs/>
          <w:sz w:val="24"/>
        </w:rPr>
        <w:t>Pengaruh Drama Korea Terhadap Karakter Mahasiswa PAI (Universitas Islam Negeri Raden Intan Lampung)</w:t>
      </w:r>
      <w:r w:rsidRPr="004A128E">
        <w:rPr>
          <w:rFonts w:ascii="Times New Roman" w:hAnsi="Times New Roman" w:cs="Times New Roman"/>
          <w:sz w:val="24"/>
        </w:rPr>
        <w:t xml:space="preserve"> [PhD Thesis]. UIN Raden Intan Lampung.</w:t>
      </w:r>
    </w:p>
    <w:p w14:paraId="13CD55D5" w14:textId="0D97B2E6"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Ghani, T. (2016). Representasi </w:t>
      </w:r>
      <w:r w:rsidR="00DB118A">
        <w:rPr>
          <w:rFonts w:ascii="Times New Roman" w:hAnsi="Times New Roman" w:cs="Times New Roman"/>
          <w:sz w:val="24"/>
        </w:rPr>
        <w:t>Bullying</w:t>
      </w:r>
      <w:r w:rsidRPr="004A128E">
        <w:rPr>
          <w:rFonts w:ascii="Times New Roman" w:hAnsi="Times New Roman" w:cs="Times New Roman"/>
          <w:sz w:val="24"/>
        </w:rPr>
        <w:t xml:space="preserve"> di lingkungan Sekolah dalam film (Studi Analisis Semiotika Terhadap Film Mean Girls). </w:t>
      </w:r>
      <w:r w:rsidRPr="004A128E">
        <w:rPr>
          <w:rFonts w:ascii="Times New Roman" w:hAnsi="Times New Roman" w:cs="Times New Roman"/>
          <w:i/>
          <w:iCs/>
          <w:sz w:val="24"/>
        </w:rPr>
        <w:t>Jurnal Komunikasi Massa</w:t>
      </w:r>
      <w:r w:rsidRPr="004A128E">
        <w:rPr>
          <w:rFonts w:ascii="Times New Roman" w:hAnsi="Times New Roman" w:cs="Times New Roman"/>
          <w:sz w:val="24"/>
        </w:rPr>
        <w:t xml:space="preserve">, </w:t>
      </w:r>
      <w:r w:rsidRPr="004A128E">
        <w:rPr>
          <w:rFonts w:ascii="Times New Roman" w:hAnsi="Times New Roman" w:cs="Times New Roman"/>
          <w:i/>
          <w:iCs/>
          <w:sz w:val="24"/>
        </w:rPr>
        <w:t>1</w:t>
      </w:r>
      <w:r w:rsidRPr="004A128E">
        <w:rPr>
          <w:rFonts w:ascii="Times New Roman" w:hAnsi="Times New Roman" w:cs="Times New Roman"/>
          <w:sz w:val="24"/>
        </w:rPr>
        <w:t>(2).</w:t>
      </w:r>
    </w:p>
    <w:p w14:paraId="476283F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Gorbatkova, O., &amp; Katrich, A. (2020). Representation Of The Concept" School Violence" In The Mirror Of Contemporary American Cinema (1992-2020). </w:t>
      </w:r>
      <w:r w:rsidRPr="004A128E">
        <w:rPr>
          <w:rFonts w:ascii="Times New Roman" w:hAnsi="Times New Roman" w:cs="Times New Roman"/>
          <w:i/>
          <w:iCs/>
          <w:sz w:val="24"/>
        </w:rPr>
        <w:t>Медиаобразование</w:t>
      </w:r>
      <w:r w:rsidRPr="004A128E">
        <w:rPr>
          <w:rFonts w:ascii="Times New Roman" w:hAnsi="Times New Roman" w:cs="Times New Roman"/>
          <w:sz w:val="24"/>
        </w:rPr>
        <w:t xml:space="preserve">, </w:t>
      </w:r>
      <w:r w:rsidRPr="004A128E">
        <w:rPr>
          <w:rFonts w:ascii="Times New Roman" w:hAnsi="Times New Roman" w:cs="Times New Roman"/>
          <w:i/>
          <w:iCs/>
          <w:sz w:val="24"/>
        </w:rPr>
        <w:t>60</w:t>
      </w:r>
      <w:r w:rsidRPr="004A128E">
        <w:rPr>
          <w:rFonts w:ascii="Times New Roman" w:hAnsi="Times New Roman" w:cs="Times New Roman"/>
          <w:sz w:val="24"/>
        </w:rPr>
        <w:t>(3), 375–385.</w:t>
      </w:r>
    </w:p>
    <w:p w14:paraId="296DDF1F" w14:textId="768FC92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Gordon, S. (2022, December 13). </w:t>
      </w:r>
      <w:r w:rsidRPr="004A128E">
        <w:rPr>
          <w:rFonts w:ascii="Times New Roman" w:hAnsi="Times New Roman" w:cs="Times New Roman"/>
          <w:i/>
          <w:iCs/>
          <w:sz w:val="24"/>
        </w:rPr>
        <w:t xml:space="preserve">The Different Types of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Parents Should Watch For</w:t>
      </w:r>
      <w:r w:rsidRPr="004A128E">
        <w:rPr>
          <w:rFonts w:ascii="Times New Roman" w:hAnsi="Times New Roman" w:cs="Times New Roman"/>
          <w:sz w:val="24"/>
        </w:rPr>
        <w:t>. Verywell Family. https://www.verywellfamily.com/types-of-</w:t>
      </w:r>
      <w:r w:rsidR="00DB118A">
        <w:rPr>
          <w:rFonts w:ascii="Times New Roman" w:hAnsi="Times New Roman" w:cs="Times New Roman"/>
          <w:sz w:val="24"/>
        </w:rPr>
        <w:t>bullying</w:t>
      </w:r>
      <w:r w:rsidRPr="004A128E">
        <w:rPr>
          <w:rFonts w:ascii="Times New Roman" w:hAnsi="Times New Roman" w:cs="Times New Roman"/>
          <w:sz w:val="24"/>
        </w:rPr>
        <w:t>-parents-should-know-about-4153882</w:t>
      </w:r>
    </w:p>
    <w:p w14:paraId="77155EC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Hall, S. (2003). </w:t>
      </w:r>
      <w:r w:rsidRPr="004A128E">
        <w:rPr>
          <w:rFonts w:ascii="Times New Roman" w:hAnsi="Times New Roman" w:cs="Times New Roman"/>
          <w:i/>
          <w:iCs/>
          <w:sz w:val="24"/>
        </w:rPr>
        <w:t>The work of Representation, Representation: Cultural Representations and Signifying Practice</w:t>
      </w:r>
      <w:r w:rsidRPr="004A128E">
        <w:rPr>
          <w:rFonts w:ascii="Times New Roman" w:hAnsi="Times New Roman" w:cs="Times New Roman"/>
          <w:sz w:val="24"/>
        </w:rPr>
        <w:t>. Sage Publication.</w:t>
      </w:r>
    </w:p>
    <w:p w14:paraId="09E30E09"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Jayani, D. H. (2019, December 12). PISA: Murid Korban “Bully” di Indonesia Tertinggi Kelima di Dunia. </w:t>
      </w:r>
      <w:r w:rsidRPr="004A128E">
        <w:rPr>
          <w:rFonts w:ascii="Times New Roman" w:hAnsi="Times New Roman" w:cs="Times New Roman"/>
          <w:i/>
          <w:iCs/>
          <w:sz w:val="24"/>
        </w:rPr>
        <w:t>Databooks Katadata</w:t>
      </w:r>
      <w:r w:rsidRPr="004A128E">
        <w:rPr>
          <w:rFonts w:ascii="Times New Roman" w:hAnsi="Times New Roman" w:cs="Times New Roman"/>
          <w:sz w:val="24"/>
        </w:rPr>
        <w:t>. https://databoks.katadata.co.id/datapublish/2019/12/12/pisa-murid-korban-bully-di-indonesia-tertinggi-kelima-di-dunia</w:t>
      </w:r>
    </w:p>
    <w:p w14:paraId="669E12DC" w14:textId="465A9171"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Komisi Perlindungan Anak Indonesia. (2020, February 10). Sejumlah Kasus </w:t>
      </w:r>
      <w:r w:rsidR="00DB118A">
        <w:rPr>
          <w:rFonts w:ascii="Times New Roman" w:hAnsi="Times New Roman" w:cs="Times New Roman"/>
          <w:sz w:val="24"/>
        </w:rPr>
        <w:t>Bullying</w:t>
      </w:r>
      <w:r w:rsidRPr="004A128E">
        <w:rPr>
          <w:rFonts w:ascii="Times New Roman" w:hAnsi="Times New Roman" w:cs="Times New Roman"/>
          <w:sz w:val="24"/>
        </w:rPr>
        <w:t xml:space="preserve"> Sudah Warnai Catatan Masalah Anak di Awal 2020, Begini Kata Komisioner KPAI. </w:t>
      </w:r>
      <w:r w:rsidRPr="004A128E">
        <w:rPr>
          <w:rFonts w:ascii="Times New Roman" w:hAnsi="Times New Roman" w:cs="Times New Roman"/>
          <w:i/>
          <w:iCs/>
          <w:sz w:val="24"/>
        </w:rPr>
        <w:t>Komisi Perlindungan Anak Indonesia</w:t>
      </w:r>
      <w:r w:rsidRPr="004A128E">
        <w:rPr>
          <w:rFonts w:ascii="Times New Roman" w:hAnsi="Times New Roman" w:cs="Times New Roman"/>
          <w:sz w:val="24"/>
        </w:rPr>
        <w:t>. https://www.kpai.go.id/publikasi/sejumlah-kasus-</w:t>
      </w:r>
      <w:r w:rsidR="00DB118A">
        <w:rPr>
          <w:rFonts w:ascii="Times New Roman" w:hAnsi="Times New Roman" w:cs="Times New Roman"/>
          <w:sz w:val="24"/>
        </w:rPr>
        <w:t>bullying</w:t>
      </w:r>
      <w:r w:rsidRPr="004A128E">
        <w:rPr>
          <w:rFonts w:ascii="Times New Roman" w:hAnsi="Times New Roman" w:cs="Times New Roman"/>
          <w:sz w:val="24"/>
        </w:rPr>
        <w:t>-sudah-warnai-catatan-masalah-anak-di-awal-2020-begini-kata-komisioner-kpai</w:t>
      </w:r>
    </w:p>
    <w:p w14:paraId="59466679" w14:textId="27A8F6B8"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KPPPA Indonesia. (2022, December 6). Lindungi Anak, Stop Tradisi </w:t>
      </w:r>
      <w:r w:rsidR="00DB118A">
        <w:rPr>
          <w:rFonts w:ascii="Times New Roman" w:hAnsi="Times New Roman" w:cs="Times New Roman"/>
          <w:sz w:val="24"/>
        </w:rPr>
        <w:t>Bullying</w:t>
      </w:r>
      <w:r w:rsidRPr="004A128E">
        <w:rPr>
          <w:rFonts w:ascii="Times New Roman" w:hAnsi="Times New Roman" w:cs="Times New Roman"/>
          <w:sz w:val="24"/>
        </w:rPr>
        <w:t xml:space="preserve"> Di Satuan Pendidikan. </w:t>
      </w:r>
      <w:r w:rsidRPr="004A128E">
        <w:rPr>
          <w:rFonts w:ascii="Times New Roman" w:hAnsi="Times New Roman" w:cs="Times New Roman"/>
          <w:i/>
          <w:iCs/>
          <w:sz w:val="24"/>
        </w:rPr>
        <w:t>Kementerian Pemberdayaan Perempuan Dan Perlindungan Anak Republik Indonesia</w:t>
      </w:r>
      <w:r w:rsidRPr="004A128E">
        <w:rPr>
          <w:rFonts w:ascii="Times New Roman" w:hAnsi="Times New Roman" w:cs="Times New Roman"/>
          <w:sz w:val="24"/>
        </w:rPr>
        <w:t>. https://www.kemenpppa.go.id/index.php/page/read/29/4268/lindungi-anak-stop-tradisi-</w:t>
      </w:r>
      <w:r w:rsidR="00DB118A">
        <w:rPr>
          <w:rFonts w:ascii="Times New Roman" w:hAnsi="Times New Roman" w:cs="Times New Roman"/>
          <w:sz w:val="24"/>
        </w:rPr>
        <w:t>bullying</w:t>
      </w:r>
      <w:r w:rsidRPr="004A128E">
        <w:rPr>
          <w:rFonts w:ascii="Times New Roman" w:hAnsi="Times New Roman" w:cs="Times New Roman"/>
          <w:sz w:val="24"/>
        </w:rPr>
        <w:t>-di-satuan-pendidikan</w:t>
      </w:r>
    </w:p>
    <w:p w14:paraId="7CD62704"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Makbul, M. (2021). </w:t>
      </w:r>
      <w:r w:rsidRPr="004A128E">
        <w:rPr>
          <w:rFonts w:ascii="Times New Roman" w:hAnsi="Times New Roman" w:cs="Times New Roman"/>
          <w:i/>
          <w:iCs/>
          <w:sz w:val="24"/>
        </w:rPr>
        <w:t>Metode pengumpulan data dan instrumen penelitian</w:t>
      </w:r>
      <w:r w:rsidRPr="004A128E">
        <w:rPr>
          <w:rFonts w:ascii="Times New Roman" w:hAnsi="Times New Roman" w:cs="Times New Roman"/>
          <w:sz w:val="24"/>
        </w:rPr>
        <w:t>.</w:t>
      </w:r>
    </w:p>
    <w:p w14:paraId="3EA3B658" w14:textId="63C69183"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Muhammad, M. (2009). Aspek Perlindungan Anak Dalam Tindak Kekerasan (</w:t>
      </w:r>
      <w:r w:rsidR="00DB118A">
        <w:rPr>
          <w:rFonts w:ascii="Times New Roman" w:hAnsi="Times New Roman" w:cs="Times New Roman"/>
          <w:sz w:val="24"/>
        </w:rPr>
        <w:t>Bullying</w:t>
      </w:r>
      <w:r w:rsidRPr="004A128E">
        <w:rPr>
          <w:rFonts w:ascii="Times New Roman" w:hAnsi="Times New Roman" w:cs="Times New Roman"/>
          <w:sz w:val="24"/>
        </w:rPr>
        <w:t xml:space="preserve">) Terhadap Siswa Korban Kekerasan Di Sekolah (Studi Kasus Di </w:t>
      </w:r>
      <w:r w:rsidRPr="004A128E">
        <w:rPr>
          <w:rFonts w:ascii="Times New Roman" w:hAnsi="Times New Roman" w:cs="Times New Roman"/>
          <w:sz w:val="24"/>
        </w:rPr>
        <w:lastRenderedPageBreak/>
        <w:t xml:space="preserve">SMK Kabupaten Banyumas). </w:t>
      </w:r>
      <w:r w:rsidRPr="004A128E">
        <w:rPr>
          <w:rFonts w:ascii="Times New Roman" w:hAnsi="Times New Roman" w:cs="Times New Roman"/>
          <w:i/>
          <w:iCs/>
          <w:sz w:val="24"/>
        </w:rPr>
        <w:t>Jurnal Dinamika Hukum Universitas Jenderal Soedirman</w:t>
      </w:r>
      <w:r w:rsidRPr="004A128E">
        <w:rPr>
          <w:rFonts w:ascii="Times New Roman" w:hAnsi="Times New Roman" w:cs="Times New Roman"/>
          <w:sz w:val="24"/>
        </w:rPr>
        <w:t>.</w:t>
      </w:r>
    </w:p>
    <w:p w14:paraId="29972B68"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Mulyana, A. (2014). Representasi Gaya Hidup Pria Metrosexual di Majalah Pria Ibukota. </w:t>
      </w:r>
      <w:r w:rsidRPr="004A128E">
        <w:rPr>
          <w:rFonts w:ascii="Times New Roman" w:hAnsi="Times New Roman" w:cs="Times New Roman"/>
          <w:i/>
          <w:iCs/>
          <w:sz w:val="24"/>
        </w:rPr>
        <w:t>Jurnal Visi Komunikasi</w:t>
      </w:r>
      <w:r w:rsidRPr="004A128E">
        <w:rPr>
          <w:rFonts w:ascii="Times New Roman" w:hAnsi="Times New Roman" w:cs="Times New Roman"/>
          <w:sz w:val="24"/>
        </w:rPr>
        <w:t xml:space="preserve">, </w:t>
      </w:r>
      <w:r w:rsidRPr="004A128E">
        <w:rPr>
          <w:rFonts w:ascii="Times New Roman" w:hAnsi="Times New Roman" w:cs="Times New Roman"/>
          <w:i/>
          <w:iCs/>
          <w:sz w:val="24"/>
        </w:rPr>
        <w:t>13.1</w:t>
      </w:r>
      <w:r w:rsidRPr="004A128E">
        <w:rPr>
          <w:rFonts w:ascii="Times New Roman" w:hAnsi="Times New Roman" w:cs="Times New Roman"/>
          <w:sz w:val="24"/>
        </w:rPr>
        <w:t>.</w:t>
      </w:r>
    </w:p>
    <w:p w14:paraId="2768FBA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Norman K Denzin. (1994). Introduction: Entering The Field Of Qualitative Research. </w:t>
      </w:r>
      <w:r w:rsidRPr="004A128E">
        <w:rPr>
          <w:rFonts w:ascii="Times New Roman" w:hAnsi="Times New Roman" w:cs="Times New Roman"/>
          <w:i/>
          <w:iCs/>
          <w:sz w:val="24"/>
        </w:rPr>
        <w:t>Handbook Of Qualitative Research</w:t>
      </w:r>
      <w:r w:rsidRPr="004A128E">
        <w:rPr>
          <w:rFonts w:ascii="Times New Roman" w:hAnsi="Times New Roman" w:cs="Times New Roman"/>
          <w:sz w:val="24"/>
        </w:rPr>
        <w:t>.</w:t>
      </w:r>
    </w:p>
    <w:p w14:paraId="018B7C28"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Nugraha, E. F., Anisa, A., &amp; Ashadi, A. (2020). Kajian Arsitektur Semiotika pada Bangunan Masjid Raya Al-Azhar Summarecon Bekasi. </w:t>
      </w:r>
      <w:r w:rsidRPr="004A128E">
        <w:rPr>
          <w:rFonts w:ascii="Times New Roman" w:hAnsi="Times New Roman" w:cs="Times New Roman"/>
          <w:i/>
          <w:iCs/>
          <w:sz w:val="24"/>
        </w:rPr>
        <w:t>Seminar Nasional Komunitas Dan Kota Berkelanjutan</w:t>
      </w:r>
      <w:r w:rsidRPr="004A128E">
        <w:rPr>
          <w:rFonts w:ascii="Times New Roman" w:hAnsi="Times New Roman" w:cs="Times New Roman"/>
          <w:sz w:val="24"/>
        </w:rPr>
        <w:t xml:space="preserve">, </w:t>
      </w:r>
      <w:r w:rsidRPr="004A128E">
        <w:rPr>
          <w:rFonts w:ascii="Times New Roman" w:hAnsi="Times New Roman" w:cs="Times New Roman"/>
          <w:i/>
          <w:iCs/>
          <w:sz w:val="24"/>
        </w:rPr>
        <w:t>2</w:t>
      </w:r>
      <w:r w:rsidRPr="004A128E">
        <w:rPr>
          <w:rFonts w:ascii="Times New Roman" w:hAnsi="Times New Roman" w:cs="Times New Roman"/>
          <w:sz w:val="24"/>
        </w:rPr>
        <w:t>(1), 544–552.</w:t>
      </w:r>
    </w:p>
    <w:p w14:paraId="5F26C460" w14:textId="6A319253"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Putri, M. (2018). Hubungan Kepercayaan Diri dan Dukungan Teman Sebaya dengan Jenis Perilaku </w:t>
      </w:r>
      <w:r w:rsidR="00DB118A">
        <w:rPr>
          <w:rFonts w:ascii="Times New Roman" w:hAnsi="Times New Roman" w:cs="Times New Roman"/>
          <w:sz w:val="24"/>
        </w:rPr>
        <w:t>Bullying</w:t>
      </w:r>
      <w:r w:rsidRPr="004A128E">
        <w:rPr>
          <w:rFonts w:ascii="Times New Roman" w:hAnsi="Times New Roman" w:cs="Times New Roman"/>
          <w:sz w:val="24"/>
        </w:rPr>
        <w:t xml:space="preserve"> Di MTSN Lawang Mandahiling Kecamatan Salimpaung Tahun 2017. </w:t>
      </w:r>
      <w:r w:rsidRPr="004A128E">
        <w:rPr>
          <w:rFonts w:ascii="Times New Roman" w:hAnsi="Times New Roman" w:cs="Times New Roman"/>
          <w:i/>
          <w:iCs/>
          <w:sz w:val="24"/>
        </w:rPr>
        <w:t>Menara Ilmu</w:t>
      </w:r>
      <w:r w:rsidRPr="004A128E">
        <w:rPr>
          <w:rFonts w:ascii="Times New Roman" w:hAnsi="Times New Roman" w:cs="Times New Roman"/>
          <w:sz w:val="24"/>
        </w:rPr>
        <w:t xml:space="preserve">, </w:t>
      </w:r>
      <w:r w:rsidRPr="004A128E">
        <w:rPr>
          <w:rFonts w:ascii="Times New Roman" w:hAnsi="Times New Roman" w:cs="Times New Roman"/>
          <w:i/>
          <w:iCs/>
          <w:sz w:val="24"/>
        </w:rPr>
        <w:t>12</w:t>
      </w:r>
      <w:r w:rsidRPr="004A128E">
        <w:rPr>
          <w:rFonts w:ascii="Times New Roman" w:hAnsi="Times New Roman" w:cs="Times New Roman"/>
          <w:sz w:val="24"/>
        </w:rPr>
        <w:t>(8).</w:t>
      </w:r>
    </w:p>
    <w:p w14:paraId="6D487968" w14:textId="1FBC7D1B"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Putri, N. A. (2019).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Pendidikan (Analisis Semiotika Film Sajen Karya Haqi Ahmad)</w:t>
      </w:r>
      <w:r w:rsidRPr="004A128E">
        <w:rPr>
          <w:rFonts w:ascii="Times New Roman" w:hAnsi="Times New Roman" w:cs="Times New Roman"/>
          <w:sz w:val="24"/>
        </w:rPr>
        <w:t xml:space="preserve"> [PhD Thesis].</w:t>
      </w:r>
    </w:p>
    <w:p w14:paraId="10666A9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Resi, B. B. F. (2021). Teknik Pengumpulan Data. </w:t>
      </w:r>
      <w:r w:rsidRPr="004A128E">
        <w:rPr>
          <w:rFonts w:ascii="Times New Roman" w:hAnsi="Times New Roman" w:cs="Times New Roman"/>
          <w:i/>
          <w:iCs/>
          <w:sz w:val="24"/>
        </w:rPr>
        <w:t>Metodologi Penelitian Kuantitatif Dan Kualitatif</w:t>
      </w:r>
      <w:r w:rsidRPr="004A128E">
        <w:rPr>
          <w:rFonts w:ascii="Times New Roman" w:hAnsi="Times New Roman" w:cs="Times New Roman"/>
          <w:sz w:val="24"/>
        </w:rPr>
        <w:t xml:space="preserve">, </w:t>
      </w:r>
      <w:r w:rsidRPr="004A128E">
        <w:rPr>
          <w:rFonts w:ascii="Times New Roman" w:hAnsi="Times New Roman" w:cs="Times New Roman"/>
          <w:i/>
          <w:iCs/>
          <w:sz w:val="24"/>
        </w:rPr>
        <w:t>347</w:t>
      </w:r>
      <w:r w:rsidRPr="004A128E">
        <w:rPr>
          <w:rFonts w:ascii="Times New Roman" w:hAnsi="Times New Roman" w:cs="Times New Roman"/>
          <w:sz w:val="24"/>
        </w:rPr>
        <w:t>.</w:t>
      </w:r>
    </w:p>
    <w:p w14:paraId="4414EF2A"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Riyani, M. (2014). Memaknai Ephemera Melalui Kajian Semiotika. </w:t>
      </w:r>
      <w:r w:rsidRPr="004A128E">
        <w:rPr>
          <w:rFonts w:ascii="Times New Roman" w:hAnsi="Times New Roman" w:cs="Times New Roman"/>
          <w:i/>
          <w:iCs/>
          <w:sz w:val="24"/>
        </w:rPr>
        <w:t>SEUNEUBOK LADA: Jurnal Ilmu-Ilmu Sejarah, Sosial, Budaya Dan Kependidikan</w:t>
      </w:r>
      <w:r w:rsidRPr="004A128E">
        <w:rPr>
          <w:rFonts w:ascii="Times New Roman" w:hAnsi="Times New Roman" w:cs="Times New Roman"/>
          <w:sz w:val="24"/>
        </w:rPr>
        <w:t xml:space="preserve">, </w:t>
      </w:r>
      <w:r w:rsidRPr="004A128E">
        <w:rPr>
          <w:rFonts w:ascii="Times New Roman" w:hAnsi="Times New Roman" w:cs="Times New Roman"/>
          <w:i/>
          <w:iCs/>
          <w:sz w:val="24"/>
        </w:rPr>
        <w:t>1</w:t>
      </w:r>
      <w:r w:rsidRPr="004A128E">
        <w:rPr>
          <w:rFonts w:ascii="Times New Roman" w:hAnsi="Times New Roman" w:cs="Times New Roman"/>
          <w:sz w:val="24"/>
        </w:rPr>
        <w:t>(2), 61–76.</w:t>
      </w:r>
    </w:p>
    <w:p w14:paraId="7227E7D6" w14:textId="4618844D"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Sari, A. I. P. (2021). </w:t>
      </w:r>
      <w:r w:rsidRPr="004A128E">
        <w:rPr>
          <w:rFonts w:ascii="Times New Roman" w:hAnsi="Times New Roman" w:cs="Times New Roman"/>
          <w:i/>
          <w:iCs/>
          <w:sz w:val="24"/>
        </w:rPr>
        <w:t xml:space="preserve">Representasi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Pada Film" My Little Baby, Jaya"</w:t>
      </w:r>
      <w:r w:rsidRPr="004A128E">
        <w:rPr>
          <w:rFonts w:ascii="Times New Roman" w:hAnsi="Times New Roman" w:cs="Times New Roman"/>
          <w:sz w:val="24"/>
        </w:rPr>
        <w:t xml:space="preserve"> [PhD Thesis]. UIN Sunan Ampel Surabaya.</w:t>
      </w:r>
    </w:p>
    <w:p w14:paraId="7FF5E4D0" w14:textId="2DA1D870"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Sejiwa, T. (2008). </w:t>
      </w:r>
      <w:r w:rsidR="00DB118A">
        <w:rPr>
          <w:rFonts w:ascii="Times New Roman" w:hAnsi="Times New Roman" w:cs="Times New Roman"/>
          <w:i/>
          <w:iCs/>
          <w:sz w:val="24"/>
        </w:rPr>
        <w:t>Bullying</w:t>
      </w:r>
      <w:r w:rsidRPr="004A128E">
        <w:rPr>
          <w:rFonts w:ascii="Times New Roman" w:hAnsi="Times New Roman" w:cs="Times New Roman"/>
          <w:i/>
          <w:iCs/>
          <w:sz w:val="24"/>
        </w:rPr>
        <w:t>,Mengatasi Kekerasan di Sekolah dan Lingkungan Sekitar Anak</w:t>
      </w:r>
      <w:r w:rsidRPr="004A128E">
        <w:rPr>
          <w:rFonts w:ascii="Times New Roman" w:hAnsi="Times New Roman" w:cs="Times New Roman"/>
          <w:sz w:val="24"/>
        </w:rPr>
        <w:t>. Gramedia.</w:t>
      </w:r>
    </w:p>
    <w:p w14:paraId="17580B4E" w14:textId="51F7702C"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Septiani, A. (2017). </w:t>
      </w:r>
      <w:r w:rsidR="00DB118A">
        <w:rPr>
          <w:rFonts w:ascii="Times New Roman" w:hAnsi="Times New Roman" w:cs="Times New Roman"/>
          <w:i/>
          <w:iCs/>
          <w:sz w:val="24"/>
        </w:rPr>
        <w:t>Bullying</w:t>
      </w:r>
      <w:r w:rsidRPr="004A128E">
        <w:rPr>
          <w:rFonts w:ascii="Times New Roman" w:hAnsi="Times New Roman" w:cs="Times New Roman"/>
          <w:i/>
          <w:iCs/>
          <w:sz w:val="24"/>
        </w:rPr>
        <w:t xml:space="preserve"> Dalam Film Uahan Geojitmal: Kajian Sosiologi Sastra</w:t>
      </w:r>
      <w:r w:rsidRPr="004A128E">
        <w:rPr>
          <w:rFonts w:ascii="Times New Roman" w:hAnsi="Times New Roman" w:cs="Times New Roman"/>
          <w:sz w:val="24"/>
        </w:rPr>
        <w:t xml:space="preserve"> [PhD Thesis]. Universitas Gadjah Mada.</w:t>
      </w:r>
    </w:p>
    <w:p w14:paraId="27B68009" w14:textId="78495F9D"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Setyowati, W. E., Heppy, D., &amp; Setiani, A. R. (2017). Hubungan Antara Perilaku </w:t>
      </w:r>
      <w:r w:rsidR="00DB118A">
        <w:rPr>
          <w:rFonts w:ascii="Times New Roman" w:hAnsi="Times New Roman" w:cs="Times New Roman"/>
          <w:sz w:val="24"/>
        </w:rPr>
        <w:t>Bullying</w:t>
      </w:r>
      <w:r w:rsidRPr="004A128E">
        <w:rPr>
          <w:rFonts w:ascii="Times New Roman" w:hAnsi="Times New Roman" w:cs="Times New Roman"/>
          <w:sz w:val="24"/>
        </w:rPr>
        <w:t xml:space="preserve"> (Korban </w:t>
      </w:r>
      <w:r w:rsidR="00DB118A">
        <w:rPr>
          <w:rFonts w:ascii="Times New Roman" w:hAnsi="Times New Roman" w:cs="Times New Roman"/>
          <w:sz w:val="24"/>
        </w:rPr>
        <w:t>Bullying</w:t>
      </w:r>
      <w:r w:rsidRPr="004A128E">
        <w:rPr>
          <w:rFonts w:ascii="Times New Roman" w:hAnsi="Times New Roman" w:cs="Times New Roman"/>
          <w:sz w:val="24"/>
        </w:rPr>
        <w:t xml:space="preserve">) Dengan Kemampuan Interaksi Sosial Pada Remaja SMA. </w:t>
      </w:r>
      <w:r w:rsidRPr="004A128E">
        <w:rPr>
          <w:rFonts w:ascii="Times New Roman" w:hAnsi="Times New Roman" w:cs="Times New Roman"/>
          <w:i/>
          <w:iCs/>
          <w:sz w:val="24"/>
        </w:rPr>
        <w:t>Universitas Islam Sultan Agung Semarang</w:t>
      </w:r>
      <w:r w:rsidRPr="004A128E">
        <w:rPr>
          <w:rFonts w:ascii="Times New Roman" w:hAnsi="Times New Roman" w:cs="Times New Roman"/>
          <w:sz w:val="24"/>
        </w:rPr>
        <w:t>.</w:t>
      </w:r>
    </w:p>
    <w:p w14:paraId="1F5AA4CD"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Sudarto, A. D., Senduk, J., &amp; Rembang, M. (2015). Rembang, M. dkk. (2015). Analisis Semiotika Film “Alangkah Lucunya Negeri Ini. </w:t>
      </w:r>
      <w:r w:rsidRPr="004A128E">
        <w:rPr>
          <w:rFonts w:ascii="Times New Roman" w:hAnsi="Times New Roman" w:cs="Times New Roman"/>
          <w:i/>
          <w:iCs/>
          <w:sz w:val="24"/>
        </w:rPr>
        <w:t>Acta Diurna</w:t>
      </w:r>
      <w:r w:rsidRPr="004A128E">
        <w:rPr>
          <w:rFonts w:ascii="Times New Roman" w:hAnsi="Times New Roman" w:cs="Times New Roman"/>
          <w:sz w:val="24"/>
        </w:rPr>
        <w:t>.</w:t>
      </w:r>
    </w:p>
    <w:p w14:paraId="7371038B"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Sugiyono. (2013). </w:t>
      </w:r>
      <w:r w:rsidRPr="004A128E">
        <w:rPr>
          <w:rFonts w:ascii="Times New Roman" w:hAnsi="Times New Roman" w:cs="Times New Roman"/>
          <w:i/>
          <w:iCs/>
          <w:sz w:val="24"/>
        </w:rPr>
        <w:t>Metode Penelitian Pendidikan: Pendekatan Kuantitatif, Kualitatif dan R &amp; D</w:t>
      </w:r>
      <w:r w:rsidRPr="004A128E">
        <w:rPr>
          <w:rFonts w:ascii="Times New Roman" w:hAnsi="Times New Roman" w:cs="Times New Roman"/>
          <w:sz w:val="24"/>
        </w:rPr>
        <w:t>. Alfabeta.</w:t>
      </w:r>
    </w:p>
    <w:p w14:paraId="51A1D8BE"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Suryadi, I., Hayati, Y., &amp; Nasution, M. I. (2018). Fenomena Perundungan dalam Novel Ayah Mengapa Aku Berbdeda Karya Agnes Davonar. </w:t>
      </w:r>
      <w:r w:rsidRPr="004A128E">
        <w:rPr>
          <w:rFonts w:ascii="Times New Roman" w:hAnsi="Times New Roman" w:cs="Times New Roman"/>
          <w:i/>
          <w:iCs/>
          <w:sz w:val="24"/>
        </w:rPr>
        <w:t>Jurnal Bahasa Dan Sastra</w:t>
      </w:r>
      <w:r w:rsidRPr="004A128E">
        <w:rPr>
          <w:rFonts w:ascii="Times New Roman" w:hAnsi="Times New Roman" w:cs="Times New Roman"/>
          <w:sz w:val="24"/>
        </w:rPr>
        <w:t xml:space="preserve">, </w:t>
      </w:r>
      <w:r w:rsidRPr="004A128E">
        <w:rPr>
          <w:rFonts w:ascii="Times New Roman" w:hAnsi="Times New Roman" w:cs="Times New Roman"/>
          <w:i/>
          <w:iCs/>
          <w:sz w:val="24"/>
        </w:rPr>
        <w:t>6</w:t>
      </w:r>
      <w:r w:rsidRPr="004A128E">
        <w:rPr>
          <w:rFonts w:ascii="Times New Roman" w:hAnsi="Times New Roman" w:cs="Times New Roman"/>
          <w:sz w:val="24"/>
        </w:rPr>
        <w:t>(2), 157–170.</w:t>
      </w:r>
    </w:p>
    <w:p w14:paraId="4904C491"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Tsaniyyata, N. K. M. (n.d.). Pengaruh Minat Menonton Drama Korea Terhadap Kecenderungan Narsistik Pada Mahsiswa Fakultas Psikologi. </w:t>
      </w:r>
      <w:r w:rsidRPr="004A128E">
        <w:rPr>
          <w:rFonts w:ascii="Times New Roman" w:hAnsi="Times New Roman" w:cs="Times New Roman"/>
          <w:i/>
          <w:iCs/>
          <w:sz w:val="24"/>
        </w:rPr>
        <w:t>Fakultas Psikologi UIN Maulana Malik Ibrahim Malang</w:t>
      </w:r>
      <w:r w:rsidRPr="004A128E">
        <w:rPr>
          <w:rFonts w:ascii="Times New Roman" w:hAnsi="Times New Roman" w:cs="Times New Roman"/>
          <w:sz w:val="24"/>
        </w:rPr>
        <w:t>.</w:t>
      </w:r>
    </w:p>
    <w:p w14:paraId="56F5DCD2" w14:textId="5ECAD302"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Valera-Pozo, M., Flexas, A., Servera, M., Aguilar-Mediavilla, E., &amp; Adrover-Roig, D. (2021). Long-Term Profiles of </w:t>
      </w:r>
      <w:r w:rsidR="00DB118A">
        <w:rPr>
          <w:rFonts w:ascii="Times New Roman" w:hAnsi="Times New Roman" w:cs="Times New Roman"/>
          <w:sz w:val="24"/>
        </w:rPr>
        <w:t>Bullying</w:t>
      </w:r>
      <w:r w:rsidRPr="004A128E">
        <w:rPr>
          <w:rFonts w:ascii="Times New Roman" w:hAnsi="Times New Roman" w:cs="Times New Roman"/>
          <w:sz w:val="24"/>
        </w:rPr>
        <w:t xml:space="preserve"> Victims and Aggressors: A Retrospective Study. </w:t>
      </w:r>
      <w:r w:rsidRPr="004A128E">
        <w:rPr>
          <w:rFonts w:ascii="Times New Roman" w:hAnsi="Times New Roman" w:cs="Times New Roman"/>
          <w:i/>
          <w:iCs/>
          <w:sz w:val="24"/>
        </w:rPr>
        <w:t>Frontiers in Psychology</w:t>
      </w:r>
      <w:r w:rsidRPr="004A128E">
        <w:rPr>
          <w:rFonts w:ascii="Times New Roman" w:hAnsi="Times New Roman" w:cs="Times New Roman"/>
          <w:sz w:val="24"/>
        </w:rPr>
        <w:t xml:space="preserve">, </w:t>
      </w:r>
      <w:r w:rsidRPr="004A128E">
        <w:rPr>
          <w:rFonts w:ascii="Times New Roman" w:hAnsi="Times New Roman" w:cs="Times New Roman"/>
          <w:i/>
          <w:iCs/>
          <w:sz w:val="24"/>
        </w:rPr>
        <w:t>12</w:t>
      </w:r>
      <w:r w:rsidRPr="004A128E">
        <w:rPr>
          <w:rFonts w:ascii="Times New Roman" w:hAnsi="Times New Roman" w:cs="Times New Roman"/>
          <w:sz w:val="24"/>
        </w:rPr>
        <w:t>. https://www.frontiersin.org/articles/10.3389/fpsyg.2021.631276</w:t>
      </w:r>
    </w:p>
    <w:p w14:paraId="31253E94" w14:textId="7F317031"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Viranda, D. (2022). </w:t>
      </w:r>
      <w:r w:rsidRPr="004A128E">
        <w:rPr>
          <w:rFonts w:ascii="Times New Roman" w:hAnsi="Times New Roman" w:cs="Times New Roman"/>
          <w:i/>
          <w:iCs/>
          <w:sz w:val="24"/>
        </w:rPr>
        <w:t>Representasi Perundungan (</w:t>
      </w:r>
      <w:r w:rsidR="00DB118A">
        <w:rPr>
          <w:rFonts w:ascii="Times New Roman" w:hAnsi="Times New Roman" w:cs="Times New Roman"/>
          <w:i/>
          <w:iCs/>
          <w:sz w:val="24"/>
        </w:rPr>
        <w:t>Bullying</w:t>
      </w:r>
      <w:r w:rsidRPr="004A128E">
        <w:rPr>
          <w:rFonts w:ascii="Times New Roman" w:hAnsi="Times New Roman" w:cs="Times New Roman"/>
          <w:i/>
          <w:iCs/>
          <w:sz w:val="24"/>
        </w:rPr>
        <w:t>) Dalam Novel ℡Uk Alaskakarya Eka Aryani (Pendekatan Sosiologi Sastra)</w:t>
      </w:r>
      <w:r w:rsidRPr="004A128E">
        <w:rPr>
          <w:rFonts w:ascii="Times New Roman" w:hAnsi="Times New Roman" w:cs="Times New Roman"/>
          <w:sz w:val="24"/>
        </w:rPr>
        <w:t xml:space="preserve"> [PhD Thesis]. IKIP PGRI PONTIANAK.</w:t>
      </w:r>
    </w:p>
    <w:p w14:paraId="7CDE88E1"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Warul Walidin, Saifullah, &amp; Tabrani. (2015). </w:t>
      </w:r>
      <w:r w:rsidRPr="004A128E">
        <w:rPr>
          <w:rFonts w:ascii="Times New Roman" w:hAnsi="Times New Roman" w:cs="Times New Roman"/>
          <w:i/>
          <w:iCs/>
          <w:sz w:val="24"/>
        </w:rPr>
        <w:t>Metodologi Penelitian Kualitatif &amp; Grounded Theory</w:t>
      </w:r>
      <w:r w:rsidRPr="004A128E">
        <w:rPr>
          <w:rFonts w:ascii="Times New Roman" w:hAnsi="Times New Roman" w:cs="Times New Roman"/>
          <w:sz w:val="24"/>
        </w:rPr>
        <w:t>. FTK Ar-Raniry Press.</w:t>
      </w:r>
    </w:p>
    <w:p w14:paraId="00362D22"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lastRenderedPageBreak/>
        <w:t xml:space="preserve">Wibowo, W. (2011). </w:t>
      </w:r>
      <w:r w:rsidRPr="004A128E">
        <w:rPr>
          <w:rFonts w:ascii="Times New Roman" w:hAnsi="Times New Roman" w:cs="Times New Roman"/>
          <w:i/>
          <w:iCs/>
          <w:sz w:val="24"/>
        </w:rPr>
        <w:t>Semiotika Komunikasi Aplikasi Praktis bagi Penelitian dan Skripsi Komunikasi</w:t>
      </w:r>
      <w:r w:rsidRPr="004A128E">
        <w:rPr>
          <w:rFonts w:ascii="Times New Roman" w:hAnsi="Times New Roman" w:cs="Times New Roman"/>
          <w:sz w:val="24"/>
        </w:rPr>
        <w:t>. Mitra Wacana Media.</w:t>
      </w:r>
    </w:p>
    <w:p w14:paraId="396E1B89" w14:textId="77777777" w:rsidR="004A128E" w:rsidRPr="004A128E" w:rsidRDefault="004A128E" w:rsidP="0023389A">
      <w:pPr>
        <w:pStyle w:val="Bibliography"/>
        <w:spacing w:line="240" w:lineRule="auto"/>
        <w:jc w:val="both"/>
        <w:rPr>
          <w:rFonts w:ascii="Times New Roman" w:hAnsi="Times New Roman" w:cs="Times New Roman"/>
          <w:sz w:val="24"/>
        </w:rPr>
      </w:pPr>
      <w:r w:rsidRPr="004A128E">
        <w:rPr>
          <w:rFonts w:ascii="Times New Roman" w:hAnsi="Times New Roman" w:cs="Times New Roman"/>
          <w:sz w:val="24"/>
        </w:rPr>
        <w:t xml:space="preserve">Yan, S., &amp; Ming, F. (2015). Reinterpreting Some Key Concepts In Barthes Theory. </w:t>
      </w:r>
      <w:r w:rsidRPr="004A128E">
        <w:rPr>
          <w:rFonts w:ascii="Times New Roman" w:hAnsi="Times New Roman" w:cs="Times New Roman"/>
          <w:i/>
          <w:iCs/>
          <w:sz w:val="24"/>
        </w:rPr>
        <w:t>Journal of Media and Communication Studies</w:t>
      </w:r>
      <w:r w:rsidRPr="004A128E">
        <w:rPr>
          <w:rFonts w:ascii="Times New Roman" w:hAnsi="Times New Roman" w:cs="Times New Roman"/>
          <w:sz w:val="24"/>
        </w:rPr>
        <w:t xml:space="preserve">, </w:t>
      </w:r>
      <w:r w:rsidRPr="004A128E">
        <w:rPr>
          <w:rFonts w:ascii="Times New Roman" w:hAnsi="Times New Roman" w:cs="Times New Roman"/>
          <w:i/>
          <w:iCs/>
          <w:sz w:val="24"/>
        </w:rPr>
        <w:t>7</w:t>
      </w:r>
      <w:r w:rsidRPr="004A128E">
        <w:rPr>
          <w:rFonts w:ascii="Times New Roman" w:hAnsi="Times New Roman" w:cs="Times New Roman"/>
          <w:sz w:val="24"/>
        </w:rPr>
        <w:t>(3), 59–66.</w:t>
      </w:r>
    </w:p>
    <w:p w14:paraId="073C2F51" w14:textId="50233ABA" w:rsidR="00DC5E03" w:rsidRPr="00765A51" w:rsidRDefault="00DC5E03" w:rsidP="00B23F64">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sectPr w:rsidR="00DC5E03" w:rsidRPr="00765A51" w:rsidSect="00D61925">
      <w:pgSz w:w="11909" w:h="16834"/>
      <w:pgMar w:top="1701" w:right="1701" w:bottom="1701" w:left="2268"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5" w:author="NIZAR" w:date="2023-05-24T20:05:00Z" w:initials="N">
    <w:p w14:paraId="1CA1B5C1" w14:textId="77777777" w:rsidR="00A33BE3" w:rsidRDefault="00A33BE3" w:rsidP="00785542">
      <w:pPr>
        <w:pStyle w:val="CommentText"/>
      </w:pPr>
      <w:r>
        <w:rPr>
          <w:rStyle w:val="CommentReference"/>
        </w:rPr>
        <w:annotationRef/>
      </w:r>
      <w:r>
        <w:t>1. Metode Penelitian</w:t>
      </w:r>
    </w:p>
    <w:p w14:paraId="02C673DA" w14:textId="77777777" w:rsidR="00A33BE3" w:rsidRDefault="00A33BE3" w:rsidP="00785542">
      <w:pPr>
        <w:pStyle w:val="CommentText"/>
      </w:pPr>
      <w:r>
        <w:t>-Pendekatan dan jenis penelitian</w:t>
      </w:r>
    </w:p>
    <w:p w14:paraId="1257114B" w14:textId="77777777" w:rsidR="00A33BE3" w:rsidRDefault="00A33BE3" w:rsidP="00785542">
      <w:pPr>
        <w:pStyle w:val="CommentText"/>
      </w:pPr>
      <w:r>
        <w:t>-Unit analisis</w:t>
      </w:r>
    </w:p>
    <w:p w14:paraId="313F2C56" w14:textId="77777777" w:rsidR="00A33BE3" w:rsidRDefault="00A33BE3" w:rsidP="00785542">
      <w:pPr>
        <w:pStyle w:val="CommentText"/>
      </w:pPr>
      <w:r>
        <w:t>-Jenis dan sumber data</w:t>
      </w:r>
    </w:p>
    <w:p w14:paraId="5F94B1A9" w14:textId="77777777" w:rsidR="00A33BE3" w:rsidRDefault="00A33BE3" w:rsidP="00785542">
      <w:pPr>
        <w:pStyle w:val="CommentText"/>
      </w:pPr>
      <w:r>
        <w:t>-Teknik pengumpulan dana</w:t>
      </w:r>
    </w:p>
    <w:p w14:paraId="6670991A" w14:textId="77777777" w:rsidR="00A33BE3" w:rsidRDefault="00A33BE3" w:rsidP="00785542">
      <w:pPr>
        <w:pStyle w:val="CommentText"/>
      </w:pPr>
      <w:r>
        <w:t>-Teknik analisi data</w:t>
      </w:r>
    </w:p>
    <w:p w14:paraId="08AE6C31" w14:textId="77777777" w:rsidR="00A33BE3" w:rsidRDefault="00A33BE3" w:rsidP="00785542">
      <w:pPr>
        <w:pStyle w:val="CommentText"/>
      </w:pPr>
      <w:r>
        <w:t>(Print out) buat UTS</w:t>
      </w:r>
    </w:p>
    <w:p w14:paraId="3393767E" w14:textId="2F90F178" w:rsidR="00A33BE3" w:rsidRDefault="00A33BE3" w:rsidP="00785542">
      <w:pPr>
        <w:pStyle w:val="CommentText"/>
      </w:pPr>
      <w:r>
        <w:t>DL 2 Minggu</w:t>
      </w:r>
    </w:p>
    <w:p w14:paraId="668C4B47" w14:textId="5E32111D" w:rsidR="00A33BE3" w:rsidRDefault="00A33BE3" w:rsidP="00785542">
      <w:pPr>
        <w:pStyle w:val="CommentText"/>
      </w:pPr>
    </w:p>
    <w:p w14:paraId="44000A2C" w14:textId="77777777" w:rsidR="00A33BE3" w:rsidRDefault="00A33BE3" w:rsidP="00AC0DCF">
      <w:pPr>
        <w:pStyle w:val="CommentText"/>
      </w:pPr>
      <w:r>
        <w:t>Berdasarkan identifikasi masalah di atas, penelitian ini fokus pada pengambilan cuplikan adegan-adegan dan teks dialog yang memiliki hubungan sebagai makna dari tanda ata</w:t>
      </w:r>
    </w:p>
    <w:p w14:paraId="50931000" w14:textId="77777777" w:rsidR="00A33BE3" w:rsidRDefault="00A33BE3" w:rsidP="00AC0DCF">
      <w:pPr>
        <w:pStyle w:val="CommentText"/>
      </w:pPr>
    </w:p>
    <w:p w14:paraId="41C75F60" w14:textId="7A106C40" w:rsidR="00A33BE3" w:rsidRDefault="00A33BE3" w:rsidP="00AC0DCF">
      <w:pPr>
        <w:pStyle w:val="CommentText"/>
      </w:pPr>
      <w:r>
        <w:t xml:space="preserve">14 simbol yang merepresentasikan mengenai </w:t>
      </w:r>
      <w:r>
        <w:rPr>
          <w:i/>
        </w:rPr>
        <w:t>bullying</w:t>
      </w:r>
      <w:r>
        <w:t xml:space="preserve"> yang ada dalam serial drama Korea Tomorrow episode 1 dan 2 dengan mengacu pada model semiotika Roland Barthes, yang juga dikenal dengan makna denotasi, konotasi, dan mitos.</w:t>
      </w:r>
    </w:p>
    <w:p w14:paraId="34F5F150" w14:textId="0E2AA66A" w:rsidR="00A33BE3" w:rsidRDefault="00A33BE3" w:rsidP="00785542">
      <w:pPr>
        <w:pStyle w:val="CommentText"/>
      </w:pPr>
    </w:p>
    <w:p w14:paraId="153EE1AA" w14:textId="7CA12215" w:rsidR="00A33BE3" w:rsidRDefault="00A33BE3" w:rsidP="00785542">
      <w:pPr>
        <w:pStyle w:val="CommentText"/>
      </w:pPr>
      <w:r w:rsidRPr="00AC0DCF">
        <w:t>Latar Belakang ........................................................................... 1 B. Identifikasi Masalah................................................................. 12 C. Batasan Masalah ...................................................................... 13 D. Rumusan Masalah.................................................................... 14 E. Tujuan dan Manfaat Penelitian ................................................ 14 F. Kajian Terdahulu ..................................................................... 15 G. Metode Penelitian .................................................................... 17 H. Kerangka Uraian ...................................................................... 23</w:t>
      </w:r>
    </w:p>
  </w:comment>
  <w:comment w:id="146" w:author="NIZAR" w:date="2023-05-23T11:55:00Z" w:initials="N">
    <w:p w14:paraId="5F7580F1" w14:textId="77777777" w:rsidR="00A33BE3" w:rsidRDefault="00A33BE3" w:rsidP="00327082">
      <w:pPr>
        <w:pStyle w:val="CommentText"/>
      </w:pPr>
      <w:r>
        <w:rPr>
          <w:rStyle w:val="CommentReference"/>
        </w:rPr>
        <w:annotationRef/>
      </w:r>
      <w:r>
        <w:rPr>
          <w:rStyle w:val="CommentReference"/>
        </w:rPr>
        <w:annotationRef/>
      </w:r>
      <w:r w:rsidRPr="00D6438D">
        <w:t>REPRESENTASI BULLYING DALAM FILM ANIMASI UPIN IPIN EPISODE SYAHDUNYA SYAWAL (ANALISIS SEMIOTIK ROLAND BARTHES)</w:t>
      </w:r>
    </w:p>
    <w:p w14:paraId="39E09390" w14:textId="77777777" w:rsidR="00A33BE3" w:rsidRDefault="00A33BE3" w:rsidP="00327082">
      <w:pPr>
        <w:pStyle w:val="CommentText"/>
      </w:pPr>
    </w:p>
    <w:p w14:paraId="7789D85F" w14:textId="77777777" w:rsidR="00A33BE3" w:rsidRPr="00D6438D" w:rsidRDefault="00A33BE3" w:rsidP="00327082">
      <w:pPr>
        <w:pStyle w:val="CommentText"/>
      </w:pPr>
      <w:r w:rsidRPr="00D6438D">
        <w:t>Setiap film yang dibuat harus dapat menyampaikan pesan kepada masyarakat, jika media dipelajari, film yang diusulkn harus memiliki efek yng sesuai dan selaras dengan pesan yang diharapkan, inti dari pesan tersebut tidak boleh hilang. Hati-hati, tapi justru penonton dengan mudah menyerap dampak negatif dari film tersebut. Keberadaan film di masyarakat memiliki makna yang unik jika dibandingkan dengan sarana komunikasi lainnya. Film dilihat tidak hanya sebagai media yang efektif untuk menyebarkan ide dan pemikiran, tetapi juga sebagai ekspresi artistik yang memberikan saluran untuk ekspresi kreatif, dan sebagai media budaya yang mewakili kehidupan dan kepribadian. sebuah negara Perpaduan ini sinema sebagai media memainkan peran penting dalam masyarakat. (Rembang, 2015)</w:t>
      </w:r>
    </w:p>
    <w:p w14:paraId="054B7449" w14:textId="3AB8D2A3" w:rsidR="00A33BE3" w:rsidRDefault="00A33BE3">
      <w:pPr>
        <w:pStyle w:val="CommentText"/>
      </w:pPr>
    </w:p>
  </w:comment>
  <w:comment w:id="148" w:author="NIZAR" w:date="2023-05-23T11:54:00Z" w:initials="N">
    <w:p w14:paraId="1F20A1B2" w14:textId="77777777" w:rsidR="00A33BE3" w:rsidRDefault="00A33BE3" w:rsidP="00685132">
      <w:pPr>
        <w:pStyle w:val="CommentText"/>
      </w:pPr>
      <w:r>
        <w:rPr>
          <w:rStyle w:val="CommentReference"/>
        </w:rPr>
        <w:annotationRef/>
      </w:r>
      <w:r>
        <w:rPr>
          <w:rStyle w:val="CommentReference"/>
        </w:rPr>
        <w:annotationRef/>
      </w:r>
      <w:r w:rsidRPr="00367567">
        <w:t>REPRESENTASI BULLYING DALAM FILM ANIMASI UPIN IPIN EPISODE SYAHDUNYA SYAWAL (ANALISIS SEMIOTIK ROLAND BARTHES)</w:t>
      </w:r>
    </w:p>
    <w:p w14:paraId="41E7F0EC" w14:textId="77777777" w:rsidR="00A33BE3" w:rsidRDefault="00A33BE3" w:rsidP="00685132">
      <w:pPr>
        <w:pStyle w:val="CommentText"/>
      </w:pPr>
    </w:p>
    <w:p w14:paraId="7A125D9B" w14:textId="30F0DEEA" w:rsidR="00A33BE3" w:rsidRPr="00367567" w:rsidRDefault="00A33BE3" w:rsidP="00685132">
      <w:pPr>
        <w:pStyle w:val="CommentText"/>
      </w:pPr>
      <w:r w:rsidRPr="00367567">
        <w:t xml:space="preserve">Menganalisis </w:t>
      </w:r>
      <w:r>
        <w:rPr>
          <w:i/>
        </w:rPr>
        <w:t>bullying</w:t>
      </w:r>
      <w:r w:rsidRPr="00367567">
        <w:t xml:space="preserve"> dalam film ini, peneliti menggunakan analisis semiotik untuk menganalisis </w:t>
      </w:r>
      <w:r>
        <w:rPr>
          <w:i/>
        </w:rPr>
        <w:t>bullying</w:t>
      </w:r>
      <w:r w:rsidRPr="00367567">
        <w:t>, menggunakan semiotika sebagai pendekatan untuk menganalisis media, dengan asumsi bahwa media itu sendiri berkomunikasi melalui seperangkat tanda. Teks media massa yang terdiri dari rangkaian tanda tidak pernah memiliki makna yang sama. (Wibowo, 2009) Latar belakang yang telaah dipaparkn diatas maka penulis mengangkat skripsi ini dengan judul: REPRESENTASI BULLYING DALAM FILM ANIMASI UPIN &amp; IPIN EPISODE SYAHDUNYA SYAWAL (ANALISIS SEMIOTIK ROLAND BARTHES).</w:t>
      </w:r>
    </w:p>
    <w:p w14:paraId="47510B4E" w14:textId="0B2B81D6" w:rsidR="00A33BE3" w:rsidRDefault="00A33BE3">
      <w:pPr>
        <w:pStyle w:val="CommentText"/>
      </w:pPr>
    </w:p>
  </w:comment>
  <w:comment w:id="185" w:author="NIZAR" w:date="2023-06-06T14:13:00Z" w:initials="N">
    <w:p w14:paraId="2E12E946" w14:textId="2BA36E50" w:rsidR="00A33BE3" w:rsidRDefault="00A33BE3">
      <w:pPr>
        <w:pStyle w:val="CommentText"/>
      </w:pPr>
      <w:r>
        <w:rPr>
          <w:rStyle w:val="CommentReference"/>
        </w:rPr>
        <w:annotationRef/>
      </w:r>
      <w:r w:rsidRPr="0034190B">
        <w:t>Representasi “Nazar” dalam Film Insya Allah Sah Karya Benni Setiawan</w:t>
      </w:r>
    </w:p>
    <w:p w14:paraId="37CBAFE8" w14:textId="1C281DA4" w:rsidR="00A33BE3" w:rsidRDefault="00A33BE3">
      <w:pPr>
        <w:pStyle w:val="CommentText"/>
      </w:pPr>
    </w:p>
    <w:p w14:paraId="4A05E58F" w14:textId="4BB0DC1D" w:rsidR="00A33BE3" w:rsidRDefault="00A33BE3">
      <w:pPr>
        <w:pStyle w:val="CommentText"/>
      </w:pPr>
      <w:r>
        <w:t>acuan</w:t>
      </w:r>
    </w:p>
  </w:comment>
  <w:comment w:id="189" w:author="NIZAR" w:date="2023-06-06T14:25:00Z" w:initials="N">
    <w:p w14:paraId="5AF925F1" w14:textId="487632D3" w:rsidR="00A33BE3" w:rsidRDefault="00A33BE3">
      <w:pPr>
        <w:pStyle w:val="CommentText"/>
      </w:pPr>
      <w:r>
        <w:rPr>
          <w:rStyle w:val="CommentReference"/>
        </w:rPr>
        <w:annotationRef/>
      </w:r>
      <w:r>
        <w:t>parafrase auto</w:t>
      </w:r>
    </w:p>
  </w:comment>
  <w:comment w:id="194" w:author="NIZAR" w:date="2023-06-06T14:37:00Z" w:initials="N">
    <w:p w14:paraId="269E831D" w14:textId="79E50B0F" w:rsidR="00A33BE3" w:rsidRDefault="00A33BE3">
      <w:pPr>
        <w:pStyle w:val="CommentText"/>
      </w:pPr>
      <w:r>
        <w:rPr>
          <w:rStyle w:val="CommentReference"/>
        </w:rPr>
        <w:annotationRef/>
      </w:r>
      <w:r w:rsidRPr="006E370C">
        <w:t>Representasi Pluralisme dalam film Tanda Tanya</w:t>
      </w:r>
    </w:p>
    <w:p w14:paraId="62E63881" w14:textId="54E802CD" w:rsidR="00A33BE3" w:rsidRDefault="00A33BE3">
      <w:pPr>
        <w:pStyle w:val="CommentText"/>
      </w:pPr>
      <w:r>
        <w:t>acuan</w:t>
      </w:r>
    </w:p>
  </w:comment>
  <w:comment w:id="196" w:author="NIZAR" w:date="2023-06-06T14:47:00Z" w:initials="N">
    <w:p w14:paraId="0F4E10AF" w14:textId="0201BCD9" w:rsidR="00A33BE3" w:rsidRDefault="00A33BE3">
      <w:pPr>
        <w:pStyle w:val="CommentText"/>
      </w:pPr>
      <w:r>
        <w:rPr>
          <w:rStyle w:val="CommentReference"/>
        </w:rPr>
        <w:annotationRef/>
      </w:r>
      <w:r>
        <w:t>parafrase auto</w:t>
      </w:r>
    </w:p>
    <w:p w14:paraId="17B68D74" w14:textId="77777777" w:rsidR="00A33BE3" w:rsidRDefault="00A33BE3">
      <w:pPr>
        <w:pStyle w:val="CommentText"/>
      </w:pPr>
    </w:p>
  </w:comment>
  <w:comment w:id="199" w:author="NIZAR" w:date="2023-06-06T15:48:00Z" w:initials="N">
    <w:p w14:paraId="3869A3DF" w14:textId="1617B623" w:rsidR="00A33BE3" w:rsidRDefault="00A33BE3">
      <w:pPr>
        <w:pStyle w:val="CommentText"/>
      </w:pPr>
      <w:r>
        <w:rPr>
          <w:rStyle w:val="CommentReference"/>
        </w:rPr>
        <w:annotationRef/>
      </w:r>
      <w:r w:rsidRPr="004965A5">
        <w:t xml:space="preserve">Hubungan Antara Perilaku </w:t>
      </w:r>
      <w:r>
        <w:rPr>
          <w:i/>
        </w:rPr>
        <w:t>Bullying</w:t>
      </w:r>
      <w:r w:rsidRPr="004965A5">
        <w:t xml:space="preserve"> (Korban </w:t>
      </w:r>
      <w:r>
        <w:rPr>
          <w:i/>
        </w:rPr>
        <w:t>Bullying</w:t>
      </w:r>
      <w:r w:rsidRPr="004965A5">
        <w:t>) Dengan Kemampuan Interaksi Sosial Pada Remaja SMA</w:t>
      </w:r>
    </w:p>
    <w:p w14:paraId="06CE31A2" w14:textId="1F91B007" w:rsidR="00A33BE3" w:rsidRDefault="00A33BE3">
      <w:pPr>
        <w:pStyle w:val="CommentText"/>
      </w:pPr>
    </w:p>
    <w:p w14:paraId="331AB018" w14:textId="7720D88A" w:rsidR="00A33BE3" w:rsidRDefault="00A33BE3">
      <w:pPr>
        <w:pStyle w:val="CommentText"/>
      </w:pPr>
      <w:r>
        <w:t>acuan</w:t>
      </w:r>
    </w:p>
  </w:comment>
  <w:comment w:id="201" w:author="NIZAR" w:date="2023-06-06T15:48:00Z" w:initials="N">
    <w:p w14:paraId="42201FE4" w14:textId="776BCD1F" w:rsidR="00A33BE3" w:rsidRDefault="00A33BE3">
      <w:pPr>
        <w:pStyle w:val="CommentText"/>
      </w:pPr>
      <w:r>
        <w:rPr>
          <w:rStyle w:val="CommentReference"/>
        </w:rPr>
        <w:annotationRef/>
      </w:r>
      <w:r>
        <w:t>parafrase auto</w:t>
      </w:r>
    </w:p>
  </w:comment>
  <w:comment w:id="220" w:author="NIZAR" w:date="2023-06-06T16:03:00Z" w:initials="N">
    <w:p w14:paraId="0C92F5C4" w14:textId="1DA30D97" w:rsidR="00A33BE3" w:rsidRDefault="00A33BE3">
      <w:pPr>
        <w:pStyle w:val="CommentText"/>
      </w:pPr>
      <w:r>
        <w:rPr>
          <w:rStyle w:val="CommentReference"/>
        </w:rPr>
        <w:annotationRef/>
      </w:r>
      <w:r>
        <w:t>Majid, N. (2017). Konstruksi Identitas Korea dalam Serial Drama Korea. Jurnal Dinamika Global, 2(1), 1-8.</w:t>
      </w:r>
    </w:p>
    <w:p w14:paraId="134D2E61" w14:textId="12F8EE85" w:rsidR="00A33BE3" w:rsidRDefault="00A33BE3">
      <w:pPr>
        <w:pStyle w:val="CommentText"/>
      </w:pPr>
    </w:p>
    <w:p w14:paraId="72E32F64" w14:textId="1F28F50C" w:rsidR="00A33BE3" w:rsidRDefault="00A33BE3">
      <w:pPr>
        <w:pStyle w:val="CommentText"/>
      </w:pPr>
      <w:r>
        <w:t>Acuan ai</w:t>
      </w:r>
    </w:p>
  </w:comment>
  <w:comment w:id="226" w:author="NIZAR" w:date="2023-06-06T16:26:00Z" w:initials="N">
    <w:p w14:paraId="6FA298F2" w14:textId="65D6524C" w:rsidR="00A33BE3" w:rsidRDefault="00A33BE3">
      <w:pPr>
        <w:pStyle w:val="CommentText"/>
      </w:pPr>
      <w:r>
        <w:rPr>
          <w:rStyle w:val="CommentReference"/>
        </w:rPr>
        <w:annotationRef/>
      </w:r>
      <w:r>
        <w:t>Parafrase auto</w:t>
      </w:r>
    </w:p>
  </w:comment>
  <w:comment w:id="238" w:author="NIZAR" w:date="2023-06-06T16:35:00Z" w:initials="N">
    <w:p w14:paraId="7786B088" w14:textId="609F0BAC" w:rsidR="00A33BE3" w:rsidRDefault="00A33BE3">
      <w:pPr>
        <w:pStyle w:val="CommentText"/>
      </w:pPr>
      <w:r>
        <w:rPr>
          <w:rStyle w:val="CommentReference"/>
        </w:rPr>
        <w:annotationRef/>
      </w:r>
      <w:r w:rsidRPr="00E37784">
        <w:t>Pengaruh Drama Korea Terhadap Karakter Mahasiswa PAI (Universitas Islam Negeri Raden Intan Lampung)</w:t>
      </w:r>
    </w:p>
    <w:p w14:paraId="508FB5F3" w14:textId="34441DC5" w:rsidR="00A33BE3" w:rsidRDefault="00A33BE3">
      <w:pPr>
        <w:pStyle w:val="CommentText"/>
      </w:pPr>
    </w:p>
    <w:p w14:paraId="3436D706" w14:textId="48E0DAFE" w:rsidR="00A33BE3" w:rsidRDefault="00A33BE3">
      <w:pPr>
        <w:pStyle w:val="CommentText"/>
      </w:pPr>
      <w:r>
        <w:t>acuan</w:t>
      </w:r>
    </w:p>
  </w:comment>
  <w:comment w:id="267" w:author="NIZAR" w:date="2023-05-23T14:31:00Z" w:initials="N">
    <w:p w14:paraId="386333DE" w14:textId="77777777" w:rsidR="00A33BE3" w:rsidRDefault="00A33BE3" w:rsidP="00A32864">
      <w:pPr>
        <w:pStyle w:val="CommentText"/>
      </w:pPr>
      <w:r>
        <w:rPr>
          <w:rStyle w:val="CommentReference"/>
        </w:rPr>
        <w:annotationRef/>
      </w:r>
      <w:r w:rsidRPr="00E14FF9">
        <w:t>Analisis Karakter Ponyo dalam Anime Gaku No Ue No Ponyo dengan Teori Semiotika Roland Barthess</w:t>
      </w:r>
    </w:p>
    <w:p w14:paraId="50C9953A" w14:textId="77777777" w:rsidR="00A33BE3" w:rsidRDefault="00A33BE3" w:rsidP="00A32864">
      <w:pPr>
        <w:pStyle w:val="CommentText"/>
      </w:pPr>
    </w:p>
    <w:p w14:paraId="606EBA25" w14:textId="77777777" w:rsidR="00A33BE3" w:rsidRDefault="00A33BE3" w:rsidP="00A32864">
      <w:pPr>
        <w:pStyle w:val="CommentText"/>
      </w:pPr>
      <w:r w:rsidRPr="00E14FF9">
        <w:t>Semiotika sendiri berasal dari bahasa Yunani, semion yang berarti tanda. Tanda dapat mewakili suatu hal lainnya yang masih berkaitan dengan objek tertentu. Objek-objek inilah yang membawa informasi dan mengkomunikasikannya dalam bentuk tanda. Menurut Barthes dalam Sobur menyatakan bahwa semiotika adalah suatu ilmu atau metode analisis untuk mengkaji “tanda”. Semiotika atau dalam istilah Barthes, semiologi, pada dasarnya hendak mempelajari bagaimana kemanusiaan memaknai suatu hal. Memaknai dalam hal ini tidak mencampuradukkan dengan mengkomunikasikan. Memaknai berarti objek-objek tidak hanya membawa informasi, dalam hal mana objek-objek tersebut hendak berkomunikasi</w:t>
      </w:r>
    </w:p>
  </w:comment>
  <w:comment w:id="275" w:author="NIZAR" w:date="2023-05-23T15:59:00Z" w:initials="N">
    <w:p w14:paraId="12E802BF" w14:textId="77777777" w:rsidR="00A33BE3" w:rsidRDefault="00A33BE3" w:rsidP="00A32864">
      <w:pPr>
        <w:pStyle w:val="CommentText"/>
      </w:pPr>
      <w:r>
        <w:rPr>
          <w:rStyle w:val="CommentReference"/>
        </w:rPr>
        <w:annotationRef/>
      </w:r>
      <w:r w:rsidRPr="00C2113F">
        <w:t>MEMAKNAI EPHEMERA MELALUI KAJIAN SEMIOTIKA</w:t>
      </w:r>
    </w:p>
    <w:p w14:paraId="69BE230A" w14:textId="77777777" w:rsidR="00A33BE3" w:rsidRDefault="00A33BE3" w:rsidP="00A32864">
      <w:pPr>
        <w:pStyle w:val="CommentText"/>
      </w:pPr>
    </w:p>
    <w:p w14:paraId="3E5325AD" w14:textId="77777777" w:rsidR="00A33BE3" w:rsidRPr="003117BD" w:rsidRDefault="00A33BE3" w:rsidP="00A32864">
      <w:pPr>
        <w:ind w:firstLine="720"/>
        <w:jc w:val="both"/>
        <w:rPr>
          <w:rFonts w:ascii="Times New Roman" w:eastAsia="Times New Roman" w:hAnsi="Times New Roman" w:cs="Times New Roman"/>
          <w:sz w:val="24"/>
          <w:szCs w:val="24"/>
        </w:rPr>
      </w:pPr>
      <w:r w:rsidRPr="007542C2">
        <w:rPr>
          <w:rFonts w:ascii="Times New Roman" w:eastAsia="Times New Roman" w:hAnsi="Times New Roman" w:cs="Times New Roman"/>
          <w:sz w:val="24"/>
          <w:szCs w:val="24"/>
        </w:rPr>
        <w:t xml:space="preserve">Semiotika merupakan bidang kajian linguistik yang sering digunakan dalam kajian budaya. Beberapa nama tokoh besar semiotika seperti Saussure, K Barthes dan Pierce merupakan tokoh semiotika yang menyumbangkan pemikirannya dalam studi tentang makna tersembunyi dalam bahasa melalui sistem tanda. Teks dan representasi media tentu saja merupakan bagian dari dunia bahasa. </w:t>
      </w:r>
    </w:p>
    <w:p w14:paraId="16D93F08" w14:textId="77777777" w:rsidR="00A33BE3" w:rsidRDefault="00A33BE3" w:rsidP="00A32864">
      <w:pPr>
        <w:pStyle w:val="CommentText"/>
      </w:pPr>
    </w:p>
  </w:comment>
  <w:comment w:id="276" w:author="NIZAR" w:date="2023-05-23T14:53:00Z" w:initials="N">
    <w:p w14:paraId="2753DFF0" w14:textId="77777777" w:rsidR="00A33BE3" w:rsidRDefault="00A33BE3" w:rsidP="00A32864">
      <w:pPr>
        <w:jc w:val="both"/>
        <w:rPr>
          <w:rFonts w:ascii="Times New Roman" w:eastAsia="Times New Roman" w:hAnsi="Times New Roman" w:cs="Times New Roman"/>
          <w:sz w:val="24"/>
          <w:szCs w:val="24"/>
        </w:rPr>
      </w:pPr>
      <w:r>
        <w:rPr>
          <w:rStyle w:val="CommentReference"/>
        </w:rPr>
        <w:annotationRef/>
      </w:r>
      <w:r w:rsidRPr="00195EE0">
        <w:rPr>
          <w:rFonts w:ascii="Times New Roman" w:eastAsia="Times New Roman" w:hAnsi="Times New Roman" w:cs="Times New Roman"/>
          <w:sz w:val="24"/>
          <w:szCs w:val="24"/>
        </w:rPr>
        <w:t xml:space="preserve">Kajian Arsitektur Semiotika </w:t>
      </w:r>
      <w:r>
        <w:rPr>
          <w:rFonts w:ascii="Times New Roman" w:eastAsia="Times New Roman" w:hAnsi="Times New Roman" w:cs="Times New Roman"/>
          <w:sz w:val="24"/>
          <w:szCs w:val="24"/>
        </w:rPr>
        <w:t>p</w:t>
      </w:r>
      <w:r w:rsidRPr="00195EE0">
        <w:rPr>
          <w:rFonts w:ascii="Times New Roman" w:eastAsia="Times New Roman" w:hAnsi="Times New Roman" w:cs="Times New Roman"/>
          <w:sz w:val="24"/>
          <w:szCs w:val="24"/>
        </w:rPr>
        <w:t>ada Bangunan Masjid Raya Al-Azhar Summarecon Bekasi</w:t>
      </w:r>
    </w:p>
    <w:p w14:paraId="57C2BF58" w14:textId="77777777" w:rsidR="00A33BE3" w:rsidRDefault="00A33BE3" w:rsidP="00A32864">
      <w:pPr>
        <w:pStyle w:val="CommentText"/>
      </w:pPr>
    </w:p>
    <w:p w14:paraId="653385E8" w14:textId="77777777" w:rsidR="00A33BE3" w:rsidRDefault="00A33BE3" w:rsidP="00A32864">
      <w:pPr>
        <w:jc w:val="both"/>
        <w:rPr>
          <w:rFonts w:ascii="Times New Roman" w:eastAsia="Times New Roman" w:hAnsi="Times New Roman" w:cs="Times New Roman"/>
          <w:sz w:val="24"/>
          <w:szCs w:val="24"/>
        </w:rPr>
      </w:pPr>
      <w:r w:rsidRPr="00AE0290">
        <w:rPr>
          <w:rFonts w:ascii="Times New Roman" w:eastAsia="Times New Roman" w:hAnsi="Times New Roman" w:cs="Times New Roman"/>
          <w:sz w:val="24"/>
          <w:szCs w:val="24"/>
        </w:rPr>
        <w:t>Kajian semiotika berada pada dua paradigma yakni paradigma konstruktif dan paradigma kritis.</w:t>
      </w:r>
    </w:p>
    <w:p w14:paraId="04A5078D" w14:textId="77777777" w:rsidR="00A33BE3" w:rsidRDefault="00A33BE3" w:rsidP="00A32864">
      <w:pPr>
        <w:pStyle w:val="CommentText"/>
      </w:pPr>
    </w:p>
  </w:comment>
  <w:comment w:id="285" w:author="NIZAR" w:date="2023-05-23T19:09:00Z" w:initials="N">
    <w:p w14:paraId="4A1F5FC6" w14:textId="77777777" w:rsidR="00A33BE3" w:rsidRDefault="00A33BE3" w:rsidP="00A32864">
      <w:pPr>
        <w:pStyle w:val="CommentText"/>
      </w:pPr>
      <w:r>
        <w:rPr>
          <w:rStyle w:val="CommentReference"/>
        </w:rPr>
        <w:annotationRef/>
      </w:r>
      <w:r w:rsidRPr="00870845">
        <w:t>Memaknai Ephemera Melalui Kajian Semiotika</w:t>
      </w:r>
    </w:p>
    <w:p w14:paraId="30AA0792" w14:textId="77777777" w:rsidR="00A33BE3" w:rsidRDefault="00A33BE3" w:rsidP="00A32864">
      <w:pPr>
        <w:pStyle w:val="CommentText"/>
      </w:pPr>
    </w:p>
    <w:p w14:paraId="05F14150" w14:textId="77777777" w:rsidR="00A33BE3" w:rsidRDefault="00A33BE3" w:rsidP="00A32864">
      <w:pPr>
        <w:jc w:val="both"/>
        <w:rPr>
          <w:rFonts w:ascii="Times New Roman" w:eastAsia="Times New Roman" w:hAnsi="Times New Roman" w:cs="Times New Roman"/>
          <w:sz w:val="24"/>
          <w:szCs w:val="24"/>
        </w:rPr>
      </w:pPr>
      <w:r w:rsidRPr="00335A21">
        <w:rPr>
          <w:rFonts w:ascii="Times New Roman" w:eastAsia="Times New Roman" w:hAnsi="Times New Roman" w:cs="Times New Roman"/>
          <w:sz w:val="24"/>
          <w:szCs w:val="24"/>
        </w:rPr>
        <w:t>Barthes menyatakan ada dua macam sistem pemaknaan: denotasi dan konotasi. Denotasi merupakan tingkat makna yang deskriptif dan literal yang dipahami oleh hampir semua anggota suatu kebudayaan. Pada tingkat yang kedua, yakni sistem konotasi, pada sistem ini makna tercipta dengan cara menghubunghubungkan penanda-penanda dengan aspek kebudayaan yang lebih luas. Zoest (1993) menyatakan bahwa para ahli semiotika tidak hanya berpegang pada makna primer atau denotasi tanda yang disampaikan tetapi berusaha untuk mendapatkan makna sekunder atau makna konotasi (Zoest, aart Van.1993:3). Langkah yang dapat ditempuh untuk menemukan makna konotasi dapat dilakukan dengan menghubungkannya dengan aspek keyakinan, sikap, kerangka kerja dan idiologiidiologi suatu formasi sosial tertentu (Barker, Chris.2000:93).</w:t>
      </w:r>
    </w:p>
    <w:p w14:paraId="1363424D" w14:textId="77777777" w:rsidR="00A33BE3" w:rsidRDefault="00A33BE3" w:rsidP="00A32864">
      <w:pPr>
        <w:pStyle w:val="CommentText"/>
      </w:pPr>
    </w:p>
  </w:comment>
  <w:comment w:id="292" w:author="NIZAR" w:date="2023-06-02T13:18:00Z" w:initials="N">
    <w:p w14:paraId="05D21FC6" w14:textId="58D38775" w:rsidR="00A33BE3" w:rsidRDefault="00A33BE3">
      <w:pPr>
        <w:pStyle w:val="CommentText"/>
      </w:pPr>
      <w:r>
        <w:rPr>
          <w:rStyle w:val="CommentReference"/>
        </w:rPr>
        <w:annotationRef/>
      </w:r>
      <w:r>
        <w:t>Dikerjakan ai plagiasi 5%</w:t>
      </w:r>
    </w:p>
    <w:p w14:paraId="3B9EA201" w14:textId="4FB9D628" w:rsidR="00A33BE3" w:rsidRDefault="00A33BE3">
      <w:pPr>
        <w:pStyle w:val="CommentText"/>
      </w:pPr>
    </w:p>
    <w:p w14:paraId="6BAB7AC0" w14:textId="77777777" w:rsidR="00A33BE3" w:rsidRDefault="00A33BE3" w:rsidP="00896ACE">
      <w:pPr>
        <w:pStyle w:val="CommentText"/>
      </w:pPr>
      <w:r>
        <w:t>Sumber referensi:</w:t>
      </w:r>
    </w:p>
    <w:p w14:paraId="2C910812" w14:textId="77777777" w:rsidR="00A33BE3" w:rsidRDefault="00A33BE3" w:rsidP="00896ACE">
      <w:pPr>
        <w:pStyle w:val="CommentText"/>
      </w:pPr>
    </w:p>
    <w:p w14:paraId="52EF58CE" w14:textId="77777777" w:rsidR="00A33BE3" w:rsidRDefault="00A33BE3" w:rsidP="00896ACE">
      <w:pPr>
        <w:pStyle w:val="CommentText"/>
      </w:pPr>
      <w:r>
        <w:t>- Barthes, Roland. (1967). Elements of Semiology. New York: Hill and Wang.</w:t>
      </w:r>
    </w:p>
    <w:p w14:paraId="432EAE81" w14:textId="77777777" w:rsidR="00A33BE3" w:rsidRDefault="00A33BE3" w:rsidP="00896ACE">
      <w:pPr>
        <w:pStyle w:val="CommentText"/>
      </w:pPr>
      <w:r>
        <w:t>- Barthes, Roland. (1972). Mythologies. New York: Hill and Wang.</w:t>
      </w:r>
    </w:p>
    <w:p w14:paraId="70E95244" w14:textId="77777777" w:rsidR="00A33BE3" w:rsidRDefault="00A33BE3" w:rsidP="00896ACE">
      <w:pPr>
        <w:pStyle w:val="CommentText"/>
      </w:pPr>
      <w:r>
        <w:t>- Chandler, Daniel. (2007). Semiotics: The Basics. New York: Routledge.</w:t>
      </w:r>
    </w:p>
    <w:p w14:paraId="4205FEE0" w14:textId="77777777" w:rsidR="00A33BE3" w:rsidRDefault="00A33BE3" w:rsidP="00896ACE">
      <w:pPr>
        <w:pStyle w:val="CommentText"/>
      </w:pPr>
    </w:p>
    <w:p w14:paraId="7B0FC118" w14:textId="77777777" w:rsidR="00A33BE3" w:rsidRDefault="00A33BE3" w:rsidP="00896ACE">
      <w:pPr>
        <w:pStyle w:val="CommentText"/>
      </w:pPr>
      <w:r>
        <w:t>Catatan kaki:</w:t>
      </w:r>
    </w:p>
    <w:p w14:paraId="266FC13D" w14:textId="77777777" w:rsidR="00A33BE3" w:rsidRDefault="00A33BE3" w:rsidP="00896ACE">
      <w:pPr>
        <w:pStyle w:val="CommentText"/>
      </w:pPr>
    </w:p>
    <w:p w14:paraId="2854FD08" w14:textId="77777777" w:rsidR="00A33BE3" w:rsidRDefault="00A33BE3" w:rsidP="00896ACE">
      <w:pPr>
        <w:pStyle w:val="CommentText"/>
      </w:pPr>
      <w:r>
        <w:t>1. Roland Barthes, *Elements of Semiology* (New York: Hill and Wang, 1967), hlm. 15.</w:t>
      </w:r>
    </w:p>
    <w:p w14:paraId="5F7BD467" w14:textId="77777777" w:rsidR="00A33BE3" w:rsidRDefault="00A33BE3" w:rsidP="00896ACE">
      <w:pPr>
        <w:pStyle w:val="CommentText"/>
      </w:pPr>
      <w:r>
        <w:t>2. Roland Barthes, *Mythologies* (New York: Hill and Wang, 1972), hlm. 109.</w:t>
      </w:r>
    </w:p>
    <w:p w14:paraId="2759958C" w14:textId="2C904B9C" w:rsidR="00A33BE3" w:rsidRDefault="00A33BE3" w:rsidP="00896ACE">
      <w:pPr>
        <w:pStyle w:val="CommentText"/>
      </w:pPr>
      <w:r>
        <w:t>3. Daniel Chandler, *Semiotics: The Basics* (New York: Routledge, 2007), hlm. 23.</w:t>
      </w:r>
    </w:p>
  </w:comment>
  <w:comment w:id="334" w:author="NIZAR" w:date="2023-06-06T21:44:00Z" w:initials="N">
    <w:p w14:paraId="41A1DB67" w14:textId="69352ED5" w:rsidR="00A33BE3" w:rsidRDefault="00A33BE3">
      <w:pPr>
        <w:pStyle w:val="CommentText"/>
      </w:pPr>
      <w:r>
        <w:rPr>
          <w:rStyle w:val="CommentReference"/>
        </w:rPr>
        <w:annotationRef/>
      </w:r>
      <w:r>
        <w:t>ai</w:t>
      </w:r>
    </w:p>
  </w:comment>
  <w:comment w:id="335" w:author="NIZAR" w:date="2023-06-06T21:44:00Z" w:initials="N">
    <w:p w14:paraId="7A550CB1" w14:textId="6D6E7596" w:rsidR="00A33BE3" w:rsidRDefault="00A33BE3">
      <w:pPr>
        <w:pStyle w:val="CommentText"/>
      </w:pPr>
      <w:r>
        <w:rPr>
          <w:rStyle w:val="CommentReference"/>
        </w:rPr>
        <w:annotationRef/>
      </w:r>
      <w:r>
        <w:t>Ai</w:t>
      </w:r>
    </w:p>
  </w:comment>
  <w:comment w:id="339" w:author="NIZAR" w:date="2023-06-06T21:44:00Z" w:initials="N">
    <w:p w14:paraId="4DBD8EB4" w14:textId="3937BB4B" w:rsidR="00A33BE3" w:rsidRDefault="00A33BE3">
      <w:pPr>
        <w:pStyle w:val="CommentText"/>
      </w:pPr>
      <w:r>
        <w:rPr>
          <w:rStyle w:val="CommentReference"/>
        </w:rPr>
        <w:annotationRef/>
      </w:r>
      <w:r>
        <w:t>ai</w:t>
      </w:r>
    </w:p>
  </w:comment>
  <w:comment w:id="356" w:author="NIZAR" w:date="2023-05-23T12:14:00Z" w:initials="N">
    <w:p w14:paraId="61F34C34" w14:textId="77777777" w:rsidR="00A33BE3" w:rsidRDefault="00A33BE3" w:rsidP="00A32864">
      <w:pPr>
        <w:pStyle w:val="CommentText"/>
      </w:pPr>
      <w:r>
        <w:rPr>
          <w:rStyle w:val="CommentReference"/>
        </w:rPr>
        <w:annotationRef/>
      </w:r>
      <w:r w:rsidRPr="00811B67">
        <w:t>dalam Ilmu Pendidikan Agama Islam</w:t>
      </w:r>
    </w:p>
    <w:p w14:paraId="4DBF44A0" w14:textId="77777777" w:rsidR="00A33BE3" w:rsidRDefault="00A33BE3" w:rsidP="00A32864">
      <w:pPr>
        <w:pStyle w:val="CommentText"/>
      </w:pPr>
    </w:p>
    <w:p w14:paraId="3DB890E2" w14:textId="77777777" w:rsidR="00A33BE3" w:rsidRDefault="00A33BE3" w:rsidP="00A32864">
      <w:pPr>
        <w:rPr>
          <w:rFonts w:ascii="Times New Roman" w:eastAsia="Times New Roman" w:hAnsi="Times New Roman" w:cs="Times New Roman"/>
          <w:sz w:val="24"/>
          <w:szCs w:val="24"/>
        </w:rPr>
      </w:pPr>
      <w:r w:rsidRPr="00925C5B">
        <w:rPr>
          <w:rFonts w:ascii="Times New Roman" w:eastAsia="Times New Roman" w:hAnsi="Times New Roman" w:cs="Times New Roman"/>
          <w:sz w:val="24"/>
          <w:szCs w:val="24"/>
        </w:rPr>
        <w:t>Drama Korea adalah salah satu budaya kesenian yang mengacu kepada drama televisi di Korea dalam sebuah format miniseri dan menggunakan bahasa Korea. Kemampuan manusia yang semakin canggih, saat ini drama mulai di pertontonkan dalam bentuk perfilman, dan bisa dinikmati dalam layar televisi. Banyak dari drama ini yang menjadi populer di seluruh Asia dan telah memberi kontribusi pada fenomena umum dari gelombang Korea, dikenal sebagai “Hallyu”(bahasa Korea), dan juga demam drama di beberapa negara.</w:t>
      </w:r>
    </w:p>
    <w:p w14:paraId="6C9AF103" w14:textId="77777777" w:rsidR="00A33BE3" w:rsidRDefault="00A33BE3" w:rsidP="00A32864">
      <w:pPr>
        <w:pStyle w:val="CommentText"/>
      </w:pPr>
    </w:p>
  </w:comment>
  <w:comment w:id="371" w:author="NIZAR" w:date="2023-05-23T21:04:00Z" w:initials="N">
    <w:p w14:paraId="0C5FAFBD" w14:textId="77777777" w:rsidR="00A33BE3" w:rsidRDefault="00A33BE3" w:rsidP="001D4AEB">
      <w:pPr>
        <w:pStyle w:val="CommentText"/>
      </w:pPr>
      <w:r>
        <w:rPr>
          <w:rStyle w:val="CommentReference"/>
        </w:rPr>
        <w:annotationRef/>
      </w:r>
      <w:r>
        <w:t>Jenis penelitian</w:t>
      </w:r>
    </w:p>
  </w:comment>
  <w:comment w:id="372" w:author="NIZAR" w:date="2023-05-23T21:04:00Z" w:initials="N">
    <w:p w14:paraId="4DE597B6" w14:textId="77777777" w:rsidR="00A33BE3" w:rsidRDefault="00A33BE3" w:rsidP="001D4AEB">
      <w:pPr>
        <w:pStyle w:val="CommentText"/>
      </w:pPr>
      <w:r>
        <w:rPr>
          <w:rStyle w:val="CommentReference"/>
        </w:rPr>
        <w:annotationRef/>
      </w:r>
      <w:r>
        <w:t>Metode / model semiotika</w:t>
      </w:r>
    </w:p>
  </w:comment>
  <w:comment w:id="373" w:author="NIZAR" w:date="2023-05-23T21:05:00Z" w:initials="N">
    <w:p w14:paraId="7BFA07D7" w14:textId="77777777" w:rsidR="00A33BE3" w:rsidRDefault="00A33BE3" w:rsidP="001D4AEB">
      <w:pPr>
        <w:pStyle w:val="CommentText"/>
      </w:pPr>
      <w:r>
        <w:rPr>
          <w:rStyle w:val="CommentReference"/>
        </w:rPr>
        <w:annotationRef/>
      </w:r>
      <w:r>
        <w:t>Hasil penelitian</w:t>
      </w:r>
    </w:p>
  </w:comment>
  <w:comment w:id="376" w:author="NIZAR" w:date="2023-05-23T21:05:00Z" w:initials="N">
    <w:p w14:paraId="420BC46F" w14:textId="77777777" w:rsidR="00A33BE3" w:rsidRDefault="00A33BE3" w:rsidP="001D4AEB">
      <w:pPr>
        <w:pStyle w:val="CommentText"/>
      </w:pPr>
      <w:r>
        <w:rPr>
          <w:rStyle w:val="CommentReference"/>
        </w:rPr>
        <w:annotationRef/>
      </w:r>
      <w:r>
        <w:t>Beda penelitian</w:t>
      </w:r>
    </w:p>
  </w:comment>
  <w:comment w:id="381" w:author="NIZAR" w:date="2023-05-23T21:17:00Z" w:initials="N">
    <w:p w14:paraId="587B9D94" w14:textId="77777777" w:rsidR="00A33BE3" w:rsidRDefault="00A33BE3" w:rsidP="001D4AEB">
      <w:pPr>
        <w:pStyle w:val="CommentText"/>
      </w:pPr>
      <w:r>
        <w:rPr>
          <w:rStyle w:val="CommentReference"/>
        </w:rPr>
        <w:annotationRef/>
      </w:r>
      <w:r w:rsidRPr="00BA401C">
        <w:t>ANALISIS SEMIOTIKA BULLYING DALAM DRAMA ALL OF US ARE DEAD</w:t>
      </w:r>
    </w:p>
  </w:comment>
  <w:comment w:id="411" w:author="NIZAR" w:date="2023-05-24T08:23:00Z" w:initials="N">
    <w:p w14:paraId="19592D01" w14:textId="3FA90C27" w:rsidR="00A33BE3" w:rsidRDefault="00A33BE3" w:rsidP="001D4AEB">
      <w:pPr>
        <w:pStyle w:val="CommentText"/>
      </w:pPr>
      <w:r>
        <w:rPr>
          <w:rStyle w:val="CommentReference"/>
        </w:rPr>
        <w:annotationRef/>
      </w:r>
      <w:r w:rsidRPr="00DC3CD6">
        <w:t xml:space="preserve">Representasi </w:t>
      </w:r>
      <w:r>
        <w:rPr>
          <w:i/>
        </w:rPr>
        <w:t>Bullying</w:t>
      </w:r>
      <w:r w:rsidRPr="00DC3CD6">
        <w:t xml:space="preserve"> Dalam Drama Korea Tomorrow (Analisis Semiotika Roland Barthes)</w:t>
      </w:r>
    </w:p>
  </w:comment>
  <w:comment w:id="422" w:author="NIZAR" w:date="2023-05-24T08:41:00Z" w:initials="N">
    <w:p w14:paraId="0D204AF8" w14:textId="746A1970" w:rsidR="00A33BE3" w:rsidRDefault="00A33BE3" w:rsidP="001D4AEB">
      <w:pPr>
        <w:pStyle w:val="CommentText"/>
      </w:pPr>
      <w:r>
        <w:rPr>
          <w:rStyle w:val="CommentReference"/>
        </w:rPr>
        <w:annotationRef/>
      </w:r>
      <w:r w:rsidRPr="004440E7">
        <w:t xml:space="preserve">Representasi </w:t>
      </w:r>
      <w:r>
        <w:rPr>
          <w:i/>
        </w:rPr>
        <w:t>Bullying</w:t>
      </w:r>
      <w:r w:rsidRPr="004440E7">
        <w:t xml:space="preserve"> Dalam Drama Korea Tomorrow (Analisis Semiotika Roland Barthes)</w:t>
      </w:r>
    </w:p>
  </w:comment>
  <w:comment w:id="441" w:author="NIZAR" w:date="2023-05-24T08:55:00Z" w:initials="N">
    <w:p w14:paraId="2AE8CA23" w14:textId="4478D9E2" w:rsidR="00A33BE3" w:rsidRDefault="00A33BE3" w:rsidP="001D4AEB">
      <w:pPr>
        <w:pStyle w:val="CommentText"/>
      </w:pPr>
      <w:r>
        <w:rPr>
          <w:rStyle w:val="CommentReference"/>
        </w:rPr>
        <w:annotationRef/>
      </w:r>
      <w:r w:rsidRPr="006A2179">
        <w:t xml:space="preserve">Representasi </w:t>
      </w:r>
      <w:r>
        <w:rPr>
          <w:i/>
        </w:rPr>
        <w:t>Bullying</w:t>
      </w:r>
      <w:r w:rsidRPr="006A2179">
        <w:t xml:space="preserve"> Dalam Drama Korea Tomorrow (Analisis Semiotika Roland Barthes)</w:t>
      </w:r>
    </w:p>
  </w:comment>
  <w:comment w:id="447" w:author="NIZAR" w:date="2023-05-24T09:34:00Z" w:initials="N">
    <w:p w14:paraId="3F9F637A" w14:textId="77777777" w:rsidR="00A33BE3" w:rsidRDefault="00A33BE3" w:rsidP="001D4AEB">
      <w:pPr>
        <w:pStyle w:val="CommentText"/>
      </w:pPr>
      <w:r>
        <w:rPr>
          <w:rStyle w:val="CommentReference"/>
        </w:rPr>
        <w:annotationRef/>
      </w:r>
      <w:r w:rsidRPr="00DA2A0A">
        <w:t xml:space="preserve">REPRESENTASI </w:t>
      </w:r>
      <w:r w:rsidRPr="00DA2A0A">
        <w:rPr>
          <w:rFonts w:ascii="MS Gothic" w:eastAsia="MS Gothic" w:hAnsi="MS Gothic" w:cs="MS Gothic" w:hint="eastAsia"/>
        </w:rPr>
        <w:t>いじめ</w:t>
      </w:r>
      <w:r w:rsidRPr="00DA2A0A">
        <w:t xml:space="preserve"> (IJIME) OLEH KELOMPOK SEBAYA (GROUP BULLYING) DALAM FILM BERTEMA IJIME PADA </w:t>
      </w:r>
      <w:r w:rsidRPr="00DA2A0A">
        <w:rPr>
          <w:rFonts w:ascii="MS Gothic" w:eastAsia="MS Gothic" w:hAnsi="MS Gothic" w:cs="MS Gothic" w:hint="eastAsia"/>
        </w:rPr>
        <w:t>平成時代</w:t>
      </w:r>
      <w:r w:rsidRPr="00DA2A0A">
        <w:t xml:space="preserve"> (ERA HEISEI)</w:t>
      </w:r>
    </w:p>
  </w:comment>
  <w:comment w:id="460" w:author="NIZAR" w:date="2023-05-24T09:45:00Z" w:initials="N">
    <w:p w14:paraId="60B81317" w14:textId="77777777" w:rsidR="00A33BE3" w:rsidRDefault="00A33BE3" w:rsidP="001D4AEB">
      <w:pPr>
        <w:pStyle w:val="CommentText"/>
      </w:pPr>
      <w:r>
        <w:rPr>
          <w:rStyle w:val="CommentReference"/>
        </w:rPr>
        <w:annotationRef/>
      </w:r>
      <w:r w:rsidRPr="00C74374">
        <w:t xml:space="preserve">REPRESENTASI </w:t>
      </w:r>
      <w:r w:rsidRPr="00C74374">
        <w:rPr>
          <w:rFonts w:ascii="MS Gothic" w:eastAsia="MS Gothic" w:hAnsi="MS Gothic" w:cs="MS Gothic" w:hint="eastAsia"/>
        </w:rPr>
        <w:t>いじめ</w:t>
      </w:r>
      <w:r w:rsidRPr="00C74374">
        <w:t xml:space="preserve"> (IJIME) OLEH KELOMPOK SEBAYA (GROUP BULLYING) DALAM FILM BERTEMA IJIME PADA </w:t>
      </w:r>
      <w:r w:rsidRPr="00C74374">
        <w:rPr>
          <w:rFonts w:ascii="MS Gothic" w:eastAsia="MS Gothic" w:hAnsi="MS Gothic" w:cs="MS Gothic" w:hint="eastAsia"/>
        </w:rPr>
        <w:t>平成時代</w:t>
      </w:r>
      <w:r w:rsidRPr="00C74374">
        <w:t xml:space="preserve"> (ERA HEISEI)</w:t>
      </w:r>
    </w:p>
  </w:comment>
  <w:comment w:id="480" w:author="NIZAR" w:date="2023-05-24T09:57:00Z" w:initials="N">
    <w:p w14:paraId="10C1360C" w14:textId="77777777" w:rsidR="00A33BE3" w:rsidRDefault="00A33BE3" w:rsidP="001D4AEB">
      <w:pPr>
        <w:pStyle w:val="CommentText"/>
      </w:pPr>
      <w:r>
        <w:rPr>
          <w:rStyle w:val="CommentReference"/>
        </w:rPr>
        <w:annotationRef/>
      </w:r>
      <w:r w:rsidRPr="00E95F80">
        <w:t xml:space="preserve">REPRESENTASI PERUNDUNGAN (BULLYING) DALAM NOVEL </w:t>
      </w:r>
      <w:r w:rsidRPr="00E95F80">
        <w:rPr>
          <w:rFonts w:ascii="Cambria Math" w:hAnsi="Cambria Math" w:cs="Cambria Math"/>
        </w:rPr>
        <w:t>℡</w:t>
      </w:r>
      <w:r w:rsidRPr="00E95F80">
        <w:t>UK ALASKAKARYA EKA ARYANI (PENDEKATAN SOSIOLOGI SASTRA)</w:t>
      </w:r>
    </w:p>
  </w:comment>
  <w:comment w:id="492" w:author="NIZAR" w:date="2023-05-24T10:01:00Z" w:initials="N">
    <w:p w14:paraId="5F4311EC" w14:textId="77777777" w:rsidR="00A33BE3" w:rsidRDefault="00A33BE3" w:rsidP="001D4AEB">
      <w:pPr>
        <w:pStyle w:val="CommentText"/>
      </w:pPr>
      <w:r>
        <w:rPr>
          <w:rStyle w:val="CommentReference"/>
        </w:rPr>
        <w:annotationRef/>
      </w:r>
      <w:r w:rsidRPr="005451CD">
        <w:t xml:space="preserve">REPRESENTASI PERUNDUNGAN (BULLYING) DALAM NOVEL </w:t>
      </w:r>
      <w:r w:rsidRPr="005451CD">
        <w:rPr>
          <w:rFonts w:ascii="Cambria Math" w:hAnsi="Cambria Math" w:cs="Cambria Math"/>
        </w:rPr>
        <w:t>℡</w:t>
      </w:r>
      <w:r w:rsidRPr="005451CD">
        <w:t>UK ALASKAKARYA EKA ARYANI (PENDEKATAN SOSIOLOGI SASTRA)</w:t>
      </w:r>
    </w:p>
  </w:comment>
  <w:comment w:id="508" w:author="NIZAR" w:date="2023-05-25T08:51:00Z" w:initials="N">
    <w:p w14:paraId="758FFB70" w14:textId="49FB0749" w:rsidR="00A33BE3" w:rsidRDefault="00A33BE3" w:rsidP="00BE0634">
      <w:pPr>
        <w:pStyle w:val="CommentText"/>
      </w:pPr>
      <w:r>
        <w:rPr>
          <w:rStyle w:val="CommentReference"/>
        </w:rPr>
        <w:annotationRef/>
      </w:r>
      <w:r w:rsidRPr="006D32FA">
        <w:t xml:space="preserve">Representasi </w:t>
      </w:r>
      <w:r>
        <w:rPr>
          <w:i/>
        </w:rPr>
        <w:t>Bullying</w:t>
      </w:r>
      <w:r w:rsidRPr="006D32FA">
        <w:t xml:space="preserve"> Dalam Drama Korea Tomorrow (Analisis Semiotika Roland Barthes)</w:t>
      </w:r>
    </w:p>
  </w:comment>
  <w:comment w:id="512" w:author="NIZAR" w:date="2023-05-25T08:51:00Z" w:initials="N">
    <w:p w14:paraId="2FADFFFC" w14:textId="77777777" w:rsidR="00A33BE3" w:rsidRDefault="00A33BE3" w:rsidP="00BE0634">
      <w:pPr>
        <w:pStyle w:val="CommentText"/>
      </w:pPr>
      <w:r>
        <w:rPr>
          <w:rStyle w:val="CommentReference"/>
        </w:rPr>
        <w:annotationRef/>
      </w:r>
      <w:r w:rsidRPr="006D32FA">
        <w:t>Memahami desain metode penelitian kualitatif</w:t>
      </w:r>
    </w:p>
  </w:comment>
  <w:comment w:id="521" w:author="NIZAR" w:date="2023-05-25T08:51:00Z" w:initials="N">
    <w:p w14:paraId="4142299C" w14:textId="1FB9282E" w:rsidR="00A33BE3" w:rsidRDefault="00A33BE3" w:rsidP="00BE0634">
      <w:pPr>
        <w:pStyle w:val="CommentText"/>
      </w:pPr>
      <w:r>
        <w:rPr>
          <w:rStyle w:val="CommentReference"/>
        </w:rPr>
        <w:annotationRef/>
      </w:r>
      <w:r w:rsidRPr="006D32FA">
        <w:t xml:space="preserve">Representasi </w:t>
      </w:r>
      <w:r>
        <w:rPr>
          <w:i/>
        </w:rPr>
        <w:t>Bullying</w:t>
      </w:r>
      <w:r w:rsidRPr="006D32FA">
        <w:t xml:space="preserve"> Dalam Drama Korea Tomorrow (Analisis Semiotika Roland Barthes)</w:t>
      </w:r>
    </w:p>
  </w:comment>
  <w:comment w:id="574" w:author="NIZAR" w:date="2023-06-01T13:17:00Z" w:initials="N">
    <w:p w14:paraId="689A6DEA" w14:textId="3486E7F4" w:rsidR="00A33BE3" w:rsidRDefault="00A33BE3">
      <w:pPr>
        <w:pStyle w:val="CommentText"/>
      </w:pPr>
      <w:r>
        <w:rPr>
          <w:rStyle w:val="CommentReference"/>
        </w:rPr>
        <w:annotationRef/>
      </w:r>
      <w:r>
        <w:t>Dikerjakan oleh ai notion</w:t>
      </w:r>
    </w:p>
  </w:comment>
  <w:comment w:id="582" w:author="NIZAR" w:date="2023-06-06T08:22:00Z" w:initials="N">
    <w:p w14:paraId="61DC6B18" w14:textId="4BD800C0" w:rsidR="00A33BE3" w:rsidRDefault="00A33BE3">
      <w:pPr>
        <w:pStyle w:val="CommentText"/>
      </w:pPr>
      <w:r>
        <w:rPr>
          <w:rStyle w:val="CommentReference"/>
        </w:rPr>
        <w:annotationRef/>
      </w:r>
      <w:r>
        <w:t>asli</w:t>
      </w:r>
    </w:p>
  </w:comment>
  <w:comment w:id="584" w:author="NIZAR" w:date="2023-06-02T13:29:00Z" w:initials="N">
    <w:p w14:paraId="780DC13B" w14:textId="533DBFAF" w:rsidR="00A33BE3" w:rsidRDefault="00A33BE3">
      <w:pPr>
        <w:pStyle w:val="CommentText"/>
      </w:pPr>
      <w:r>
        <w:rPr>
          <w:rStyle w:val="CommentReference"/>
        </w:rPr>
        <w:annotationRef/>
      </w:r>
      <w:r>
        <w:t>Parafrase ai</w:t>
      </w:r>
    </w:p>
  </w:comment>
  <w:comment w:id="587" w:author="NIZAR" w:date="2023-06-06T08:22:00Z" w:initials="N">
    <w:p w14:paraId="7875B4DE" w14:textId="04CA599C" w:rsidR="00A33BE3" w:rsidRDefault="00A33BE3">
      <w:pPr>
        <w:pStyle w:val="CommentText"/>
      </w:pPr>
      <w:r>
        <w:rPr>
          <w:rStyle w:val="CommentReference"/>
        </w:rPr>
        <w:annotationRef/>
      </w:r>
      <w:r>
        <w:t>Asli</w:t>
      </w:r>
    </w:p>
  </w:comment>
  <w:comment w:id="590" w:author="NIZAR" w:date="2023-06-06T08:22:00Z" w:initials="N">
    <w:p w14:paraId="38A1B0F9" w14:textId="553C578E" w:rsidR="00A33BE3" w:rsidRDefault="00A33BE3">
      <w:pPr>
        <w:pStyle w:val="CommentText"/>
      </w:pPr>
      <w:r>
        <w:rPr>
          <w:rStyle w:val="CommentReference"/>
        </w:rPr>
        <w:annotationRef/>
      </w:r>
      <w:r>
        <w:t>Parafrase sendiri</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EE1AA" w15:done="0"/>
  <w15:commentEx w15:paraId="054B7449" w15:done="0"/>
  <w15:commentEx w15:paraId="47510B4E" w15:done="0"/>
  <w15:commentEx w15:paraId="4A05E58F" w15:done="0"/>
  <w15:commentEx w15:paraId="5AF925F1" w15:done="0"/>
  <w15:commentEx w15:paraId="62E63881" w15:done="0"/>
  <w15:commentEx w15:paraId="17B68D74" w15:done="0"/>
  <w15:commentEx w15:paraId="331AB018" w15:done="0"/>
  <w15:commentEx w15:paraId="42201FE4" w15:done="0"/>
  <w15:commentEx w15:paraId="72E32F64" w15:done="0"/>
  <w15:commentEx w15:paraId="6FA298F2" w15:done="0"/>
  <w15:commentEx w15:paraId="3436D706" w15:done="0"/>
  <w15:commentEx w15:paraId="606EBA25" w15:done="0"/>
  <w15:commentEx w15:paraId="16D93F08" w15:done="0"/>
  <w15:commentEx w15:paraId="04A5078D" w15:done="0"/>
  <w15:commentEx w15:paraId="1363424D" w15:done="0"/>
  <w15:commentEx w15:paraId="2759958C" w15:done="0"/>
  <w15:commentEx w15:paraId="41A1DB67" w15:done="0"/>
  <w15:commentEx w15:paraId="7A550CB1" w15:done="0"/>
  <w15:commentEx w15:paraId="4DBD8EB4" w15:done="0"/>
  <w15:commentEx w15:paraId="6C9AF103" w15:done="0"/>
  <w15:commentEx w15:paraId="0C5FAFBD" w15:done="0"/>
  <w15:commentEx w15:paraId="4DE597B6" w15:done="0"/>
  <w15:commentEx w15:paraId="7BFA07D7" w15:done="0"/>
  <w15:commentEx w15:paraId="420BC46F" w15:done="0"/>
  <w15:commentEx w15:paraId="587B9D94" w15:done="0"/>
  <w15:commentEx w15:paraId="19592D01" w15:done="0"/>
  <w15:commentEx w15:paraId="0D204AF8" w15:done="0"/>
  <w15:commentEx w15:paraId="2AE8CA23" w15:done="0"/>
  <w15:commentEx w15:paraId="3F9F637A" w15:done="0"/>
  <w15:commentEx w15:paraId="60B81317" w15:done="0"/>
  <w15:commentEx w15:paraId="10C1360C" w15:done="0"/>
  <w15:commentEx w15:paraId="5F4311EC" w15:done="0"/>
  <w15:commentEx w15:paraId="758FFB70" w15:done="0"/>
  <w15:commentEx w15:paraId="2FADFFFC" w15:done="0"/>
  <w15:commentEx w15:paraId="4142299C" w15:done="0"/>
  <w15:commentEx w15:paraId="689A6DEA" w15:done="0"/>
  <w15:commentEx w15:paraId="61DC6B18" w15:done="0"/>
  <w15:commentEx w15:paraId="780DC13B" w15:done="0"/>
  <w15:commentEx w15:paraId="7875B4DE" w15:done="0"/>
  <w15:commentEx w15:paraId="38A1B0F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CA488" w14:textId="77777777" w:rsidR="00B57515" w:rsidRDefault="00B57515" w:rsidP="00695BCE">
      <w:pPr>
        <w:spacing w:line="240" w:lineRule="auto"/>
      </w:pPr>
      <w:r>
        <w:separator/>
      </w:r>
    </w:p>
  </w:endnote>
  <w:endnote w:type="continuationSeparator" w:id="0">
    <w:p w14:paraId="7A485FC6" w14:textId="77777777" w:rsidR="00B57515" w:rsidRDefault="00B57515" w:rsidP="00695B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3421835"/>
      <w:docPartObj>
        <w:docPartGallery w:val="Page Numbers (Bottom of Page)"/>
        <w:docPartUnique/>
      </w:docPartObj>
    </w:sdtPr>
    <w:sdtEndPr>
      <w:rPr>
        <w:noProof/>
      </w:rPr>
    </w:sdtEndPr>
    <w:sdtContent>
      <w:p w14:paraId="2143C7CF" w14:textId="450D9001" w:rsidR="00A33BE3" w:rsidRDefault="00A33BE3">
        <w:pPr>
          <w:pStyle w:val="Footer"/>
          <w:jc w:val="center"/>
        </w:pPr>
        <w:r>
          <w:fldChar w:fldCharType="begin"/>
        </w:r>
        <w:r>
          <w:instrText xml:space="preserve"> PAGE   \* MERGEFORMAT </w:instrText>
        </w:r>
        <w:r>
          <w:fldChar w:fldCharType="separate"/>
        </w:r>
        <w:r w:rsidR="009344B4">
          <w:rPr>
            <w:noProof/>
          </w:rPr>
          <w:t>iv</w:t>
        </w:r>
        <w:r>
          <w:rPr>
            <w:noProof/>
          </w:rPr>
          <w:fldChar w:fldCharType="end"/>
        </w:r>
      </w:p>
    </w:sdtContent>
  </w:sdt>
  <w:p w14:paraId="24446859" w14:textId="77777777" w:rsidR="00A33BE3" w:rsidRDefault="00A33B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3713F" w14:textId="04EFEB40" w:rsidR="00A33BE3" w:rsidRDefault="00A33BE3">
    <w:pPr>
      <w:pStyle w:val="Footer"/>
      <w:jc w:val="center"/>
    </w:pPr>
  </w:p>
  <w:p w14:paraId="594C376E" w14:textId="77777777" w:rsidR="00A33BE3" w:rsidRDefault="00A33B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841107"/>
      <w:docPartObj>
        <w:docPartGallery w:val="Page Numbers (Bottom of Page)"/>
        <w:docPartUnique/>
      </w:docPartObj>
    </w:sdtPr>
    <w:sdtEndPr>
      <w:rPr>
        <w:noProof/>
      </w:rPr>
    </w:sdtEndPr>
    <w:sdtContent>
      <w:p w14:paraId="45BBEC7C" w14:textId="11BDD6DC" w:rsidR="00A33BE3" w:rsidRDefault="00A33BE3">
        <w:pPr>
          <w:pStyle w:val="Footer"/>
          <w:jc w:val="center"/>
        </w:pPr>
        <w:r>
          <w:fldChar w:fldCharType="begin"/>
        </w:r>
        <w:r>
          <w:instrText xml:space="preserve"> PAGE   \* MERGEFORMAT </w:instrText>
        </w:r>
        <w:r>
          <w:fldChar w:fldCharType="separate"/>
        </w:r>
        <w:r w:rsidR="009344B4">
          <w:rPr>
            <w:noProof/>
          </w:rPr>
          <w:t>18</w:t>
        </w:r>
        <w:r>
          <w:rPr>
            <w:noProof/>
          </w:rPr>
          <w:fldChar w:fldCharType="end"/>
        </w:r>
      </w:p>
    </w:sdtContent>
  </w:sdt>
  <w:p w14:paraId="07A5AF0B" w14:textId="77777777" w:rsidR="00A33BE3" w:rsidRDefault="00A33B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7761B2" w14:textId="77777777" w:rsidR="00B57515" w:rsidRDefault="00B57515" w:rsidP="00695BCE">
      <w:pPr>
        <w:spacing w:line="240" w:lineRule="auto"/>
      </w:pPr>
      <w:r>
        <w:separator/>
      </w:r>
    </w:p>
  </w:footnote>
  <w:footnote w:type="continuationSeparator" w:id="0">
    <w:p w14:paraId="7B061C92" w14:textId="77777777" w:rsidR="00B57515" w:rsidRDefault="00B57515" w:rsidP="00695B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819599"/>
      <w:docPartObj>
        <w:docPartGallery w:val="Page Numbers (Top of Page)"/>
        <w:docPartUnique/>
      </w:docPartObj>
    </w:sdtPr>
    <w:sdtEndPr>
      <w:rPr>
        <w:noProof/>
      </w:rPr>
    </w:sdtEndPr>
    <w:sdtContent>
      <w:p w14:paraId="08651431" w14:textId="2621B8C5" w:rsidR="00A33BE3" w:rsidRDefault="00A33BE3">
        <w:pPr>
          <w:pStyle w:val="Header"/>
          <w:jc w:val="right"/>
        </w:pPr>
        <w:r>
          <w:fldChar w:fldCharType="begin"/>
        </w:r>
        <w:r>
          <w:instrText xml:space="preserve"> PAGE   \* MERGEFORMAT </w:instrText>
        </w:r>
        <w:r>
          <w:fldChar w:fldCharType="separate"/>
        </w:r>
        <w:r w:rsidR="009344B4">
          <w:rPr>
            <w:noProof/>
          </w:rPr>
          <w:t>15</w:t>
        </w:r>
        <w:r>
          <w:rPr>
            <w:noProof/>
          </w:rPr>
          <w:fldChar w:fldCharType="end"/>
        </w:r>
      </w:p>
    </w:sdtContent>
  </w:sdt>
  <w:p w14:paraId="1915AFBA" w14:textId="77777777" w:rsidR="00A33BE3" w:rsidRDefault="00A33B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C0F79" w14:textId="77777777" w:rsidR="00A33BE3" w:rsidRDefault="00A33B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F0C379C"/>
    <w:multiLevelType w:val="multilevel"/>
    <w:tmpl w:val="CED8C05A"/>
    <w:lvl w:ilvl="0">
      <w:start w:val="1"/>
      <w:numFmt w:val="upperRoman"/>
      <w:pStyle w:val="Heading1"/>
      <w:suff w:val="nothing"/>
      <w:lvlText w:val="BAB %1"/>
      <w:lvlJc w:val="left"/>
      <w:pPr>
        <w:ind w:left="720" w:hanging="360"/>
      </w:pPr>
      <w:rPr>
        <w:rFonts w:hint="default"/>
        <w:u w:val="none"/>
      </w:rPr>
    </w:lvl>
    <w:lvl w:ilvl="1">
      <w:start w:val="1"/>
      <w:numFmt w:val="upperLetter"/>
      <w:pStyle w:val="Heading2"/>
      <w:suff w:val="space"/>
      <w:lvlText w:val="%2."/>
      <w:lvlJc w:val="left"/>
      <w:pPr>
        <w:ind w:left="1440" w:hanging="360"/>
      </w:pPr>
      <w:rPr>
        <w:rFonts w:hint="default"/>
        <w:u w:val="none"/>
      </w:rPr>
    </w:lvl>
    <w:lvl w:ilvl="2">
      <w:start w:val="1"/>
      <w:numFmt w:val="decimal"/>
      <w:pStyle w:val="Heading3"/>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6"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5"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732C7"/>
    <w:multiLevelType w:val="multilevel"/>
    <w:tmpl w:val="A05EB7B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pStyle w:val="Heading4"/>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0"/>
  </w:num>
  <w:num w:numId="2">
    <w:abstractNumId w:val="8"/>
  </w:num>
  <w:num w:numId="3">
    <w:abstractNumId w:val="3"/>
  </w:num>
  <w:num w:numId="4">
    <w:abstractNumId w:val="9"/>
  </w:num>
  <w:num w:numId="5">
    <w:abstractNumId w:val="12"/>
  </w:num>
  <w:num w:numId="6">
    <w:abstractNumId w:val="7"/>
  </w:num>
  <w:num w:numId="7">
    <w:abstractNumId w:val="11"/>
  </w:num>
  <w:num w:numId="8">
    <w:abstractNumId w:val="6"/>
  </w:num>
  <w:num w:numId="9">
    <w:abstractNumId w:val="15"/>
  </w:num>
  <w:num w:numId="10">
    <w:abstractNumId w:val="0"/>
  </w:num>
  <w:num w:numId="11">
    <w:abstractNumId w:val="14"/>
  </w:num>
  <w:num w:numId="12">
    <w:abstractNumId w:val="17"/>
  </w:num>
  <w:num w:numId="13">
    <w:abstractNumId w:val="18"/>
  </w:num>
  <w:num w:numId="14">
    <w:abstractNumId w:val="1"/>
  </w:num>
  <w:num w:numId="15">
    <w:abstractNumId w:val="16"/>
  </w:num>
  <w:num w:numId="16">
    <w:abstractNumId w:val="4"/>
  </w:num>
  <w:num w:numId="17">
    <w:abstractNumId w:val="1"/>
  </w:num>
  <w:num w:numId="18">
    <w:abstractNumId w:val="1"/>
  </w:num>
  <w:num w:numId="19">
    <w:abstractNumId w:val="1"/>
  </w:num>
  <w:num w:numId="20">
    <w:abstractNumId w:val="10"/>
  </w:num>
  <w:num w:numId="21">
    <w:abstractNumId w:val="2"/>
  </w:num>
  <w:num w:numId="22">
    <w:abstractNumId w:val="13"/>
  </w:num>
  <w:num w:numId="23">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ZAR">
    <w15:presenceInfo w15:providerId="None" w15:userId="NIZ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ocumentProtection w:edit="readOnly"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43"/>
    <w:rsid w:val="00001C59"/>
    <w:rsid w:val="00004BF4"/>
    <w:rsid w:val="00012C16"/>
    <w:rsid w:val="000236B8"/>
    <w:rsid w:val="00025632"/>
    <w:rsid w:val="00025AF9"/>
    <w:rsid w:val="000378FF"/>
    <w:rsid w:val="00041836"/>
    <w:rsid w:val="00041BE5"/>
    <w:rsid w:val="0004488A"/>
    <w:rsid w:val="000448E7"/>
    <w:rsid w:val="000457C6"/>
    <w:rsid w:val="00047483"/>
    <w:rsid w:val="0005652A"/>
    <w:rsid w:val="00056B63"/>
    <w:rsid w:val="00061F1D"/>
    <w:rsid w:val="00065E75"/>
    <w:rsid w:val="0007117C"/>
    <w:rsid w:val="00072357"/>
    <w:rsid w:val="00074AD9"/>
    <w:rsid w:val="00081877"/>
    <w:rsid w:val="0008431A"/>
    <w:rsid w:val="00086F49"/>
    <w:rsid w:val="000A2EBF"/>
    <w:rsid w:val="000A340A"/>
    <w:rsid w:val="000A3E18"/>
    <w:rsid w:val="000A6F97"/>
    <w:rsid w:val="000B0707"/>
    <w:rsid w:val="000B21B1"/>
    <w:rsid w:val="000B7186"/>
    <w:rsid w:val="000B75C4"/>
    <w:rsid w:val="000C6CE5"/>
    <w:rsid w:val="000D069C"/>
    <w:rsid w:val="000D1478"/>
    <w:rsid w:val="000D63C8"/>
    <w:rsid w:val="000E21DA"/>
    <w:rsid w:val="000E55C8"/>
    <w:rsid w:val="000F4DDE"/>
    <w:rsid w:val="00102732"/>
    <w:rsid w:val="00104CF2"/>
    <w:rsid w:val="00117385"/>
    <w:rsid w:val="00117A08"/>
    <w:rsid w:val="00120C5A"/>
    <w:rsid w:val="00125C4E"/>
    <w:rsid w:val="00134AF1"/>
    <w:rsid w:val="00137B99"/>
    <w:rsid w:val="00146112"/>
    <w:rsid w:val="00155837"/>
    <w:rsid w:val="0015755D"/>
    <w:rsid w:val="00175762"/>
    <w:rsid w:val="00176281"/>
    <w:rsid w:val="00180B2F"/>
    <w:rsid w:val="001810B0"/>
    <w:rsid w:val="00183830"/>
    <w:rsid w:val="001859A6"/>
    <w:rsid w:val="00194DFD"/>
    <w:rsid w:val="00195EE0"/>
    <w:rsid w:val="001A1EB2"/>
    <w:rsid w:val="001A7158"/>
    <w:rsid w:val="001B0121"/>
    <w:rsid w:val="001B53EF"/>
    <w:rsid w:val="001B796F"/>
    <w:rsid w:val="001B7B5C"/>
    <w:rsid w:val="001C32C7"/>
    <w:rsid w:val="001C4868"/>
    <w:rsid w:val="001C50D9"/>
    <w:rsid w:val="001D4AEB"/>
    <w:rsid w:val="001D5592"/>
    <w:rsid w:val="001D561C"/>
    <w:rsid w:val="001D616A"/>
    <w:rsid w:val="001D6367"/>
    <w:rsid w:val="001E2D6E"/>
    <w:rsid w:val="001E31E2"/>
    <w:rsid w:val="001E489E"/>
    <w:rsid w:val="001F3DBC"/>
    <w:rsid w:val="00203880"/>
    <w:rsid w:val="00205261"/>
    <w:rsid w:val="00216234"/>
    <w:rsid w:val="002171A7"/>
    <w:rsid w:val="00217D54"/>
    <w:rsid w:val="002236F4"/>
    <w:rsid w:val="0022570C"/>
    <w:rsid w:val="0023389A"/>
    <w:rsid w:val="002363FE"/>
    <w:rsid w:val="00236FA2"/>
    <w:rsid w:val="0023736F"/>
    <w:rsid w:val="00241AAB"/>
    <w:rsid w:val="002446DA"/>
    <w:rsid w:val="00247843"/>
    <w:rsid w:val="00251AC2"/>
    <w:rsid w:val="002544B9"/>
    <w:rsid w:val="00256DA0"/>
    <w:rsid w:val="0026089F"/>
    <w:rsid w:val="00263F23"/>
    <w:rsid w:val="00264B6C"/>
    <w:rsid w:val="00265915"/>
    <w:rsid w:val="00266D6A"/>
    <w:rsid w:val="00267C84"/>
    <w:rsid w:val="00267CE9"/>
    <w:rsid w:val="0027121C"/>
    <w:rsid w:val="00274065"/>
    <w:rsid w:val="00283324"/>
    <w:rsid w:val="0029799F"/>
    <w:rsid w:val="002A0A93"/>
    <w:rsid w:val="002A39D8"/>
    <w:rsid w:val="002A7BBC"/>
    <w:rsid w:val="002B1F43"/>
    <w:rsid w:val="002B2CC0"/>
    <w:rsid w:val="002C0709"/>
    <w:rsid w:val="002C50BB"/>
    <w:rsid w:val="002C5D3A"/>
    <w:rsid w:val="002C628D"/>
    <w:rsid w:val="002C7C4C"/>
    <w:rsid w:val="002D0FAD"/>
    <w:rsid w:val="002D1404"/>
    <w:rsid w:val="002D3423"/>
    <w:rsid w:val="002D5D62"/>
    <w:rsid w:val="002D7088"/>
    <w:rsid w:val="002E1D8F"/>
    <w:rsid w:val="002E7289"/>
    <w:rsid w:val="00305273"/>
    <w:rsid w:val="00305D8E"/>
    <w:rsid w:val="00307A1D"/>
    <w:rsid w:val="0031120A"/>
    <w:rsid w:val="003117BD"/>
    <w:rsid w:val="00315107"/>
    <w:rsid w:val="0032345A"/>
    <w:rsid w:val="00327082"/>
    <w:rsid w:val="003301C7"/>
    <w:rsid w:val="0033051B"/>
    <w:rsid w:val="00333B39"/>
    <w:rsid w:val="0033514C"/>
    <w:rsid w:val="00335A21"/>
    <w:rsid w:val="00336902"/>
    <w:rsid w:val="00337186"/>
    <w:rsid w:val="0033755C"/>
    <w:rsid w:val="00340F7C"/>
    <w:rsid w:val="0034190B"/>
    <w:rsid w:val="00346FDC"/>
    <w:rsid w:val="00351AF6"/>
    <w:rsid w:val="00352C18"/>
    <w:rsid w:val="00353325"/>
    <w:rsid w:val="00356BBF"/>
    <w:rsid w:val="00362709"/>
    <w:rsid w:val="00362FE1"/>
    <w:rsid w:val="00365D96"/>
    <w:rsid w:val="00367567"/>
    <w:rsid w:val="00370B05"/>
    <w:rsid w:val="00371546"/>
    <w:rsid w:val="00376B52"/>
    <w:rsid w:val="00377195"/>
    <w:rsid w:val="0037730E"/>
    <w:rsid w:val="00386063"/>
    <w:rsid w:val="003946CF"/>
    <w:rsid w:val="003B1C99"/>
    <w:rsid w:val="003B20DC"/>
    <w:rsid w:val="003B51D2"/>
    <w:rsid w:val="003B6358"/>
    <w:rsid w:val="003C29AB"/>
    <w:rsid w:val="003C7DE6"/>
    <w:rsid w:val="003D06CE"/>
    <w:rsid w:val="003E1A76"/>
    <w:rsid w:val="003F0D96"/>
    <w:rsid w:val="003F0E3F"/>
    <w:rsid w:val="003F1AD4"/>
    <w:rsid w:val="003F5EBC"/>
    <w:rsid w:val="00403550"/>
    <w:rsid w:val="004135FD"/>
    <w:rsid w:val="004229C1"/>
    <w:rsid w:val="0042462F"/>
    <w:rsid w:val="00433650"/>
    <w:rsid w:val="004440E7"/>
    <w:rsid w:val="00447C39"/>
    <w:rsid w:val="00451234"/>
    <w:rsid w:val="00454003"/>
    <w:rsid w:val="00457106"/>
    <w:rsid w:val="004618B8"/>
    <w:rsid w:val="004636A0"/>
    <w:rsid w:val="004706D1"/>
    <w:rsid w:val="00473E4F"/>
    <w:rsid w:val="00480EC6"/>
    <w:rsid w:val="004815E3"/>
    <w:rsid w:val="004826EE"/>
    <w:rsid w:val="00490B34"/>
    <w:rsid w:val="004965A5"/>
    <w:rsid w:val="004A128E"/>
    <w:rsid w:val="004A5212"/>
    <w:rsid w:val="004A5BA9"/>
    <w:rsid w:val="004C475D"/>
    <w:rsid w:val="004D2A3F"/>
    <w:rsid w:val="004D59ED"/>
    <w:rsid w:val="004D5BD8"/>
    <w:rsid w:val="004E05BD"/>
    <w:rsid w:val="004E0926"/>
    <w:rsid w:val="004E1A0B"/>
    <w:rsid w:val="004E43D4"/>
    <w:rsid w:val="004E5F21"/>
    <w:rsid w:val="00500557"/>
    <w:rsid w:val="005009B2"/>
    <w:rsid w:val="005011FE"/>
    <w:rsid w:val="00504453"/>
    <w:rsid w:val="00507BE9"/>
    <w:rsid w:val="00510B26"/>
    <w:rsid w:val="00511C02"/>
    <w:rsid w:val="00512C56"/>
    <w:rsid w:val="00513270"/>
    <w:rsid w:val="00521031"/>
    <w:rsid w:val="00523F6A"/>
    <w:rsid w:val="00526937"/>
    <w:rsid w:val="00540477"/>
    <w:rsid w:val="005410CC"/>
    <w:rsid w:val="00541A70"/>
    <w:rsid w:val="005451CD"/>
    <w:rsid w:val="005468E4"/>
    <w:rsid w:val="005478C8"/>
    <w:rsid w:val="00551EC7"/>
    <w:rsid w:val="0055303B"/>
    <w:rsid w:val="00553B60"/>
    <w:rsid w:val="00554A2F"/>
    <w:rsid w:val="00554F32"/>
    <w:rsid w:val="00557B27"/>
    <w:rsid w:val="00564CBD"/>
    <w:rsid w:val="00565663"/>
    <w:rsid w:val="00571175"/>
    <w:rsid w:val="005718AE"/>
    <w:rsid w:val="00574167"/>
    <w:rsid w:val="00576D56"/>
    <w:rsid w:val="00577E7E"/>
    <w:rsid w:val="00581403"/>
    <w:rsid w:val="00594E10"/>
    <w:rsid w:val="00595315"/>
    <w:rsid w:val="005A1B91"/>
    <w:rsid w:val="005A4174"/>
    <w:rsid w:val="005B26E2"/>
    <w:rsid w:val="005B3697"/>
    <w:rsid w:val="005B76CA"/>
    <w:rsid w:val="005C116B"/>
    <w:rsid w:val="005C68FF"/>
    <w:rsid w:val="005D0DE1"/>
    <w:rsid w:val="005D252C"/>
    <w:rsid w:val="005D33A4"/>
    <w:rsid w:val="005D7377"/>
    <w:rsid w:val="005E59B7"/>
    <w:rsid w:val="005E7EA1"/>
    <w:rsid w:val="005F242E"/>
    <w:rsid w:val="005F51DA"/>
    <w:rsid w:val="005F5561"/>
    <w:rsid w:val="00600091"/>
    <w:rsid w:val="0060195A"/>
    <w:rsid w:val="00602BE0"/>
    <w:rsid w:val="00605923"/>
    <w:rsid w:val="00607D64"/>
    <w:rsid w:val="00607F78"/>
    <w:rsid w:val="00614F4C"/>
    <w:rsid w:val="006154E8"/>
    <w:rsid w:val="00617E38"/>
    <w:rsid w:val="006238B0"/>
    <w:rsid w:val="0062423B"/>
    <w:rsid w:val="00632FD6"/>
    <w:rsid w:val="00633241"/>
    <w:rsid w:val="00635AE3"/>
    <w:rsid w:val="00643169"/>
    <w:rsid w:val="00644F1E"/>
    <w:rsid w:val="00653921"/>
    <w:rsid w:val="006562EA"/>
    <w:rsid w:val="00656AE8"/>
    <w:rsid w:val="00660461"/>
    <w:rsid w:val="0066239D"/>
    <w:rsid w:val="006632C0"/>
    <w:rsid w:val="00663C99"/>
    <w:rsid w:val="00664932"/>
    <w:rsid w:val="006662F0"/>
    <w:rsid w:val="00666CB7"/>
    <w:rsid w:val="00667B3E"/>
    <w:rsid w:val="006749D6"/>
    <w:rsid w:val="00685132"/>
    <w:rsid w:val="00691CD1"/>
    <w:rsid w:val="00695BCE"/>
    <w:rsid w:val="00696915"/>
    <w:rsid w:val="00696E08"/>
    <w:rsid w:val="006A164A"/>
    <w:rsid w:val="006A2179"/>
    <w:rsid w:val="006A39E7"/>
    <w:rsid w:val="006A7398"/>
    <w:rsid w:val="006A74B4"/>
    <w:rsid w:val="006C1B77"/>
    <w:rsid w:val="006C5E9A"/>
    <w:rsid w:val="006D2EB7"/>
    <w:rsid w:val="006D32FA"/>
    <w:rsid w:val="006D44FE"/>
    <w:rsid w:val="006D6CDA"/>
    <w:rsid w:val="006E370C"/>
    <w:rsid w:val="006E4825"/>
    <w:rsid w:val="006F11B2"/>
    <w:rsid w:val="006F2D9C"/>
    <w:rsid w:val="006F3626"/>
    <w:rsid w:val="006F6508"/>
    <w:rsid w:val="006F67E3"/>
    <w:rsid w:val="00701014"/>
    <w:rsid w:val="00704686"/>
    <w:rsid w:val="0071414D"/>
    <w:rsid w:val="00714A3E"/>
    <w:rsid w:val="007153CF"/>
    <w:rsid w:val="00715DDD"/>
    <w:rsid w:val="00716BF3"/>
    <w:rsid w:val="00717DE5"/>
    <w:rsid w:val="00721D2A"/>
    <w:rsid w:val="00722498"/>
    <w:rsid w:val="00735604"/>
    <w:rsid w:val="0074076D"/>
    <w:rsid w:val="00740878"/>
    <w:rsid w:val="00740ACB"/>
    <w:rsid w:val="00743610"/>
    <w:rsid w:val="0074424D"/>
    <w:rsid w:val="00750C79"/>
    <w:rsid w:val="0075105A"/>
    <w:rsid w:val="007542C2"/>
    <w:rsid w:val="0075594E"/>
    <w:rsid w:val="00756FF9"/>
    <w:rsid w:val="00765A51"/>
    <w:rsid w:val="00771BCD"/>
    <w:rsid w:val="00773DF6"/>
    <w:rsid w:val="00774B3E"/>
    <w:rsid w:val="007760A5"/>
    <w:rsid w:val="00776E6F"/>
    <w:rsid w:val="007772C8"/>
    <w:rsid w:val="00785542"/>
    <w:rsid w:val="00795FC8"/>
    <w:rsid w:val="007A2431"/>
    <w:rsid w:val="007A397F"/>
    <w:rsid w:val="007B1E90"/>
    <w:rsid w:val="007C0D16"/>
    <w:rsid w:val="007C4351"/>
    <w:rsid w:val="007C45A4"/>
    <w:rsid w:val="007C59DC"/>
    <w:rsid w:val="007D6233"/>
    <w:rsid w:val="007D667A"/>
    <w:rsid w:val="007E45E4"/>
    <w:rsid w:val="00804982"/>
    <w:rsid w:val="00804D07"/>
    <w:rsid w:val="00806EAA"/>
    <w:rsid w:val="0080717E"/>
    <w:rsid w:val="00811B67"/>
    <w:rsid w:val="00814BD3"/>
    <w:rsid w:val="008159FA"/>
    <w:rsid w:val="00826491"/>
    <w:rsid w:val="008268F7"/>
    <w:rsid w:val="00830E29"/>
    <w:rsid w:val="00841366"/>
    <w:rsid w:val="00844021"/>
    <w:rsid w:val="00856C41"/>
    <w:rsid w:val="008576AE"/>
    <w:rsid w:val="00866F09"/>
    <w:rsid w:val="00867053"/>
    <w:rsid w:val="00870845"/>
    <w:rsid w:val="00877444"/>
    <w:rsid w:val="00882B6D"/>
    <w:rsid w:val="00885D9C"/>
    <w:rsid w:val="00890888"/>
    <w:rsid w:val="00894199"/>
    <w:rsid w:val="00896ACE"/>
    <w:rsid w:val="008A0A7F"/>
    <w:rsid w:val="008A12E5"/>
    <w:rsid w:val="008A1D51"/>
    <w:rsid w:val="008A2BEB"/>
    <w:rsid w:val="008A71F9"/>
    <w:rsid w:val="008B0372"/>
    <w:rsid w:val="008B4571"/>
    <w:rsid w:val="008B63FD"/>
    <w:rsid w:val="008C4772"/>
    <w:rsid w:val="008C51EF"/>
    <w:rsid w:val="008C5B44"/>
    <w:rsid w:val="008C6B0E"/>
    <w:rsid w:val="008C7E36"/>
    <w:rsid w:val="008D0E6B"/>
    <w:rsid w:val="008E29D7"/>
    <w:rsid w:val="008F11A5"/>
    <w:rsid w:val="008F2E99"/>
    <w:rsid w:val="008F4BAB"/>
    <w:rsid w:val="008F6447"/>
    <w:rsid w:val="009078FA"/>
    <w:rsid w:val="00907DC3"/>
    <w:rsid w:val="009115F7"/>
    <w:rsid w:val="00915212"/>
    <w:rsid w:val="0091772B"/>
    <w:rsid w:val="009202CF"/>
    <w:rsid w:val="0092589D"/>
    <w:rsid w:val="00925C5B"/>
    <w:rsid w:val="00932C3B"/>
    <w:rsid w:val="009344B4"/>
    <w:rsid w:val="0094312E"/>
    <w:rsid w:val="00951E6C"/>
    <w:rsid w:val="009533CF"/>
    <w:rsid w:val="00956526"/>
    <w:rsid w:val="00956CC4"/>
    <w:rsid w:val="00961ED2"/>
    <w:rsid w:val="00962B27"/>
    <w:rsid w:val="009671BF"/>
    <w:rsid w:val="00981B1D"/>
    <w:rsid w:val="00983300"/>
    <w:rsid w:val="00993C95"/>
    <w:rsid w:val="009A07CE"/>
    <w:rsid w:val="009A33DB"/>
    <w:rsid w:val="009B30F8"/>
    <w:rsid w:val="009B6C1E"/>
    <w:rsid w:val="009C0758"/>
    <w:rsid w:val="009C184D"/>
    <w:rsid w:val="009C4381"/>
    <w:rsid w:val="009D4052"/>
    <w:rsid w:val="009D51BA"/>
    <w:rsid w:val="009D55F4"/>
    <w:rsid w:val="009D7D02"/>
    <w:rsid w:val="009E37B3"/>
    <w:rsid w:val="009E4368"/>
    <w:rsid w:val="009E5131"/>
    <w:rsid w:val="009E666A"/>
    <w:rsid w:val="009F6D02"/>
    <w:rsid w:val="00A002C7"/>
    <w:rsid w:val="00A06D0E"/>
    <w:rsid w:val="00A11450"/>
    <w:rsid w:val="00A16FC4"/>
    <w:rsid w:val="00A20CC6"/>
    <w:rsid w:val="00A220BF"/>
    <w:rsid w:val="00A24D6C"/>
    <w:rsid w:val="00A3100A"/>
    <w:rsid w:val="00A32864"/>
    <w:rsid w:val="00A33270"/>
    <w:rsid w:val="00A33BE3"/>
    <w:rsid w:val="00A3656C"/>
    <w:rsid w:val="00A42AC5"/>
    <w:rsid w:val="00A45F14"/>
    <w:rsid w:val="00A503A6"/>
    <w:rsid w:val="00A550FC"/>
    <w:rsid w:val="00A60079"/>
    <w:rsid w:val="00A70043"/>
    <w:rsid w:val="00A71B34"/>
    <w:rsid w:val="00A76DBE"/>
    <w:rsid w:val="00A77541"/>
    <w:rsid w:val="00A7764D"/>
    <w:rsid w:val="00A873A4"/>
    <w:rsid w:val="00A8796D"/>
    <w:rsid w:val="00A957E3"/>
    <w:rsid w:val="00A958AD"/>
    <w:rsid w:val="00A95C21"/>
    <w:rsid w:val="00A96CF1"/>
    <w:rsid w:val="00AA0EE8"/>
    <w:rsid w:val="00AA48A2"/>
    <w:rsid w:val="00AB3641"/>
    <w:rsid w:val="00AB652A"/>
    <w:rsid w:val="00AC0B26"/>
    <w:rsid w:val="00AC0DCF"/>
    <w:rsid w:val="00AC4234"/>
    <w:rsid w:val="00AC515F"/>
    <w:rsid w:val="00AC7E89"/>
    <w:rsid w:val="00AD305A"/>
    <w:rsid w:val="00AD3E25"/>
    <w:rsid w:val="00AD599F"/>
    <w:rsid w:val="00AE0290"/>
    <w:rsid w:val="00AE1720"/>
    <w:rsid w:val="00AE4C0E"/>
    <w:rsid w:val="00AE6B59"/>
    <w:rsid w:val="00AF10C4"/>
    <w:rsid w:val="00AF4A6E"/>
    <w:rsid w:val="00AF5F13"/>
    <w:rsid w:val="00B0028C"/>
    <w:rsid w:val="00B1096F"/>
    <w:rsid w:val="00B1505B"/>
    <w:rsid w:val="00B15C2C"/>
    <w:rsid w:val="00B17AA8"/>
    <w:rsid w:val="00B23F64"/>
    <w:rsid w:val="00B270B5"/>
    <w:rsid w:val="00B3005F"/>
    <w:rsid w:val="00B31BEF"/>
    <w:rsid w:val="00B35222"/>
    <w:rsid w:val="00B36606"/>
    <w:rsid w:val="00B55803"/>
    <w:rsid w:val="00B55B95"/>
    <w:rsid w:val="00B57515"/>
    <w:rsid w:val="00B60EC9"/>
    <w:rsid w:val="00B61745"/>
    <w:rsid w:val="00B6513A"/>
    <w:rsid w:val="00B73416"/>
    <w:rsid w:val="00B74106"/>
    <w:rsid w:val="00B81308"/>
    <w:rsid w:val="00B90DBA"/>
    <w:rsid w:val="00B94AC7"/>
    <w:rsid w:val="00B97D0E"/>
    <w:rsid w:val="00BA381B"/>
    <w:rsid w:val="00BA401C"/>
    <w:rsid w:val="00BA53FF"/>
    <w:rsid w:val="00BA55A9"/>
    <w:rsid w:val="00BB0926"/>
    <w:rsid w:val="00BB4698"/>
    <w:rsid w:val="00BC1301"/>
    <w:rsid w:val="00BC5543"/>
    <w:rsid w:val="00BD3C48"/>
    <w:rsid w:val="00BD50BE"/>
    <w:rsid w:val="00BD638D"/>
    <w:rsid w:val="00BD7DCF"/>
    <w:rsid w:val="00BE0634"/>
    <w:rsid w:val="00BE47BF"/>
    <w:rsid w:val="00BE5A4E"/>
    <w:rsid w:val="00BE5EE6"/>
    <w:rsid w:val="00BF3FB2"/>
    <w:rsid w:val="00BF6B1F"/>
    <w:rsid w:val="00C00025"/>
    <w:rsid w:val="00C014D5"/>
    <w:rsid w:val="00C03ED1"/>
    <w:rsid w:val="00C0412C"/>
    <w:rsid w:val="00C04E8C"/>
    <w:rsid w:val="00C072D9"/>
    <w:rsid w:val="00C1125A"/>
    <w:rsid w:val="00C15EF9"/>
    <w:rsid w:val="00C205AC"/>
    <w:rsid w:val="00C2113F"/>
    <w:rsid w:val="00C27F10"/>
    <w:rsid w:val="00C3247E"/>
    <w:rsid w:val="00C35B00"/>
    <w:rsid w:val="00C36850"/>
    <w:rsid w:val="00C37ADA"/>
    <w:rsid w:val="00C400C7"/>
    <w:rsid w:val="00C40A5C"/>
    <w:rsid w:val="00C42250"/>
    <w:rsid w:val="00C43E32"/>
    <w:rsid w:val="00C5217C"/>
    <w:rsid w:val="00C57746"/>
    <w:rsid w:val="00C6699B"/>
    <w:rsid w:val="00C66FE8"/>
    <w:rsid w:val="00C71451"/>
    <w:rsid w:val="00C74374"/>
    <w:rsid w:val="00C75E46"/>
    <w:rsid w:val="00C77EF2"/>
    <w:rsid w:val="00C77F22"/>
    <w:rsid w:val="00C94B6C"/>
    <w:rsid w:val="00CA147E"/>
    <w:rsid w:val="00CA2D25"/>
    <w:rsid w:val="00CA44CB"/>
    <w:rsid w:val="00CC14E3"/>
    <w:rsid w:val="00CC23A2"/>
    <w:rsid w:val="00CC589E"/>
    <w:rsid w:val="00CC6ACD"/>
    <w:rsid w:val="00CC73BA"/>
    <w:rsid w:val="00CD1141"/>
    <w:rsid w:val="00CE1678"/>
    <w:rsid w:val="00CE36F0"/>
    <w:rsid w:val="00CE3AED"/>
    <w:rsid w:val="00CE500F"/>
    <w:rsid w:val="00CF7A36"/>
    <w:rsid w:val="00D001B3"/>
    <w:rsid w:val="00D04583"/>
    <w:rsid w:val="00D10152"/>
    <w:rsid w:val="00D143E5"/>
    <w:rsid w:val="00D14BA5"/>
    <w:rsid w:val="00D25F98"/>
    <w:rsid w:val="00D2685D"/>
    <w:rsid w:val="00D31304"/>
    <w:rsid w:val="00D31428"/>
    <w:rsid w:val="00D34F40"/>
    <w:rsid w:val="00D4337B"/>
    <w:rsid w:val="00D4554C"/>
    <w:rsid w:val="00D478C5"/>
    <w:rsid w:val="00D50050"/>
    <w:rsid w:val="00D53636"/>
    <w:rsid w:val="00D54DAF"/>
    <w:rsid w:val="00D61925"/>
    <w:rsid w:val="00D6277B"/>
    <w:rsid w:val="00D6438D"/>
    <w:rsid w:val="00D64F7F"/>
    <w:rsid w:val="00D7129B"/>
    <w:rsid w:val="00D715B1"/>
    <w:rsid w:val="00D71AD0"/>
    <w:rsid w:val="00D73463"/>
    <w:rsid w:val="00D73F6E"/>
    <w:rsid w:val="00D85A22"/>
    <w:rsid w:val="00D874D9"/>
    <w:rsid w:val="00D97B53"/>
    <w:rsid w:val="00DA2A0A"/>
    <w:rsid w:val="00DA45AB"/>
    <w:rsid w:val="00DA6749"/>
    <w:rsid w:val="00DB118A"/>
    <w:rsid w:val="00DB43E3"/>
    <w:rsid w:val="00DB7139"/>
    <w:rsid w:val="00DC38CC"/>
    <w:rsid w:val="00DC3CD6"/>
    <w:rsid w:val="00DC5B6C"/>
    <w:rsid w:val="00DC5E03"/>
    <w:rsid w:val="00DC7DF3"/>
    <w:rsid w:val="00DC7FA6"/>
    <w:rsid w:val="00DD6373"/>
    <w:rsid w:val="00DE10C9"/>
    <w:rsid w:val="00DE4F9D"/>
    <w:rsid w:val="00DF4871"/>
    <w:rsid w:val="00DF72D2"/>
    <w:rsid w:val="00E07F4C"/>
    <w:rsid w:val="00E10573"/>
    <w:rsid w:val="00E11F88"/>
    <w:rsid w:val="00E124B4"/>
    <w:rsid w:val="00E13599"/>
    <w:rsid w:val="00E137DD"/>
    <w:rsid w:val="00E14FF9"/>
    <w:rsid w:val="00E22DD2"/>
    <w:rsid w:val="00E25DE4"/>
    <w:rsid w:val="00E26936"/>
    <w:rsid w:val="00E32751"/>
    <w:rsid w:val="00E33540"/>
    <w:rsid w:val="00E34908"/>
    <w:rsid w:val="00E37784"/>
    <w:rsid w:val="00E419A2"/>
    <w:rsid w:val="00E42AC4"/>
    <w:rsid w:val="00E42BF8"/>
    <w:rsid w:val="00E43B86"/>
    <w:rsid w:val="00E44460"/>
    <w:rsid w:val="00E461BD"/>
    <w:rsid w:val="00E51BB9"/>
    <w:rsid w:val="00E53079"/>
    <w:rsid w:val="00E54B95"/>
    <w:rsid w:val="00E67794"/>
    <w:rsid w:val="00E74518"/>
    <w:rsid w:val="00E74CF3"/>
    <w:rsid w:val="00E75DCA"/>
    <w:rsid w:val="00E80746"/>
    <w:rsid w:val="00E82EDC"/>
    <w:rsid w:val="00E900ED"/>
    <w:rsid w:val="00E91F3C"/>
    <w:rsid w:val="00E946D1"/>
    <w:rsid w:val="00E95F80"/>
    <w:rsid w:val="00EA7FA6"/>
    <w:rsid w:val="00EB0239"/>
    <w:rsid w:val="00EB5222"/>
    <w:rsid w:val="00EC1666"/>
    <w:rsid w:val="00ED02BC"/>
    <w:rsid w:val="00ED29D1"/>
    <w:rsid w:val="00ED38EC"/>
    <w:rsid w:val="00EE1A7D"/>
    <w:rsid w:val="00EF08C0"/>
    <w:rsid w:val="00EF195A"/>
    <w:rsid w:val="00EF5462"/>
    <w:rsid w:val="00EF5E29"/>
    <w:rsid w:val="00F02288"/>
    <w:rsid w:val="00F0545A"/>
    <w:rsid w:val="00F076FB"/>
    <w:rsid w:val="00F16CAD"/>
    <w:rsid w:val="00F201B8"/>
    <w:rsid w:val="00F232B7"/>
    <w:rsid w:val="00F24A95"/>
    <w:rsid w:val="00F26B74"/>
    <w:rsid w:val="00F3399A"/>
    <w:rsid w:val="00F37093"/>
    <w:rsid w:val="00F417FE"/>
    <w:rsid w:val="00F44FF9"/>
    <w:rsid w:val="00F46CCC"/>
    <w:rsid w:val="00F55C18"/>
    <w:rsid w:val="00F577E6"/>
    <w:rsid w:val="00F65665"/>
    <w:rsid w:val="00F73AC6"/>
    <w:rsid w:val="00F73C41"/>
    <w:rsid w:val="00F74F32"/>
    <w:rsid w:val="00F813B3"/>
    <w:rsid w:val="00F8385F"/>
    <w:rsid w:val="00F84E6D"/>
    <w:rsid w:val="00F91C7B"/>
    <w:rsid w:val="00FA03EE"/>
    <w:rsid w:val="00FA4815"/>
    <w:rsid w:val="00FA63B3"/>
    <w:rsid w:val="00FA6623"/>
    <w:rsid w:val="00FA79DF"/>
    <w:rsid w:val="00FB58F4"/>
    <w:rsid w:val="00FC38ED"/>
    <w:rsid w:val="00FC3FBB"/>
    <w:rsid w:val="00FE5969"/>
    <w:rsid w:val="00FE7DF8"/>
    <w:rsid w:val="00FF4EA4"/>
    <w:rsid w:val="00FF4EC3"/>
    <w:rsid w:val="00FF7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0654"/>
  <w15:docId w15:val="{7C832B81-3824-4D41-8BB7-15276B43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E0634"/>
  </w:style>
  <w:style w:type="paragraph" w:styleId="Heading1">
    <w:name w:val="heading 1"/>
    <w:basedOn w:val="Normal"/>
    <w:next w:val="Normal"/>
    <w:link w:val="Heading1Char"/>
    <w:autoRedefine/>
    <w:qFormat/>
    <w:rsid w:val="00025AF9"/>
    <w:pPr>
      <w:keepNext/>
      <w:keepLines/>
      <w:numPr>
        <w:numId w:val="14"/>
      </w:numPr>
      <w:spacing w:line="360" w:lineRule="auto"/>
      <w:ind w:left="0" w:firstLine="0"/>
      <w:jc w:val="center"/>
      <w:outlineLvl w:val="0"/>
    </w:pPr>
    <w:rPr>
      <w:rFonts w:ascii="Times New Roman" w:hAnsi="Times New Roman"/>
      <w:b/>
      <w:sz w:val="24"/>
      <w:szCs w:val="28"/>
    </w:rPr>
  </w:style>
  <w:style w:type="paragraph" w:styleId="Heading2">
    <w:name w:val="heading 2"/>
    <w:basedOn w:val="Normal"/>
    <w:next w:val="Normal"/>
    <w:link w:val="Heading2Char"/>
    <w:autoRedefine/>
    <w:qFormat/>
    <w:rsid w:val="0033755C"/>
    <w:pPr>
      <w:keepNext/>
      <w:keepLines/>
      <w:numPr>
        <w:ilvl w:val="1"/>
        <w:numId w:val="14"/>
      </w:numPr>
      <w:spacing w:after="80"/>
      <w:ind w:left="426"/>
      <w:outlineLvl w:val="1"/>
    </w:pPr>
    <w:rPr>
      <w:rFonts w:ascii="Times New Roman" w:hAnsi="Times New Roman"/>
      <w:b/>
      <w:sz w:val="24"/>
      <w:szCs w:val="32"/>
    </w:rPr>
  </w:style>
  <w:style w:type="paragraph" w:styleId="Heading3">
    <w:name w:val="heading 3"/>
    <w:basedOn w:val="Normal"/>
    <w:next w:val="Normal"/>
    <w:autoRedefine/>
    <w:qFormat/>
    <w:rsid w:val="00C37ADA"/>
    <w:pPr>
      <w:keepNext/>
      <w:keepLines/>
      <w:numPr>
        <w:ilvl w:val="2"/>
        <w:numId w:val="14"/>
      </w:numPr>
      <w:spacing w:after="80"/>
      <w:ind w:hanging="1451"/>
      <w:outlineLvl w:val="2"/>
    </w:pPr>
    <w:rPr>
      <w:rFonts w:ascii="Times New Roman" w:hAnsi="Times New Roman"/>
      <w:sz w:val="24"/>
      <w:szCs w:val="28"/>
    </w:rPr>
  </w:style>
  <w:style w:type="paragraph" w:styleId="Heading4">
    <w:name w:val="heading 4"/>
    <w:basedOn w:val="Normal"/>
    <w:next w:val="Normal"/>
    <w:pPr>
      <w:keepNext/>
      <w:keepLines/>
      <w:numPr>
        <w:ilvl w:val="3"/>
        <w:numId w:val="13"/>
      </w:numPr>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E5307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5307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695BCE"/>
    <w:pPr>
      <w:spacing w:line="240" w:lineRule="auto"/>
    </w:pPr>
    <w:rPr>
      <w:sz w:val="20"/>
      <w:szCs w:val="20"/>
    </w:rPr>
  </w:style>
  <w:style w:type="character" w:customStyle="1" w:styleId="FootnoteTextChar">
    <w:name w:val="Footnote Text Char"/>
    <w:basedOn w:val="DefaultParagraphFont"/>
    <w:link w:val="FootnoteText"/>
    <w:uiPriority w:val="99"/>
    <w:semiHidden/>
    <w:rsid w:val="00695BCE"/>
    <w:rPr>
      <w:sz w:val="20"/>
      <w:szCs w:val="20"/>
    </w:rPr>
  </w:style>
  <w:style w:type="character" w:styleId="FootnoteReference">
    <w:name w:val="footnote reference"/>
    <w:basedOn w:val="DefaultParagraphFont"/>
    <w:uiPriority w:val="99"/>
    <w:semiHidden/>
    <w:unhideWhenUsed/>
    <w:rsid w:val="00695BCE"/>
    <w:rPr>
      <w:vertAlign w:val="superscript"/>
    </w:rPr>
  </w:style>
  <w:style w:type="character" w:customStyle="1" w:styleId="Heading7Char">
    <w:name w:val="Heading 7 Char"/>
    <w:basedOn w:val="DefaultParagraphFont"/>
    <w:link w:val="Heading7"/>
    <w:uiPriority w:val="9"/>
    <w:rsid w:val="00E5307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E53079"/>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E53079"/>
    <w:pPr>
      <w:spacing w:line="240" w:lineRule="auto"/>
    </w:pPr>
  </w:style>
  <w:style w:type="paragraph" w:styleId="ListParagraph">
    <w:name w:val="List Paragraph"/>
    <w:basedOn w:val="Normal"/>
    <w:uiPriority w:val="34"/>
    <w:qFormat/>
    <w:rsid w:val="00956526"/>
    <w:pPr>
      <w:ind w:left="720"/>
      <w:contextualSpacing/>
    </w:pPr>
  </w:style>
  <w:style w:type="paragraph" w:styleId="Bibliography">
    <w:name w:val="Bibliography"/>
    <w:basedOn w:val="Normal"/>
    <w:next w:val="Normal"/>
    <w:uiPriority w:val="37"/>
    <w:unhideWhenUsed/>
    <w:rsid w:val="00DC5E03"/>
    <w:pPr>
      <w:spacing w:line="480" w:lineRule="auto"/>
      <w:ind w:left="720" w:hanging="720"/>
    </w:pPr>
  </w:style>
  <w:style w:type="character" w:customStyle="1" w:styleId="Heading1Char">
    <w:name w:val="Heading 1 Char"/>
    <w:basedOn w:val="DefaultParagraphFont"/>
    <w:link w:val="Heading1"/>
    <w:rsid w:val="00025AF9"/>
    <w:rPr>
      <w:rFonts w:ascii="Times New Roman" w:hAnsi="Times New Roman"/>
      <w:b/>
      <w:sz w:val="24"/>
      <w:szCs w:val="28"/>
    </w:rPr>
  </w:style>
  <w:style w:type="character" w:styleId="CommentReference">
    <w:name w:val="annotation reference"/>
    <w:basedOn w:val="DefaultParagraphFont"/>
    <w:uiPriority w:val="99"/>
    <w:semiHidden/>
    <w:unhideWhenUsed/>
    <w:rsid w:val="00D6438D"/>
    <w:rPr>
      <w:sz w:val="16"/>
      <w:szCs w:val="16"/>
    </w:rPr>
  </w:style>
  <w:style w:type="paragraph" w:styleId="CommentText">
    <w:name w:val="annotation text"/>
    <w:basedOn w:val="Normal"/>
    <w:link w:val="CommentTextChar"/>
    <w:uiPriority w:val="99"/>
    <w:semiHidden/>
    <w:unhideWhenUsed/>
    <w:rsid w:val="00D6438D"/>
    <w:pPr>
      <w:spacing w:line="240" w:lineRule="auto"/>
    </w:pPr>
    <w:rPr>
      <w:sz w:val="20"/>
      <w:szCs w:val="20"/>
    </w:rPr>
  </w:style>
  <w:style w:type="character" w:customStyle="1" w:styleId="CommentTextChar">
    <w:name w:val="Comment Text Char"/>
    <w:basedOn w:val="DefaultParagraphFont"/>
    <w:link w:val="CommentText"/>
    <w:uiPriority w:val="99"/>
    <w:semiHidden/>
    <w:rsid w:val="00D6438D"/>
    <w:rPr>
      <w:sz w:val="20"/>
      <w:szCs w:val="20"/>
    </w:rPr>
  </w:style>
  <w:style w:type="paragraph" w:styleId="CommentSubject">
    <w:name w:val="annotation subject"/>
    <w:basedOn w:val="CommentText"/>
    <w:next w:val="CommentText"/>
    <w:link w:val="CommentSubjectChar"/>
    <w:uiPriority w:val="99"/>
    <w:semiHidden/>
    <w:unhideWhenUsed/>
    <w:rsid w:val="00D6438D"/>
    <w:rPr>
      <w:b/>
      <w:bCs/>
    </w:rPr>
  </w:style>
  <w:style w:type="character" w:customStyle="1" w:styleId="CommentSubjectChar">
    <w:name w:val="Comment Subject Char"/>
    <w:basedOn w:val="CommentTextChar"/>
    <w:link w:val="CommentSubject"/>
    <w:uiPriority w:val="99"/>
    <w:semiHidden/>
    <w:rsid w:val="00D6438D"/>
    <w:rPr>
      <w:b/>
      <w:bCs/>
      <w:sz w:val="20"/>
      <w:szCs w:val="20"/>
    </w:rPr>
  </w:style>
  <w:style w:type="paragraph" w:styleId="BalloonText">
    <w:name w:val="Balloon Text"/>
    <w:basedOn w:val="Normal"/>
    <w:link w:val="BalloonTextChar"/>
    <w:uiPriority w:val="99"/>
    <w:semiHidden/>
    <w:unhideWhenUsed/>
    <w:rsid w:val="00D643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38D"/>
    <w:rPr>
      <w:rFonts w:ascii="Segoe UI" w:hAnsi="Segoe UI" w:cs="Segoe UI"/>
      <w:sz w:val="18"/>
      <w:szCs w:val="18"/>
    </w:rPr>
  </w:style>
  <w:style w:type="paragraph" w:styleId="Revision">
    <w:name w:val="Revision"/>
    <w:hidden/>
    <w:uiPriority w:val="99"/>
    <w:semiHidden/>
    <w:rsid w:val="00ED29D1"/>
    <w:pPr>
      <w:spacing w:line="240" w:lineRule="auto"/>
    </w:pPr>
  </w:style>
  <w:style w:type="paragraph" w:styleId="Caption">
    <w:name w:val="caption"/>
    <w:basedOn w:val="Normal"/>
    <w:next w:val="Normal"/>
    <w:uiPriority w:val="35"/>
    <w:unhideWhenUsed/>
    <w:qFormat/>
    <w:rsid w:val="00FE5969"/>
    <w:pPr>
      <w:spacing w:after="200" w:line="240" w:lineRule="auto"/>
    </w:pPr>
    <w:rPr>
      <w:i/>
      <w:iCs/>
      <w:color w:val="1F497D" w:themeColor="text2"/>
      <w:sz w:val="18"/>
      <w:szCs w:val="18"/>
    </w:rPr>
  </w:style>
  <w:style w:type="paragraph" w:styleId="Header">
    <w:name w:val="header"/>
    <w:basedOn w:val="Normal"/>
    <w:link w:val="HeaderChar"/>
    <w:uiPriority w:val="99"/>
    <w:unhideWhenUsed/>
    <w:rsid w:val="00BD638D"/>
    <w:pPr>
      <w:tabs>
        <w:tab w:val="center" w:pos="4680"/>
        <w:tab w:val="right" w:pos="9360"/>
      </w:tabs>
      <w:spacing w:line="240" w:lineRule="auto"/>
    </w:pPr>
  </w:style>
  <w:style w:type="character" w:customStyle="1" w:styleId="HeaderChar">
    <w:name w:val="Header Char"/>
    <w:basedOn w:val="DefaultParagraphFont"/>
    <w:link w:val="Header"/>
    <w:uiPriority w:val="99"/>
    <w:rsid w:val="00BD638D"/>
  </w:style>
  <w:style w:type="paragraph" w:styleId="Footer">
    <w:name w:val="footer"/>
    <w:basedOn w:val="Normal"/>
    <w:link w:val="FooterChar"/>
    <w:uiPriority w:val="99"/>
    <w:unhideWhenUsed/>
    <w:rsid w:val="00BD638D"/>
    <w:pPr>
      <w:tabs>
        <w:tab w:val="center" w:pos="4680"/>
        <w:tab w:val="right" w:pos="9360"/>
      </w:tabs>
      <w:spacing w:line="240" w:lineRule="auto"/>
    </w:pPr>
  </w:style>
  <w:style w:type="character" w:customStyle="1" w:styleId="FooterChar">
    <w:name w:val="Footer Char"/>
    <w:basedOn w:val="DefaultParagraphFont"/>
    <w:link w:val="Footer"/>
    <w:uiPriority w:val="99"/>
    <w:rsid w:val="00BD638D"/>
  </w:style>
  <w:style w:type="paragraph" w:styleId="EndnoteText">
    <w:name w:val="endnote text"/>
    <w:basedOn w:val="Normal"/>
    <w:link w:val="EndnoteTextChar"/>
    <w:uiPriority w:val="99"/>
    <w:semiHidden/>
    <w:unhideWhenUsed/>
    <w:rsid w:val="00F813B3"/>
    <w:pPr>
      <w:spacing w:line="240" w:lineRule="auto"/>
    </w:pPr>
    <w:rPr>
      <w:sz w:val="20"/>
      <w:szCs w:val="20"/>
    </w:rPr>
  </w:style>
  <w:style w:type="character" w:customStyle="1" w:styleId="EndnoteTextChar">
    <w:name w:val="Endnote Text Char"/>
    <w:basedOn w:val="DefaultParagraphFont"/>
    <w:link w:val="EndnoteText"/>
    <w:uiPriority w:val="99"/>
    <w:semiHidden/>
    <w:rsid w:val="00F813B3"/>
    <w:rPr>
      <w:sz w:val="20"/>
      <w:szCs w:val="20"/>
    </w:rPr>
  </w:style>
  <w:style w:type="character" w:styleId="EndnoteReference">
    <w:name w:val="endnote reference"/>
    <w:basedOn w:val="DefaultParagraphFont"/>
    <w:uiPriority w:val="99"/>
    <w:semiHidden/>
    <w:unhideWhenUsed/>
    <w:rsid w:val="00F813B3"/>
    <w:rPr>
      <w:vertAlign w:val="superscript"/>
    </w:rPr>
  </w:style>
  <w:style w:type="character" w:customStyle="1" w:styleId="TitleChar">
    <w:name w:val="Title Char"/>
    <w:basedOn w:val="DefaultParagraphFont"/>
    <w:link w:val="Title"/>
    <w:rsid w:val="00061F1D"/>
    <w:rPr>
      <w:sz w:val="52"/>
      <w:szCs w:val="52"/>
    </w:rPr>
  </w:style>
  <w:style w:type="paragraph" w:styleId="TOCHeading">
    <w:name w:val="TOC Heading"/>
    <w:basedOn w:val="Heading1"/>
    <w:next w:val="Normal"/>
    <w:uiPriority w:val="39"/>
    <w:unhideWhenUsed/>
    <w:qFormat/>
    <w:rsid w:val="00FE7DF8"/>
    <w:pPr>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6C1B77"/>
    <w:pPr>
      <w:tabs>
        <w:tab w:val="left" w:pos="952"/>
        <w:tab w:val="right" w:leader="dot" w:pos="7930"/>
      </w:tabs>
      <w:spacing w:line="240" w:lineRule="auto"/>
    </w:pPr>
  </w:style>
  <w:style w:type="paragraph" w:styleId="TOC2">
    <w:name w:val="toc 2"/>
    <w:basedOn w:val="Normal"/>
    <w:next w:val="Normal"/>
    <w:autoRedefine/>
    <w:uiPriority w:val="39"/>
    <w:unhideWhenUsed/>
    <w:rsid w:val="006C1B77"/>
    <w:pPr>
      <w:tabs>
        <w:tab w:val="right" w:leader="dot" w:pos="7930"/>
      </w:tabs>
      <w:spacing w:line="240" w:lineRule="auto"/>
      <w:ind w:left="993"/>
    </w:pPr>
  </w:style>
  <w:style w:type="paragraph" w:styleId="TOC3">
    <w:name w:val="toc 3"/>
    <w:basedOn w:val="Normal"/>
    <w:next w:val="Normal"/>
    <w:autoRedefine/>
    <w:uiPriority w:val="39"/>
    <w:unhideWhenUsed/>
    <w:rsid w:val="002B2CC0"/>
    <w:pPr>
      <w:tabs>
        <w:tab w:val="right" w:leader="dot" w:pos="7930"/>
      </w:tabs>
      <w:spacing w:line="240" w:lineRule="auto"/>
      <w:ind w:left="993"/>
    </w:pPr>
  </w:style>
  <w:style w:type="character" w:styleId="Hyperlink">
    <w:name w:val="Hyperlink"/>
    <w:basedOn w:val="DefaultParagraphFont"/>
    <w:uiPriority w:val="99"/>
    <w:unhideWhenUsed/>
    <w:rsid w:val="00FE7DF8"/>
    <w:rPr>
      <w:color w:val="0000FF" w:themeColor="hyperlink"/>
      <w:u w:val="single"/>
    </w:rPr>
  </w:style>
  <w:style w:type="paragraph" w:styleId="TableofFigures">
    <w:name w:val="table of figures"/>
    <w:basedOn w:val="Normal"/>
    <w:next w:val="Normal"/>
    <w:uiPriority w:val="99"/>
    <w:unhideWhenUsed/>
    <w:rsid w:val="004E43D4"/>
  </w:style>
  <w:style w:type="character" w:customStyle="1" w:styleId="Heading2Char">
    <w:name w:val="Heading 2 Char"/>
    <w:basedOn w:val="DefaultParagraphFont"/>
    <w:link w:val="Heading2"/>
    <w:rsid w:val="0033755C"/>
    <w:rPr>
      <w:rFonts w:ascii="Times New Roman" w:hAnsi="Times New Roman"/>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23206">
      <w:bodyDiv w:val="1"/>
      <w:marLeft w:val="0"/>
      <w:marRight w:val="0"/>
      <w:marTop w:val="0"/>
      <w:marBottom w:val="0"/>
      <w:divBdr>
        <w:top w:val="none" w:sz="0" w:space="0" w:color="auto"/>
        <w:left w:val="none" w:sz="0" w:space="0" w:color="auto"/>
        <w:bottom w:val="none" w:sz="0" w:space="0" w:color="auto"/>
        <w:right w:val="none" w:sz="0" w:space="0" w:color="auto"/>
      </w:divBdr>
    </w:div>
    <w:div w:id="1087269703">
      <w:bodyDiv w:val="1"/>
      <w:marLeft w:val="0"/>
      <w:marRight w:val="0"/>
      <w:marTop w:val="0"/>
      <w:marBottom w:val="0"/>
      <w:divBdr>
        <w:top w:val="none" w:sz="0" w:space="0" w:color="auto"/>
        <w:left w:val="none" w:sz="0" w:space="0" w:color="auto"/>
        <w:bottom w:val="none" w:sz="0" w:space="0" w:color="auto"/>
        <w:right w:val="none" w:sz="0" w:space="0" w:color="auto"/>
      </w:divBdr>
    </w:div>
    <w:div w:id="2000307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B7311-2584-4733-99AE-A0F0F1A24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24</Pages>
  <Words>11510</Words>
  <Characters>65609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119</cp:revision>
  <cp:lastPrinted>2023-06-06T15:45:00Z</cp:lastPrinted>
  <dcterms:created xsi:type="dcterms:W3CDTF">2023-05-22T10:08:00Z</dcterms:created>
  <dcterms:modified xsi:type="dcterms:W3CDTF">2023-06-06T22:41:00Z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id="C87EDY3v"/&gt;&lt;style id="http://www.zotero.org/styles/apa" locale="en-US" hasBibliography="1" bibliographyStyleHasBeenSet="1"/&gt;&lt;prefs&gt;&lt;pref name="fieldType" value="Field"/&gt;&lt;/prefs&gt;&lt;/data&gt;</vt:lpwstr>
  </property>
</Properties>
</file>