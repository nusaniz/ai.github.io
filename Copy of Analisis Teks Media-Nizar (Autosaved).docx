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765A51" w:rsidRDefault="00D31304" w:rsidP="00340F7C">
      <w:pPr>
        <w:jc w:val="center"/>
        <w:rPr>
          <w:rFonts w:ascii="Times New Roman" w:hAnsi="Times New Roman" w:cs="Times New Roman"/>
          <w:b/>
          <w:sz w:val="24"/>
          <w:szCs w:val="24"/>
        </w:rPr>
      </w:pPr>
      <w:r w:rsidRPr="00765A51">
        <w:rPr>
          <w:rFonts w:ascii="Times New Roman" w:hAnsi="Times New Roman" w:cs="Times New Roman"/>
          <w:b/>
          <w:sz w:val="24"/>
          <w:szCs w:val="24"/>
        </w:rPr>
        <w:t>REPRESENTASI BULLYING</w:t>
      </w:r>
      <w:r w:rsidRPr="00765A51">
        <w:rPr>
          <w:rFonts w:ascii="Times New Roman" w:hAnsi="Times New Roman" w:cs="Times New Roman"/>
          <w:b/>
          <w:sz w:val="24"/>
          <w:szCs w:val="24"/>
        </w:rPr>
        <w:br/>
        <w:t>SERIAL DRAMA KOREA REVENGE OF OTHERS 2022</w:t>
      </w:r>
      <w:r w:rsidRPr="00765A51">
        <w:rPr>
          <w:rFonts w:ascii="Times New Roman" w:hAnsi="Times New Roman" w:cs="Times New Roman"/>
          <w:b/>
          <w:sz w:val="24"/>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PROGRAM STUDI ILMU KOMUNIKASI</w:t>
      </w:r>
    </w:p>
    <w:p w14:paraId="1C143A7B"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FAKULTAS DAKWAH DAN KOMUNIKASI</w:t>
      </w:r>
    </w:p>
    <w:p w14:paraId="4F145175"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UNIVERSITAS ISLAM NEGERI SUNAN AMPEL</w:t>
      </w:r>
    </w:p>
    <w:p w14:paraId="5985C800"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SURABAYA</w:t>
      </w:r>
    </w:p>
    <w:p w14:paraId="7C568150" w14:textId="3CB877BB" w:rsidR="00B36606"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518883"/>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03B84E16"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Bullying Serial Drama Korea Revenge Of Others 2022 (Analisis Semiotika Roland Barthes)" </w:t>
      </w:r>
      <w:del w:id="9" w:author="NIZAR" w:date="2023-06-01T13:28:00Z">
        <w:r w:rsidRPr="00A11450" w:rsidDel="00ED02BC">
          <w:rPr>
            <w:rFonts w:ascii="Times New Roman" w:hAnsi="Times New Roman" w:cs="Times New Roman"/>
            <w:sz w:val="24"/>
            <w:rPrChange w:id="10" w:author="NIZAR" w:date="2023-06-01T13:31:00Z">
              <w:rPr/>
            </w:rPrChange>
          </w:rPr>
          <w:delText>sebagai salah satu syarat untuk memperoleh gelar Sarjana {Program Studi} pada Universitas Islam Negeri Sunan Ampel Surabaya.</w:delText>
        </w:r>
      </w:del>
      <w:ins w:id="11" w:author="NIZAR" w:date="2023-06-01T13:28:00Z">
        <w:r w:rsidR="00ED02BC" w:rsidRPr="00A11450">
          <w:rPr>
            <w:rFonts w:ascii="Times New Roman" w:hAnsi="Times New Roman" w:cs="Times New Roman"/>
            <w:sz w:val="24"/>
            <w:rPrChange w:id="12"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3" w:author="NIZAR" w:date="2023-06-01T13:31:00Z">
              <w:rPr/>
            </w:rPrChange>
          </w:rPr>
          <w:t xml:space="preserve"> yang diampu oleh </w:t>
        </w:r>
      </w:ins>
      <w:ins w:id="14" w:author="NIZAR" w:date="2023-06-01T13:29:00Z">
        <w:r w:rsidR="003946CF" w:rsidRPr="00A11450">
          <w:rPr>
            <w:rFonts w:ascii="Times New Roman" w:hAnsi="Times New Roman" w:cs="Times New Roman"/>
            <w:sz w:val="24"/>
            <w:rPrChange w:id="15"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6" w:author="NIZAR" w:date="2023-06-01T13:31:00Z">
            <w:rPr/>
          </w:rPrChange>
        </w:rPr>
        <w:pPrChange w:id="17" w:author="NIZAR" w:date="2023-06-01T13:34:00Z">
          <w:pPr/>
        </w:pPrChange>
      </w:pPr>
    </w:p>
    <w:p w14:paraId="5F305302" w14:textId="5539396C" w:rsidR="00183830" w:rsidRPr="00A11450" w:rsidDel="003946CF" w:rsidRDefault="00183830">
      <w:pPr>
        <w:ind w:firstLine="720"/>
        <w:jc w:val="both"/>
        <w:rPr>
          <w:del w:id="18" w:author="NIZAR" w:date="2023-06-01T13:30:00Z"/>
          <w:rFonts w:ascii="Times New Roman" w:hAnsi="Times New Roman" w:cs="Times New Roman"/>
          <w:sz w:val="24"/>
          <w:rPrChange w:id="19" w:author="NIZAR" w:date="2023-06-01T13:31:00Z">
            <w:rPr>
              <w:del w:id="20" w:author="NIZAR" w:date="2023-06-01T13:30:00Z"/>
            </w:rPr>
          </w:rPrChange>
        </w:rPr>
        <w:pPrChange w:id="21" w:author="NIZAR" w:date="2023-06-01T13:34:00Z">
          <w:pPr/>
        </w:pPrChange>
      </w:pPr>
      <w:r w:rsidRPr="00A11450">
        <w:rPr>
          <w:rFonts w:ascii="Times New Roman" w:hAnsi="Times New Roman" w:cs="Times New Roman"/>
          <w:sz w:val="24"/>
          <w:rPrChange w:id="22" w:author="NIZAR" w:date="2023-06-01T13:31:00Z">
            <w:rPr/>
          </w:rPrChange>
        </w:rPr>
        <w:t xml:space="preserve">Penulis menyadari bahwa dalam penyusunan </w:t>
      </w:r>
      <w:del w:id="23" w:author="NIZAR" w:date="2023-06-01T13:29:00Z">
        <w:r w:rsidRPr="00A11450" w:rsidDel="003946CF">
          <w:rPr>
            <w:rFonts w:ascii="Times New Roman" w:hAnsi="Times New Roman" w:cs="Times New Roman"/>
            <w:sz w:val="24"/>
            <w:rPrChange w:id="24" w:author="NIZAR" w:date="2023-06-01T13:31:00Z">
              <w:rPr/>
            </w:rPrChange>
          </w:rPr>
          <w:delText xml:space="preserve">skripsi </w:delText>
        </w:r>
      </w:del>
      <w:ins w:id="25" w:author="NIZAR" w:date="2023-06-01T13:29:00Z">
        <w:r w:rsidR="003946CF" w:rsidRPr="00A11450">
          <w:rPr>
            <w:rFonts w:ascii="Times New Roman" w:hAnsi="Times New Roman" w:cs="Times New Roman"/>
            <w:sz w:val="24"/>
            <w:rPrChange w:id="26" w:author="NIZAR" w:date="2023-06-01T13:31:00Z">
              <w:rPr/>
            </w:rPrChange>
          </w:rPr>
          <w:t xml:space="preserve">tugas penelitian </w:t>
        </w:r>
      </w:ins>
      <w:r w:rsidRPr="00A11450">
        <w:rPr>
          <w:rFonts w:ascii="Times New Roman" w:hAnsi="Times New Roman" w:cs="Times New Roman"/>
          <w:sz w:val="24"/>
          <w:rPrChange w:id="27" w:author="NIZAR" w:date="2023-06-01T13:31:00Z">
            <w:rPr/>
          </w:rPrChange>
        </w:rPr>
        <w:t>ini tidak lepas dari bantuan dan dukungan dari berbagai pihak. Oleh karenanya, penulis mengucapkan terima kasih</w:t>
      </w:r>
      <w:ins w:id="28" w:author="NIZAR" w:date="2023-06-01T13:30:00Z">
        <w:r w:rsidR="003946CF" w:rsidRPr="00A11450">
          <w:rPr>
            <w:rFonts w:ascii="Times New Roman" w:hAnsi="Times New Roman" w:cs="Times New Roman"/>
            <w:sz w:val="24"/>
            <w:rPrChange w:id="29" w:author="NIZAR" w:date="2023-06-01T13:31:00Z">
              <w:rPr/>
            </w:rPrChange>
          </w:rPr>
          <w:t>.</w:t>
        </w:r>
      </w:ins>
      <w:del w:id="30" w:author="NIZAR" w:date="2023-06-01T13:30:00Z">
        <w:r w:rsidRPr="00A11450" w:rsidDel="003946CF">
          <w:rPr>
            <w:rFonts w:ascii="Times New Roman" w:hAnsi="Times New Roman" w:cs="Times New Roman"/>
            <w:sz w:val="24"/>
            <w:rPrChange w:id="31"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2" w:author="NIZAR" w:date="2023-06-01T13:30:00Z"/>
          <w:rFonts w:ascii="Times New Roman" w:hAnsi="Times New Roman" w:cs="Times New Roman"/>
          <w:sz w:val="24"/>
          <w:rPrChange w:id="33" w:author="NIZAR" w:date="2023-06-01T13:31:00Z">
            <w:rPr>
              <w:del w:id="34" w:author="NIZAR" w:date="2023-06-01T13:30:00Z"/>
            </w:rPr>
          </w:rPrChange>
        </w:rPr>
        <w:pPrChange w:id="35" w:author="NIZAR" w:date="2023-06-01T13:34:00Z">
          <w:pPr/>
        </w:pPrChange>
      </w:pPr>
    </w:p>
    <w:p w14:paraId="39F94305" w14:textId="0A45997F" w:rsidR="00183830" w:rsidRPr="00A11450" w:rsidDel="003946CF" w:rsidRDefault="00183830">
      <w:pPr>
        <w:ind w:firstLine="720"/>
        <w:jc w:val="both"/>
        <w:rPr>
          <w:del w:id="36" w:author="NIZAR" w:date="2023-06-01T13:30:00Z"/>
          <w:rFonts w:ascii="Times New Roman" w:hAnsi="Times New Roman" w:cs="Times New Roman"/>
          <w:sz w:val="24"/>
          <w:rPrChange w:id="37" w:author="NIZAR" w:date="2023-06-01T13:31:00Z">
            <w:rPr>
              <w:del w:id="38" w:author="NIZAR" w:date="2023-06-01T13:30:00Z"/>
            </w:rPr>
          </w:rPrChange>
        </w:rPr>
        <w:pPrChange w:id="39" w:author="NIZAR" w:date="2023-06-01T13:34:00Z">
          <w:pPr/>
        </w:pPrChange>
      </w:pPr>
      <w:del w:id="40" w:author="NIZAR" w:date="2023-06-01T13:30:00Z">
        <w:r w:rsidRPr="00A11450" w:rsidDel="003946CF">
          <w:rPr>
            <w:rFonts w:ascii="Times New Roman" w:hAnsi="Times New Roman" w:cs="Times New Roman"/>
            <w:sz w:val="24"/>
            <w:rPrChange w:id="41"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2" w:author="NIZAR" w:date="2023-06-01T13:30:00Z"/>
          <w:rFonts w:ascii="Times New Roman" w:hAnsi="Times New Roman" w:cs="Times New Roman"/>
          <w:sz w:val="24"/>
          <w:rPrChange w:id="43" w:author="NIZAR" w:date="2023-06-01T13:31:00Z">
            <w:rPr>
              <w:del w:id="44" w:author="NIZAR" w:date="2023-06-01T13:30:00Z"/>
            </w:rPr>
          </w:rPrChange>
        </w:rPr>
        <w:pPrChange w:id="45" w:author="NIZAR" w:date="2023-06-01T13:34:00Z">
          <w:pPr/>
        </w:pPrChange>
      </w:pPr>
      <w:del w:id="46" w:author="NIZAR" w:date="2023-06-01T13:30:00Z">
        <w:r w:rsidRPr="00A11450" w:rsidDel="003946CF">
          <w:rPr>
            <w:rFonts w:ascii="Times New Roman" w:hAnsi="Times New Roman" w:cs="Times New Roman"/>
            <w:sz w:val="24"/>
            <w:rPrChange w:id="47"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8" w:author="NIZAR" w:date="2023-06-01T13:33:00Z"/>
          <w:rFonts w:ascii="Times New Roman" w:hAnsi="Times New Roman" w:cs="Times New Roman"/>
          <w:sz w:val="24"/>
          <w:rPrChange w:id="49" w:author="NIZAR" w:date="2023-06-01T13:31:00Z">
            <w:rPr>
              <w:del w:id="50" w:author="NIZAR" w:date="2023-06-01T13:33:00Z"/>
            </w:rPr>
          </w:rPrChange>
        </w:rPr>
        <w:pPrChange w:id="51" w:author="NIZAR" w:date="2023-06-01T13:34:00Z">
          <w:pPr/>
        </w:pPrChange>
      </w:pPr>
      <w:del w:id="52" w:author="NIZAR" w:date="2023-06-01T13:30:00Z">
        <w:r w:rsidRPr="00A11450" w:rsidDel="003946CF">
          <w:rPr>
            <w:rFonts w:ascii="Times New Roman" w:hAnsi="Times New Roman" w:cs="Times New Roman"/>
            <w:sz w:val="24"/>
            <w:rPrChange w:id="53"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4" w:author="NIZAR" w:date="2023-06-01T13:31:00Z">
            <w:rPr/>
          </w:rPrChange>
        </w:rPr>
        <w:pPrChange w:id="55" w:author="NIZAR" w:date="2023-06-01T13:34:00Z">
          <w:pPr/>
        </w:pPrChange>
      </w:pPr>
    </w:p>
    <w:p w14:paraId="5DC1F4A2" w14:textId="2743D9E3" w:rsidR="00183830" w:rsidRPr="00A11450" w:rsidDel="00A11450" w:rsidRDefault="00183830">
      <w:pPr>
        <w:ind w:firstLine="720"/>
        <w:jc w:val="both"/>
        <w:rPr>
          <w:del w:id="56" w:author="NIZAR" w:date="2023-06-01T13:33:00Z"/>
          <w:rFonts w:ascii="Times New Roman" w:hAnsi="Times New Roman" w:cs="Times New Roman"/>
          <w:sz w:val="24"/>
          <w:rPrChange w:id="57" w:author="NIZAR" w:date="2023-06-01T13:31:00Z">
            <w:rPr>
              <w:del w:id="58" w:author="NIZAR" w:date="2023-06-01T13:33:00Z"/>
            </w:rPr>
          </w:rPrChange>
        </w:rPr>
        <w:pPrChange w:id="59" w:author="NIZAR" w:date="2023-06-01T13:34:00Z">
          <w:pPr/>
        </w:pPrChange>
      </w:pPr>
      <w:r w:rsidRPr="00A11450">
        <w:rPr>
          <w:rFonts w:ascii="Times New Roman" w:hAnsi="Times New Roman" w:cs="Times New Roman"/>
          <w:sz w:val="24"/>
          <w:rPrChange w:id="60" w:author="NIZAR" w:date="2023-06-01T13:31:00Z">
            <w:rPr/>
          </w:rPrChange>
        </w:rPr>
        <w:t xml:space="preserve">Penulis menyadari bahwa masih terdapat kekurangan dalam penulisan </w:t>
      </w:r>
      <w:del w:id="61" w:author="NIZAR" w:date="2023-06-01T13:30:00Z">
        <w:r w:rsidRPr="00A11450" w:rsidDel="003946CF">
          <w:rPr>
            <w:rFonts w:ascii="Times New Roman" w:hAnsi="Times New Roman" w:cs="Times New Roman"/>
            <w:sz w:val="24"/>
            <w:rPrChange w:id="62" w:author="NIZAR" w:date="2023-06-01T13:31:00Z">
              <w:rPr/>
            </w:rPrChange>
          </w:rPr>
          <w:delText xml:space="preserve">skripsi </w:delText>
        </w:r>
      </w:del>
      <w:ins w:id="63" w:author="NIZAR" w:date="2023-06-01T13:30:00Z">
        <w:r w:rsidR="003946CF" w:rsidRPr="00A11450">
          <w:rPr>
            <w:rFonts w:ascii="Times New Roman" w:hAnsi="Times New Roman" w:cs="Times New Roman"/>
            <w:sz w:val="24"/>
            <w:rPrChange w:id="64" w:author="NIZAR" w:date="2023-06-01T13:31:00Z">
              <w:rPr/>
            </w:rPrChange>
          </w:rPr>
          <w:t xml:space="preserve">penelitian </w:t>
        </w:r>
      </w:ins>
      <w:r w:rsidRPr="00A11450">
        <w:rPr>
          <w:rFonts w:ascii="Times New Roman" w:hAnsi="Times New Roman" w:cs="Times New Roman"/>
          <w:sz w:val="24"/>
          <w:rPrChange w:id="65" w:author="NIZAR" w:date="2023-06-01T13:31:00Z">
            <w:rPr/>
          </w:rPrChange>
        </w:rPr>
        <w:t xml:space="preserve">ini. Oleh karena itu, kritik dan saran yang membangun sangat diharapkan demi perbaikan dan peningkatan kualitas </w:t>
      </w:r>
      <w:del w:id="66" w:author="NIZAR" w:date="2023-06-01T13:30:00Z">
        <w:r w:rsidRPr="00A11450" w:rsidDel="003946CF">
          <w:rPr>
            <w:rFonts w:ascii="Times New Roman" w:hAnsi="Times New Roman" w:cs="Times New Roman"/>
            <w:sz w:val="24"/>
            <w:rPrChange w:id="67" w:author="NIZAR" w:date="2023-06-01T13:31:00Z">
              <w:rPr/>
            </w:rPrChange>
          </w:rPr>
          <w:delText>skripsi</w:delText>
        </w:r>
      </w:del>
      <w:ins w:id="68" w:author="NIZAR" w:date="2023-06-01T13:30:00Z">
        <w:r w:rsidR="003946CF" w:rsidRPr="00A11450">
          <w:rPr>
            <w:rFonts w:ascii="Times New Roman" w:hAnsi="Times New Roman" w:cs="Times New Roman"/>
            <w:sz w:val="24"/>
            <w:rPrChange w:id="69" w:author="NIZAR" w:date="2023-06-01T13:31:00Z">
              <w:rPr/>
            </w:rPrChange>
          </w:rPr>
          <w:t>tugas penelitian</w:t>
        </w:r>
      </w:ins>
      <w:del w:id="70" w:author="NIZAR" w:date="2023-06-01T13:30:00Z">
        <w:r w:rsidRPr="00A11450" w:rsidDel="003946CF">
          <w:rPr>
            <w:rFonts w:ascii="Times New Roman" w:hAnsi="Times New Roman" w:cs="Times New Roman"/>
            <w:sz w:val="24"/>
            <w:rPrChange w:id="71" w:author="NIZAR" w:date="2023-06-01T13:31:00Z">
              <w:rPr/>
            </w:rPrChange>
          </w:rPr>
          <w:delText xml:space="preserve"> </w:delText>
        </w:r>
      </w:del>
      <w:ins w:id="72" w:author="NIZAR" w:date="2023-06-01T13:30:00Z">
        <w:r w:rsidR="003946CF" w:rsidRPr="00A11450">
          <w:rPr>
            <w:rFonts w:ascii="Times New Roman" w:hAnsi="Times New Roman" w:cs="Times New Roman"/>
            <w:sz w:val="24"/>
            <w:rPrChange w:id="73" w:author="NIZAR" w:date="2023-06-01T13:31:00Z">
              <w:rPr/>
            </w:rPrChange>
          </w:rPr>
          <w:t xml:space="preserve"> </w:t>
        </w:r>
      </w:ins>
      <w:r w:rsidRPr="00A11450">
        <w:rPr>
          <w:rFonts w:ascii="Times New Roman" w:hAnsi="Times New Roman" w:cs="Times New Roman"/>
          <w:sz w:val="24"/>
          <w:rPrChange w:id="74" w:author="NIZAR" w:date="2023-06-01T13:31:00Z">
            <w:rPr/>
          </w:rPrChange>
        </w:rPr>
        <w:t>ini.</w:t>
      </w:r>
    </w:p>
    <w:p w14:paraId="74D2CE0E" w14:textId="7E65F492" w:rsidR="00183830" w:rsidRPr="00A11450" w:rsidDel="00A11450" w:rsidRDefault="00183830">
      <w:pPr>
        <w:ind w:firstLine="720"/>
        <w:jc w:val="both"/>
        <w:rPr>
          <w:del w:id="75" w:author="NIZAR" w:date="2023-06-01T13:33:00Z"/>
          <w:rFonts w:ascii="Times New Roman" w:hAnsi="Times New Roman" w:cs="Times New Roman"/>
          <w:sz w:val="24"/>
          <w:rPrChange w:id="76" w:author="NIZAR" w:date="2023-06-01T13:31:00Z">
            <w:rPr>
              <w:del w:id="77" w:author="NIZAR" w:date="2023-06-01T13:33:00Z"/>
            </w:rPr>
          </w:rPrChange>
        </w:rPr>
        <w:pPrChange w:id="78"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79" w:author="NIZAR" w:date="2023-06-01T13:31:00Z">
            <w:rPr/>
          </w:rPrChange>
        </w:rPr>
        <w:pPrChange w:id="80" w:author="NIZAR" w:date="2023-06-01T13:34:00Z">
          <w:pPr/>
        </w:pPrChange>
      </w:pPr>
      <w:ins w:id="81"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2" w:author="NIZAR" w:date="2023-06-01T13:31:00Z">
            <w:rPr/>
          </w:rPrChange>
        </w:rPr>
        <w:t xml:space="preserve">Akhir kata, semoga </w:t>
      </w:r>
      <w:del w:id="83" w:author="NIZAR" w:date="2023-06-01T13:30:00Z">
        <w:r w:rsidR="00183830" w:rsidRPr="00A11450" w:rsidDel="003946CF">
          <w:rPr>
            <w:rFonts w:ascii="Times New Roman" w:hAnsi="Times New Roman" w:cs="Times New Roman"/>
            <w:sz w:val="24"/>
            <w:rPrChange w:id="84" w:author="NIZAR" w:date="2023-06-01T13:31:00Z">
              <w:rPr/>
            </w:rPrChange>
          </w:rPr>
          <w:delText xml:space="preserve">skripsi </w:delText>
        </w:r>
      </w:del>
      <w:ins w:id="85" w:author="NIZAR" w:date="2023-06-01T13:30:00Z">
        <w:r w:rsidR="003946CF" w:rsidRPr="00A11450">
          <w:rPr>
            <w:rFonts w:ascii="Times New Roman" w:hAnsi="Times New Roman" w:cs="Times New Roman"/>
            <w:sz w:val="24"/>
            <w:rPrChange w:id="86" w:author="NIZAR" w:date="2023-06-01T13:31:00Z">
              <w:rPr/>
            </w:rPrChange>
          </w:rPr>
          <w:t xml:space="preserve">penelitian </w:t>
        </w:r>
      </w:ins>
      <w:r w:rsidR="00183830" w:rsidRPr="00A11450">
        <w:rPr>
          <w:rFonts w:ascii="Times New Roman" w:hAnsi="Times New Roman" w:cs="Times New Roman"/>
          <w:sz w:val="24"/>
          <w:rPrChange w:id="87" w:author="NIZAR" w:date="2023-06-01T13:31:00Z">
            <w:rPr/>
          </w:rPrChange>
        </w:rPr>
        <w:t>ini dapat bermanfaat bagi penulis dan pembaca</w:t>
      </w:r>
      <w:ins w:id="88" w:author="NIZAR" w:date="2023-06-01T13:31:00Z">
        <w:r w:rsidRPr="00A11450">
          <w:rPr>
            <w:rFonts w:ascii="Times New Roman" w:hAnsi="Times New Roman" w:cs="Times New Roman"/>
            <w:sz w:val="24"/>
            <w:rPrChange w:id="89" w:author="NIZAR" w:date="2023-06-01T13:31:00Z">
              <w:rPr/>
            </w:rPrChange>
          </w:rPr>
          <w:t>.</w:t>
        </w:r>
      </w:ins>
      <w:del w:id="90" w:author="NIZAR" w:date="2023-06-01T13:30:00Z">
        <w:r w:rsidR="00183830" w:rsidRPr="00A11450" w:rsidDel="00A11450">
          <w:rPr>
            <w:rFonts w:ascii="Times New Roman" w:hAnsi="Times New Roman" w:cs="Times New Roman"/>
            <w:sz w:val="24"/>
            <w:rPrChange w:id="91" w:author="NIZAR" w:date="2023-06-01T13:31:00Z">
              <w:rPr/>
            </w:rPrChange>
          </w:rPr>
          <w:delText xml:space="preserve"> yang membacanya.</w:delText>
        </w:r>
      </w:del>
    </w:p>
    <w:p w14:paraId="37F85D41" w14:textId="12AC9D6F" w:rsidR="00183830" w:rsidRDefault="00183830">
      <w:pPr>
        <w:jc w:val="both"/>
        <w:rPr>
          <w:ins w:id="92" w:author="NIZAR" w:date="2023-06-01T13:34:00Z"/>
          <w:rFonts w:ascii="Times New Roman" w:hAnsi="Times New Roman" w:cs="Times New Roman"/>
          <w:sz w:val="24"/>
        </w:rPr>
        <w:pPrChange w:id="93" w:author="NIZAR" w:date="2023-06-01T13:31:00Z">
          <w:pPr/>
        </w:pPrChange>
      </w:pPr>
    </w:p>
    <w:p w14:paraId="03206E50" w14:textId="77777777" w:rsidR="00932C3B" w:rsidRPr="00A11450" w:rsidRDefault="00932C3B">
      <w:pPr>
        <w:jc w:val="both"/>
        <w:rPr>
          <w:rFonts w:ascii="Times New Roman" w:hAnsi="Times New Roman" w:cs="Times New Roman"/>
          <w:sz w:val="24"/>
          <w:rPrChange w:id="94" w:author="NIZAR" w:date="2023-06-01T13:31:00Z">
            <w:rPr/>
          </w:rPrChange>
        </w:rPr>
        <w:pPrChange w:id="95" w:author="NIZAR" w:date="2023-06-01T13:31:00Z">
          <w:pPr/>
        </w:pPrChange>
      </w:pPr>
    </w:p>
    <w:p w14:paraId="4E1E6446" w14:textId="530514F0" w:rsidR="00183830" w:rsidRPr="00A11450" w:rsidDel="00A11450" w:rsidRDefault="00183830">
      <w:pPr>
        <w:jc w:val="both"/>
        <w:rPr>
          <w:del w:id="96" w:author="NIZAR" w:date="2023-06-01T13:31:00Z"/>
          <w:rFonts w:ascii="Times New Roman" w:hAnsi="Times New Roman" w:cs="Times New Roman"/>
          <w:sz w:val="24"/>
          <w:rPrChange w:id="97" w:author="NIZAR" w:date="2023-06-01T13:31:00Z">
            <w:rPr>
              <w:del w:id="98" w:author="NIZAR" w:date="2023-06-01T13:31:00Z"/>
            </w:rPr>
          </w:rPrChange>
        </w:rPr>
        <w:pPrChange w:id="99" w:author="NIZAR" w:date="2023-06-01T13:31:00Z">
          <w:pPr/>
        </w:pPrChange>
      </w:pPr>
      <w:del w:id="100" w:author="NIZAR" w:date="2023-06-01T13:31:00Z">
        <w:r w:rsidRPr="00A11450" w:rsidDel="00A11450">
          <w:rPr>
            <w:rFonts w:ascii="Times New Roman" w:hAnsi="Times New Roman" w:cs="Times New Roman"/>
            <w:sz w:val="24"/>
            <w:rPrChange w:id="101"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2" w:author="NIZAR" w:date="2023-06-01T13:31:00Z">
            <w:rPr/>
          </w:rPrChange>
        </w:rPr>
        <w:pPrChange w:id="103" w:author="NIZAR" w:date="2023-06-01T13:31:00Z">
          <w:pPr/>
        </w:pPrChange>
      </w:pPr>
    </w:p>
    <w:p w14:paraId="4B770460" w14:textId="19BAE0E5" w:rsidR="00183830" w:rsidRPr="00A11450" w:rsidRDefault="00183830">
      <w:pPr>
        <w:ind w:left="5670"/>
        <w:jc w:val="both"/>
        <w:rPr>
          <w:rFonts w:ascii="Times New Roman" w:hAnsi="Times New Roman" w:cs="Times New Roman"/>
          <w:sz w:val="24"/>
          <w:rPrChange w:id="104" w:author="NIZAR" w:date="2023-06-01T13:31:00Z">
            <w:rPr/>
          </w:rPrChange>
        </w:rPr>
        <w:pPrChange w:id="105" w:author="NIZAR" w:date="2023-06-01T13:31:00Z">
          <w:pPr/>
        </w:pPrChange>
      </w:pPr>
      <w:r w:rsidRPr="00A11450">
        <w:rPr>
          <w:rFonts w:ascii="Times New Roman" w:hAnsi="Times New Roman" w:cs="Times New Roman"/>
          <w:sz w:val="24"/>
          <w:rPrChange w:id="106" w:author="NIZAR" w:date="2023-06-01T13:31:00Z">
            <w:rPr/>
          </w:rPrChange>
        </w:rPr>
        <w:t xml:space="preserve">Surabaya, </w:t>
      </w:r>
      <w:ins w:id="107" w:author="NIZAR" w:date="2023-06-01T13:31:00Z">
        <w:r w:rsidR="00A11450" w:rsidRPr="00A11450">
          <w:rPr>
            <w:rFonts w:ascii="Times New Roman" w:hAnsi="Times New Roman" w:cs="Times New Roman"/>
            <w:sz w:val="24"/>
            <w:rPrChange w:id="108" w:author="NIZAR" w:date="2023-06-01T13:31:00Z">
              <w:rPr/>
            </w:rPrChange>
          </w:rPr>
          <w:t>5 Juni 2023</w:t>
        </w:r>
      </w:ins>
      <w:del w:id="109" w:author="NIZAR" w:date="2023-06-01T13:31:00Z">
        <w:r w:rsidRPr="00A11450" w:rsidDel="00A11450">
          <w:rPr>
            <w:rFonts w:ascii="Times New Roman" w:hAnsi="Times New Roman" w:cs="Times New Roman"/>
            <w:sz w:val="24"/>
            <w:rPrChange w:id="110" w:author="NIZAR" w:date="2023-06-01T13:31:00Z">
              <w:rPr/>
            </w:rPrChange>
          </w:rPr>
          <w:delText>{Tanggal</w:delText>
        </w:r>
      </w:del>
      <w:ins w:id="111" w:author="NIZAR" w:date="2023-06-01T13:31:00Z">
        <w:r w:rsidR="00A11450" w:rsidRPr="00A11450" w:rsidDel="00A11450">
          <w:rPr>
            <w:rFonts w:ascii="Times New Roman" w:hAnsi="Times New Roman" w:cs="Times New Roman"/>
            <w:sz w:val="24"/>
            <w:rPrChange w:id="112" w:author="NIZAR" w:date="2023-06-01T13:31:00Z">
              <w:rPr/>
            </w:rPrChange>
          </w:rPr>
          <w:t xml:space="preserve"> </w:t>
        </w:r>
      </w:ins>
      <w:del w:id="113" w:author="NIZAR" w:date="2023-06-01T13:31:00Z">
        <w:r w:rsidRPr="00A11450" w:rsidDel="00A11450">
          <w:rPr>
            <w:rFonts w:ascii="Times New Roman" w:hAnsi="Times New Roman" w:cs="Times New Roman"/>
            <w:sz w:val="24"/>
            <w:rPrChange w:id="114" w:author="NIZAR" w:date="2023-06-01T13:31:00Z">
              <w:rPr/>
            </w:rPrChange>
          </w:rPr>
          <w:delText xml:space="preserve"> Penulisan}</w:delText>
        </w:r>
      </w:del>
    </w:p>
    <w:p w14:paraId="2FEFB835" w14:textId="315274B4" w:rsidR="00183830" w:rsidRPr="00A11450" w:rsidRDefault="00183830">
      <w:pPr>
        <w:ind w:left="5670"/>
        <w:jc w:val="both"/>
        <w:rPr>
          <w:ins w:id="115" w:author="NIZAR" w:date="2023-06-01T13:31:00Z"/>
          <w:rFonts w:ascii="Times New Roman" w:hAnsi="Times New Roman" w:cs="Times New Roman"/>
          <w:sz w:val="24"/>
          <w:rPrChange w:id="116" w:author="NIZAR" w:date="2023-06-01T13:31:00Z">
            <w:rPr>
              <w:ins w:id="117" w:author="NIZAR" w:date="2023-06-01T13:31:00Z"/>
            </w:rPr>
          </w:rPrChange>
        </w:rPr>
        <w:pPrChange w:id="118" w:author="NIZAR" w:date="2023-06-01T13:31:00Z">
          <w:pPr/>
        </w:pPrChange>
      </w:pPr>
    </w:p>
    <w:p w14:paraId="4353EA1E" w14:textId="05495ABE" w:rsidR="00A11450" w:rsidRPr="00A11450" w:rsidRDefault="00A11450">
      <w:pPr>
        <w:ind w:left="5670"/>
        <w:jc w:val="both"/>
        <w:rPr>
          <w:ins w:id="119" w:author="NIZAR" w:date="2023-06-01T13:31:00Z"/>
          <w:rFonts w:ascii="Times New Roman" w:hAnsi="Times New Roman" w:cs="Times New Roman"/>
          <w:sz w:val="24"/>
          <w:rPrChange w:id="120" w:author="NIZAR" w:date="2023-06-01T13:31:00Z">
            <w:rPr>
              <w:ins w:id="121" w:author="NIZAR" w:date="2023-06-01T13:31:00Z"/>
            </w:rPr>
          </w:rPrChange>
        </w:rPr>
        <w:pPrChange w:id="122" w:author="NIZAR" w:date="2023-06-01T13:31:00Z">
          <w:pPr/>
        </w:pPrChange>
      </w:pPr>
    </w:p>
    <w:p w14:paraId="6A2AD654" w14:textId="59EC6DD8" w:rsidR="00A11450" w:rsidRDefault="00A11450">
      <w:pPr>
        <w:ind w:left="5670"/>
        <w:jc w:val="both"/>
        <w:rPr>
          <w:ins w:id="123" w:author="NIZAR" w:date="2023-06-01T13:34:00Z"/>
          <w:rFonts w:ascii="Times New Roman" w:hAnsi="Times New Roman" w:cs="Times New Roman"/>
          <w:sz w:val="24"/>
        </w:rPr>
        <w:pPrChange w:id="124"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5" w:author="NIZAR" w:date="2023-06-01T13:31:00Z">
            <w:rPr/>
          </w:rPrChange>
        </w:rPr>
        <w:pPrChange w:id="126" w:author="NIZAR" w:date="2023-06-01T13:31:00Z">
          <w:pPr/>
        </w:pPrChange>
      </w:pPr>
    </w:p>
    <w:p w14:paraId="60BAF6FD" w14:textId="1A7AA139" w:rsidR="00B36606" w:rsidRDefault="00183830">
      <w:pPr>
        <w:ind w:left="5670"/>
        <w:jc w:val="both"/>
        <w:pPrChange w:id="127" w:author="NIZAR" w:date="2023-06-01T13:31:00Z">
          <w:pPr/>
        </w:pPrChange>
      </w:pPr>
      <w:r w:rsidRPr="00A11450">
        <w:rPr>
          <w:rFonts w:ascii="Times New Roman" w:hAnsi="Times New Roman" w:cs="Times New Roman"/>
          <w:sz w:val="24"/>
          <w:rPrChange w:id="128"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29" w:name="_Toc136518884"/>
      <w:r>
        <w:lastRenderedPageBreak/>
        <w:t>DAFTAR ISI</w:t>
      </w:r>
      <w:bookmarkEnd w:id="129"/>
      <w:r w:rsidR="00266D6A">
        <w:t xml:space="preserve"> </w:t>
      </w:r>
    </w:p>
    <w:p w14:paraId="1F7ADDEE" w14:textId="2E4267B1" w:rsidR="00554A2F" w:rsidRDefault="00554A2F" w:rsidP="00B36606"/>
    <w:sdt>
      <w:sdtPr>
        <w:rPr>
          <w:rFonts w:ascii="Arial" w:eastAsia="Arial" w:hAnsi="Arial" w:cs="Arial"/>
          <w:color w:val="auto"/>
          <w:sz w:val="22"/>
          <w:szCs w:val="22"/>
        </w:rPr>
        <w:id w:val="2140987436"/>
        <w:docPartObj>
          <w:docPartGallery w:val="Table of Contents"/>
          <w:docPartUnique/>
        </w:docPartObj>
      </w:sdtPr>
      <w:sdtEndPr>
        <w:rPr>
          <w:b/>
          <w:bCs/>
          <w:noProof/>
        </w:rPr>
      </w:sdtEndPr>
      <w:sdtContent>
        <w:p w14:paraId="5785AD20" w14:textId="3838FA68" w:rsidR="00FE7DF8" w:rsidRPr="002B2CC0" w:rsidRDefault="00FE7DF8" w:rsidP="00025AF9">
          <w:pPr>
            <w:pStyle w:val="TOCHeading"/>
            <w:rPr>
              <w:sz w:val="24"/>
              <w:szCs w:val="24"/>
            </w:rPr>
          </w:pPr>
        </w:p>
        <w:p w14:paraId="0DE52D82" w14:textId="77777777" w:rsidR="00E91F3C" w:rsidRDefault="00FE7DF8">
          <w:pPr>
            <w:pStyle w:val="TOC1"/>
            <w:tabs>
              <w:tab w:val="right" w:leader="dot" w:pos="7930"/>
            </w:tabs>
            <w:rPr>
              <w:ins w:id="130" w:author="NIZAR" w:date="2023-06-01T13:34:00Z"/>
              <w:rFonts w:asciiTheme="minorHAnsi" w:eastAsiaTheme="minorEastAsia" w:hAnsiTheme="minorHAnsi" w:cstheme="minorBidi"/>
            </w:rPr>
          </w:pPr>
          <w:r w:rsidRPr="00FE7DF8">
            <w:rPr>
              <w:rFonts w:ascii="Times New Roman" w:hAnsi="Times New Roman" w:cs="Times New Roman"/>
              <w:sz w:val="24"/>
            </w:rPr>
            <w:fldChar w:fldCharType="begin"/>
          </w:r>
          <w:r w:rsidRPr="00FE7DF8">
            <w:rPr>
              <w:rFonts w:ascii="Times New Roman" w:hAnsi="Times New Roman" w:cs="Times New Roman"/>
              <w:sz w:val="24"/>
            </w:rPr>
            <w:instrText xml:space="preserve"> TOC \o "1-3" \h \z \u </w:instrText>
          </w:r>
          <w:r w:rsidRPr="00FE7DF8">
            <w:rPr>
              <w:rFonts w:ascii="Times New Roman" w:hAnsi="Times New Roman" w:cs="Times New Roman"/>
              <w:sz w:val="24"/>
            </w:rPr>
            <w:fldChar w:fldCharType="separate"/>
          </w:r>
          <w:ins w:id="131" w:author="NIZAR" w:date="2023-06-01T13:34:00Z">
            <w:r w:rsidR="00E91F3C" w:rsidRPr="00F410F1">
              <w:rPr>
                <w:rStyle w:val="Hyperlink"/>
              </w:rPr>
              <w:fldChar w:fldCharType="begin"/>
            </w:r>
            <w:r w:rsidR="00E91F3C" w:rsidRPr="00F410F1">
              <w:rPr>
                <w:rStyle w:val="Hyperlink"/>
              </w:rPr>
              <w:instrText xml:space="preserve"> </w:instrText>
            </w:r>
            <w:r w:rsidR="00E91F3C">
              <w:instrText>HYPERLINK \l "_Toc136518883"</w:instrText>
            </w:r>
            <w:r w:rsidR="00E91F3C" w:rsidRPr="00F410F1">
              <w:rPr>
                <w:rStyle w:val="Hyperlink"/>
              </w:rPr>
              <w:instrText xml:space="preserve"> </w:instrText>
            </w:r>
            <w:r w:rsidR="00E91F3C" w:rsidRPr="00F410F1">
              <w:rPr>
                <w:rStyle w:val="Hyperlink"/>
              </w:rPr>
              <w:fldChar w:fldCharType="separate"/>
            </w:r>
            <w:r w:rsidR="00E91F3C" w:rsidRPr="00F410F1">
              <w:rPr>
                <w:rStyle w:val="Hyperlink"/>
              </w:rPr>
              <w:t>KATA PENGANTAR</w:t>
            </w:r>
            <w:r w:rsidR="00E91F3C">
              <w:rPr>
                <w:webHidden/>
              </w:rPr>
              <w:tab/>
            </w:r>
            <w:r w:rsidR="00E91F3C">
              <w:rPr>
                <w:webHidden/>
              </w:rPr>
              <w:fldChar w:fldCharType="begin"/>
            </w:r>
            <w:r w:rsidR="00E91F3C">
              <w:rPr>
                <w:webHidden/>
              </w:rPr>
              <w:instrText xml:space="preserve"> PAGEREF _Toc136518883 \h </w:instrText>
            </w:r>
          </w:ins>
          <w:r w:rsidR="00E91F3C">
            <w:rPr>
              <w:webHidden/>
            </w:rPr>
          </w:r>
          <w:ins w:id="132" w:author="NIZAR" w:date="2023-06-01T13:34:00Z">
            <w:r w:rsidR="00E91F3C">
              <w:rPr>
                <w:webHidden/>
              </w:rPr>
              <w:fldChar w:fldCharType="end"/>
            </w:r>
            <w:r w:rsidR="00E91F3C" w:rsidRPr="00F410F1">
              <w:rPr>
                <w:rStyle w:val="Hyperlink"/>
              </w:rPr>
              <w:fldChar w:fldCharType="end"/>
            </w:r>
          </w:ins>
        </w:p>
        <w:p w14:paraId="2C0F8575" w14:textId="77777777" w:rsidR="00E91F3C" w:rsidRDefault="00E91F3C">
          <w:pPr>
            <w:pStyle w:val="TOC1"/>
            <w:tabs>
              <w:tab w:val="right" w:leader="dot" w:pos="7930"/>
            </w:tabs>
            <w:rPr>
              <w:ins w:id="133" w:author="NIZAR" w:date="2023-06-01T13:34:00Z"/>
              <w:rFonts w:asciiTheme="minorHAnsi" w:eastAsiaTheme="minorEastAsia" w:hAnsiTheme="minorHAnsi" w:cstheme="minorBidi"/>
            </w:rPr>
          </w:pPr>
          <w:ins w:id="134" w:author="NIZAR" w:date="2023-06-01T13:34:00Z">
            <w:r w:rsidRPr="00F410F1">
              <w:rPr>
                <w:rStyle w:val="Hyperlink"/>
              </w:rPr>
              <w:fldChar w:fldCharType="begin"/>
            </w:r>
            <w:r w:rsidRPr="00F410F1">
              <w:rPr>
                <w:rStyle w:val="Hyperlink"/>
              </w:rPr>
              <w:instrText xml:space="preserve"> </w:instrText>
            </w:r>
            <w:r>
              <w:instrText>HYPERLINK \l "_Toc136518884"</w:instrText>
            </w:r>
            <w:r w:rsidRPr="00F410F1">
              <w:rPr>
                <w:rStyle w:val="Hyperlink"/>
              </w:rPr>
              <w:instrText xml:space="preserve"> </w:instrText>
            </w:r>
            <w:r w:rsidRPr="00F410F1">
              <w:rPr>
                <w:rStyle w:val="Hyperlink"/>
              </w:rPr>
              <w:fldChar w:fldCharType="separate"/>
            </w:r>
            <w:r w:rsidRPr="00F410F1">
              <w:rPr>
                <w:rStyle w:val="Hyperlink"/>
              </w:rPr>
              <w:t>DAFTAR ISI</w:t>
            </w:r>
            <w:r>
              <w:rPr>
                <w:webHidden/>
              </w:rPr>
              <w:tab/>
            </w:r>
            <w:r>
              <w:rPr>
                <w:webHidden/>
              </w:rPr>
              <w:fldChar w:fldCharType="begin"/>
            </w:r>
            <w:r>
              <w:rPr>
                <w:webHidden/>
              </w:rPr>
              <w:instrText xml:space="preserve"> PAGEREF _Toc136518884 \h </w:instrText>
            </w:r>
          </w:ins>
          <w:r>
            <w:rPr>
              <w:webHidden/>
            </w:rPr>
          </w:r>
          <w:ins w:id="135" w:author="NIZAR" w:date="2023-06-01T13:34:00Z">
            <w:r>
              <w:rPr>
                <w:webHidden/>
              </w:rPr>
              <w:fldChar w:fldCharType="end"/>
            </w:r>
            <w:r w:rsidRPr="00F410F1">
              <w:rPr>
                <w:rStyle w:val="Hyperlink"/>
              </w:rPr>
              <w:fldChar w:fldCharType="end"/>
            </w:r>
          </w:ins>
        </w:p>
        <w:p w14:paraId="6A7F99F1" w14:textId="77777777" w:rsidR="00E91F3C" w:rsidRDefault="00E91F3C">
          <w:pPr>
            <w:pStyle w:val="TOC1"/>
            <w:tabs>
              <w:tab w:val="right" w:leader="dot" w:pos="7930"/>
            </w:tabs>
            <w:rPr>
              <w:ins w:id="136" w:author="NIZAR" w:date="2023-06-01T13:34:00Z"/>
              <w:rFonts w:asciiTheme="minorHAnsi" w:eastAsiaTheme="minorEastAsia" w:hAnsiTheme="minorHAnsi" w:cstheme="minorBidi"/>
            </w:rPr>
          </w:pPr>
          <w:ins w:id="137" w:author="NIZAR" w:date="2023-06-01T13:34:00Z">
            <w:r w:rsidRPr="00F410F1">
              <w:rPr>
                <w:rStyle w:val="Hyperlink"/>
              </w:rPr>
              <w:fldChar w:fldCharType="begin"/>
            </w:r>
            <w:r w:rsidRPr="00F410F1">
              <w:rPr>
                <w:rStyle w:val="Hyperlink"/>
              </w:rPr>
              <w:instrText xml:space="preserve"> </w:instrText>
            </w:r>
            <w:r>
              <w:instrText>HYPERLINK \l "_Toc136518885"</w:instrText>
            </w:r>
            <w:r w:rsidRPr="00F410F1">
              <w:rPr>
                <w:rStyle w:val="Hyperlink"/>
              </w:rPr>
              <w:instrText xml:space="preserve"> </w:instrText>
            </w:r>
            <w:r w:rsidRPr="00F410F1">
              <w:rPr>
                <w:rStyle w:val="Hyperlink"/>
              </w:rPr>
              <w:fldChar w:fldCharType="separate"/>
            </w:r>
            <w:r w:rsidRPr="00F410F1">
              <w:rPr>
                <w:rStyle w:val="Hyperlink"/>
              </w:rPr>
              <w:t>DAFTAR TABEL</w:t>
            </w:r>
            <w:r>
              <w:rPr>
                <w:webHidden/>
              </w:rPr>
              <w:tab/>
            </w:r>
            <w:r>
              <w:rPr>
                <w:webHidden/>
              </w:rPr>
              <w:fldChar w:fldCharType="begin"/>
            </w:r>
            <w:r>
              <w:rPr>
                <w:webHidden/>
              </w:rPr>
              <w:instrText xml:space="preserve"> PAGEREF _Toc136518885 \h </w:instrText>
            </w:r>
          </w:ins>
          <w:r>
            <w:rPr>
              <w:webHidden/>
            </w:rPr>
          </w:r>
          <w:ins w:id="138" w:author="NIZAR" w:date="2023-06-01T13:34:00Z">
            <w:r>
              <w:rPr>
                <w:webHidden/>
              </w:rPr>
              <w:fldChar w:fldCharType="end"/>
            </w:r>
            <w:r w:rsidRPr="00F410F1">
              <w:rPr>
                <w:rStyle w:val="Hyperlink"/>
              </w:rPr>
              <w:fldChar w:fldCharType="end"/>
            </w:r>
          </w:ins>
        </w:p>
        <w:p w14:paraId="3C41947C" w14:textId="77777777" w:rsidR="00E91F3C" w:rsidRDefault="00E91F3C">
          <w:pPr>
            <w:pStyle w:val="TOC1"/>
            <w:tabs>
              <w:tab w:val="right" w:leader="dot" w:pos="7930"/>
            </w:tabs>
            <w:rPr>
              <w:ins w:id="139" w:author="NIZAR" w:date="2023-06-01T13:34:00Z"/>
              <w:rFonts w:asciiTheme="minorHAnsi" w:eastAsiaTheme="minorEastAsia" w:hAnsiTheme="minorHAnsi" w:cstheme="minorBidi"/>
            </w:rPr>
          </w:pPr>
          <w:ins w:id="140" w:author="NIZAR" w:date="2023-06-01T13:34:00Z">
            <w:r w:rsidRPr="00F410F1">
              <w:rPr>
                <w:rStyle w:val="Hyperlink"/>
              </w:rPr>
              <w:fldChar w:fldCharType="begin"/>
            </w:r>
            <w:r w:rsidRPr="00F410F1">
              <w:rPr>
                <w:rStyle w:val="Hyperlink"/>
              </w:rPr>
              <w:instrText xml:space="preserve"> </w:instrText>
            </w:r>
            <w:r>
              <w:instrText>HYPERLINK \l "_Toc136518886"</w:instrText>
            </w:r>
            <w:r w:rsidRPr="00F410F1">
              <w:rPr>
                <w:rStyle w:val="Hyperlink"/>
              </w:rPr>
              <w:instrText xml:space="preserve"> </w:instrText>
            </w:r>
            <w:r w:rsidRPr="00F410F1">
              <w:rPr>
                <w:rStyle w:val="Hyperlink"/>
              </w:rPr>
              <w:fldChar w:fldCharType="separate"/>
            </w:r>
            <w:r w:rsidRPr="00F410F1">
              <w:rPr>
                <w:rStyle w:val="Hyperlink"/>
              </w:rPr>
              <w:t>BAB I PENDAHULUAN</w:t>
            </w:r>
            <w:r>
              <w:rPr>
                <w:webHidden/>
              </w:rPr>
              <w:tab/>
            </w:r>
            <w:r>
              <w:rPr>
                <w:webHidden/>
              </w:rPr>
              <w:fldChar w:fldCharType="begin"/>
            </w:r>
            <w:r>
              <w:rPr>
                <w:webHidden/>
              </w:rPr>
              <w:instrText xml:space="preserve"> PAGEREF _Toc136518886 \h </w:instrText>
            </w:r>
          </w:ins>
          <w:r>
            <w:rPr>
              <w:webHidden/>
            </w:rPr>
          </w:r>
          <w:ins w:id="141" w:author="NIZAR" w:date="2023-06-01T13:34:00Z">
            <w:r>
              <w:rPr>
                <w:webHidden/>
              </w:rPr>
              <w:fldChar w:fldCharType="end"/>
            </w:r>
            <w:r w:rsidRPr="00F410F1">
              <w:rPr>
                <w:rStyle w:val="Hyperlink"/>
              </w:rPr>
              <w:fldChar w:fldCharType="end"/>
            </w:r>
          </w:ins>
        </w:p>
        <w:p w14:paraId="3AEA1C09" w14:textId="77777777" w:rsidR="00E91F3C" w:rsidRDefault="00E91F3C">
          <w:pPr>
            <w:pStyle w:val="TOC2"/>
            <w:rPr>
              <w:ins w:id="142" w:author="NIZAR" w:date="2023-06-01T13:34:00Z"/>
              <w:rFonts w:asciiTheme="minorHAnsi" w:eastAsiaTheme="minorEastAsia" w:hAnsiTheme="minorHAnsi" w:cstheme="minorBidi"/>
            </w:rPr>
          </w:pPr>
          <w:ins w:id="143" w:author="NIZAR" w:date="2023-06-01T13:34:00Z">
            <w:r w:rsidRPr="00F410F1">
              <w:rPr>
                <w:rStyle w:val="Hyperlink"/>
              </w:rPr>
              <w:fldChar w:fldCharType="begin"/>
            </w:r>
            <w:r w:rsidRPr="00F410F1">
              <w:rPr>
                <w:rStyle w:val="Hyperlink"/>
              </w:rPr>
              <w:instrText xml:space="preserve"> </w:instrText>
            </w:r>
            <w:r>
              <w:instrText>HYPERLINK \l "_Toc136518887"</w:instrText>
            </w:r>
            <w:r w:rsidRPr="00F410F1">
              <w:rPr>
                <w:rStyle w:val="Hyperlink"/>
              </w:rPr>
              <w:instrText xml:space="preserve"> </w:instrText>
            </w:r>
            <w:r w:rsidRPr="00F410F1">
              <w:rPr>
                <w:rStyle w:val="Hyperlink"/>
              </w:rPr>
              <w:fldChar w:fldCharType="separate"/>
            </w:r>
            <w:r w:rsidRPr="00F410F1">
              <w:rPr>
                <w:rStyle w:val="Hyperlink"/>
              </w:rPr>
              <w:t>A. Latar Belakang</w:t>
            </w:r>
            <w:r>
              <w:rPr>
                <w:webHidden/>
              </w:rPr>
              <w:tab/>
            </w:r>
            <w:r>
              <w:rPr>
                <w:webHidden/>
              </w:rPr>
              <w:fldChar w:fldCharType="begin"/>
            </w:r>
            <w:r>
              <w:rPr>
                <w:webHidden/>
              </w:rPr>
              <w:instrText xml:space="preserve"> PAGEREF _Toc136518887 \h </w:instrText>
            </w:r>
          </w:ins>
          <w:r>
            <w:rPr>
              <w:webHidden/>
            </w:rPr>
          </w:r>
          <w:ins w:id="144" w:author="NIZAR" w:date="2023-06-01T13:34:00Z">
            <w:r>
              <w:rPr>
                <w:webHidden/>
              </w:rPr>
              <w:fldChar w:fldCharType="end"/>
            </w:r>
            <w:r w:rsidRPr="00F410F1">
              <w:rPr>
                <w:rStyle w:val="Hyperlink"/>
              </w:rPr>
              <w:fldChar w:fldCharType="end"/>
            </w:r>
          </w:ins>
        </w:p>
        <w:p w14:paraId="42424795" w14:textId="77777777" w:rsidR="00E91F3C" w:rsidRDefault="00E91F3C">
          <w:pPr>
            <w:pStyle w:val="TOC2"/>
            <w:rPr>
              <w:ins w:id="145" w:author="NIZAR" w:date="2023-06-01T13:34:00Z"/>
              <w:rFonts w:asciiTheme="minorHAnsi" w:eastAsiaTheme="minorEastAsia" w:hAnsiTheme="minorHAnsi" w:cstheme="minorBidi"/>
            </w:rPr>
          </w:pPr>
          <w:ins w:id="146" w:author="NIZAR" w:date="2023-06-01T13:34:00Z">
            <w:r w:rsidRPr="00F410F1">
              <w:rPr>
                <w:rStyle w:val="Hyperlink"/>
              </w:rPr>
              <w:fldChar w:fldCharType="begin"/>
            </w:r>
            <w:r w:rsidRPr="00F410F1">
              <w:rPr>
                <w:rStyle w:val="Hyperlink"/>
              </w:rPr>
              <w:instrText xml:space="preserve"> </w:instrText>
            </w:r>
            <w:r>
              <w:instrText>HYPERLINK \l "_Toc136518888"</w:instrText>
            </w:r>
            <w:r w:rsidRPr="00F410F1">
              <w:rPr>
                <w:rStyle w:val="Hyperlink"/>
              </w:rPr>
              <w:instrText xml:space="preserve"> </w:instrText>
            </w:r>
            <w:r w:rsidRPr="00F410F1">
              <w:rPr>
                <w:rStyle w:val="Hyperlink"/>
              </w:rPr>
              <w:fldChar w:fldCharType="separate"/>
            </w:r>
            <w:r w:rsidRPr="00F410F1">
              <w:rPr>
                <w:rStyle w:val="Hyperlink"/>
              </w:rPr>
              <w:t>B. Fakta Realitas</w:t>
            </w:r>
            <w:r>
              <w:rPr>
                <w:webHidden/>
              </w:rPr>
              <w:tab/>
            </w:r>
            <w:r>
              <w:rPr>
                <w:webHidden/>
              </w:rPr>
              <w:fldChar w:fldCharType="begin"/>
            </w:r>
            <w:r>
              <w:rPr>
                <w:webHidden/>
              </w:rPr>
              <w:instrText xml:space="preserve"> PAGEREF _Toc136518888 \h </w:instrText>
            </w:r>
          </w:ins>
          <w:r>
            <w:rPr>
              <w:webHidden/>
            </w:rPr>
          </w:r>
          <w:ins w:id="147" w:author="NIZAR" w:date="2023-06-01T13:34:00Z">
            <w:r>
              <w:rPr>
                <w:webHidden/>
              </w:rPr>
              <w:fldChar w:fldCharType="end"/>
            </w:r>
            <w:r w:rsidRPr="00F410F1">
              <w:rPr>
                <w:rStyle w:val="Hyperlink"/>
              </w:rPr>
              <w:fldChar w:fldCharType="end"/>
            </w:r>
          </w:ins>
        </w:p>
        <w:p w14:paraId="03C0EF75" w14:textId="77777777" w:rsidR="00E91F3C" w:rsidRDefault="00E91F3C">
          <w:pPr>
            <w:pStyle w:val="TOC2"/>
            <w:rPr>
              <w:ins w:id="148" w:author="NIZAR" w:date="2023-06-01T13:34:00Z"/>
              <w:rFonts w:asciiTheme="minorHAnsi" w:eastAsiaTheme="minorEastAsia" w:hAnsiTheme="minorHAnsi" w:cstheme="minorBidi"/>
            </w:rPr>
          </w:pPr>
          <w:ins w:id="149" w:author="NIZAR" w:date="2023-06-01T13:34:00Z">
            <w:r w:rsidRPr="00F410F1">
              <w:rPr>
                <w:rStyle w:val="Hyperlink"/>
              </w:rPr>
              <w:fldChar w:fldCharType="begin"/>
            </w:r>
            <w:r w:rsidRPr="00F410F1">
              <w:rPr>
                <w:rStyle w:val="Hyperlink"/>
              </w:rPr>
              <w:instrText xml:space="preserve"> </w:instrText>
            </w:r>
            <w:r>
              <w:instrText>HYPERLINK \l "_Toc136518889"</w:instrText>
            </w:r>
            <w:r w:rsidRPr="00F410F1">
              <w:rPr>
                <w:rStyle w:val="Hyperlink"/>
              </w:rPr>
              <w:instrText xml:space="preserve"> </w:instrText>
            </w:r>
            <w:r w:rsidRPr="00F410F1">
              <w:rPr>
                <w:rStyle w:val="Hyperlink"/>
              </w:rPr>
              <w:fldChar w:fldCharType="separate"/>
            </w:r>
            <w:r w:rsidRPr="00F410F1">
              <w:rPr>
                <w:rStyle w:val="Hyperlink"/>
              </w:rPr>
              <w:t>C. Rumusan Masalah</w:t>
            </w:r>
            <w:r>
              <w:rPr>
                <w:webHidden/>
              </w:rPr>
              <w:tab/>
            </w:r>
            <w:r>
              <w:rPr>
                <w:webHidden/>
              </w:rPr>
              <w:fldChar w:fldCharType="begin"/>
            </w:r>
            <w:r>
              <w:rPr>
                <w:webHidden/>
              </w:rPr>
              <w:instrText xml:space="preserve"> PAGEREF _Toc136518889 \h </w:instrText>
            </w:r>
          </w:ins>
          <w:r>
            <w:rPr>
              <w:webHidden/>
            </w:rPr>
          </w:r>
          <w:ins w:id="150" w:author="NIZAR" w:date="2023-06-01T13:34:00Z">
            <w:r>
              <w:rPr>
                <w:webHidden/>
              </w:rPr>
              <w:fldChar w:fldCharType="end"/>
            </w:r>
            <w:r w:rsidRPr="00F410F1">
              <w:rPr>
                <w:rStyle w:val="Hyperlink"/>
              </w:rPr>
              <w:fldChar w:fldCharType="end"/>
            </w:r>
          </w:ins>
        </w:p>
        <w:p w14:paraId="1BAF0431" w14:textId="77777777" w:rsidR="00E91F3C" w:rsidRDefault="00E91F3C">
          <w:pPr>
            <w:pStyle w:val="TOC2"/>
            <w:rPr>
              <w:ins w:id="151" w:author="NIZAR" w:date="2023-06-01T13:34:00Z"/>
              <w:rFonts w:asciiTheme="minorHAnsi" w:eastAsiaTheme="minorEastAsia" w:hAnsiTheme="minorHAnsi" w:cstheme="minorBidi"/>
            </w:rPr>
          </w:pPr>
          <w:ins w:id="152" w:author="NIZAR" w:date="2023-06-01T13:34:00Z">
            <w:r w:rsidRPr="00F410F1">
              <w:rPr>
                <w:rStyle w:val="Hyperlink"/>
              </w:rPr>
              <w:fldChar w:fldCharType="begin"/>
            </w:r>
            <w:r w:rsidRPr="00F410F1">
              <w:rPr>
                <w:rStyle w:val="Hyperlink"/>
              </w:rPr>
              <w:instrText xml:space="preserve"> </w:instrText>
            </w:r>
            <w:r>
              <w:instrText>HYPERLINK \l "_Toc136518890"</w:instrText>
            </w:r>
            <w:r w:rsidRPr="00F410F1">
              <w:rPr>
                <w:rStyle w:val="Hyperlink"/>
              </w:rPr>
              <w:instrText xml:space="preserve"> </w:instrText>
            </w:r>
            <w:r w:rsidRPr="00F410F1">
              <w:rPr>
                <w:rStyle w:val="Hyperlink"/>
              </w:rPr>
              <w:fldChar w:fldCharType="separate"/>
            </w:r>
            <w:r w:rsidRPr="00F410F1">
              <w:rPr>
                <w:rStyle w:val="Hyperlink"/>
              </w:rPr>
              <w:t>D. Tujuan Penelitian</w:t>
            </w:r>
            <w:r>
              <w:rPr>
                <w:webHidden/>
              </w:rPr>
              <w:tab/>
            </w:r>
            <w:r>
              <w:rPr>
                <w:webHidden/>
              </w:rPr>
              <w:fldChar w:fldCharType="begin"/>
            </w:r>
            <w:r>
              <w:rPr>
                <w:webHidden/>
              </w:rPr>
              <w:instrText xml:space="preserve"> PAGEREF _Toc136518890 \h </w:instrText>
            </w:r>
          </w:ins>
          <w:r>
            <w:rPr>
              <w:webHidden/>
            </w:rPr>
          </w:r>
          <w:ins w:id="153" w:author="NIZAR" w:date="2023-06-01T13:34:00Z">
            <w:r>
              <w:rPr>
                <w:webHidden/>
              </w:rPr>
              <w:fldChar w:fldCharType="end"/>
            </w:r>
            <w:r w:rsidRPr="00F410F1">
              <w:rPr>
                <w:rStyle w:val="Hyperlink"/>
              </w:rPr>
              <w:fldChar w:fldCharType="end"/>
            </w:r>
          </w:ins>
        </w:p>
        <w:p w14:paraId="2440977B" w14:textId="77777777" w:rsidR="00E91F3C" w:rsidRDefault="00E91F3C">
          <w:pPr>
            <w:pStyle w:val="TOC2"/>
            <w:rPr>
              <w:ins w:id="154" w:author="NIZAR" w:date="2023-06-01T13:34:00Z"/>
              <w:rFonts w:asciiTheme="minorHAnsi" w:eastAsiaTheme="minorEastAsia" w:hAnsiTheme="minorHAnsi" w:cstheme="minorBidi"/>
            </w:rPr>
          </w:pPr>
          <w:ins w:id="155" w:author="NIZAR" w:date="2023-06-01T13:34:00Z">
            <w:r w:rsidRPr="00F410F1">
              <w:rPr>
                <w:rStyle w:val="Hyperlink"/>
              </w:rPr>
              <w:fldChar w:fldCharType="begin"/>
            </w:r>
            <w:r w:rsidRPr="00F410F1">
              <w:rPr>
                <w:rStyle w:val="Hyperlink"/>
              </w:rPr>
              <w:instrText xml:space="preserve"> </w:instrText>
            </w:r>
            <w:r>
              <w:instrText>HYPERLINK \l "_Toc136518891"</w:instrText>
            </w:r>
            <w:r w:rsidRPr="00F410F1">
              <w:rPr>
                <w:rStyle w:val="Hyperlink"/>
              </w:rPr>
              <w:instrText xml:space="preserve"> </w:instrText>
            </w:r>
            <w:r w:rsidRPr="00F410F1">
              <w:rPr>
                <w:rStyle w:val="Hyperlink"/>
              </w:rPr>
              <w:fldChar w:fldCharType="separate"/>
            </w:r>
            <w:r w:rsidRPr="00F410F1">
              <w:rPr>
                <w:rStyle w:val="Hyperlink"/>
              </w:rPr>
              <w:t>E. Manfaat Penelitian</w:t>
            </w:r>
            <w:r>
              <w:rPr>
                <w:webHidden/>
              </w:rPr>
              <w:tab/>
            </w:r>
            <w:r>
              <w:rPr>
                <w:webHidden/>
              </w:rPr>
              <w:fldChar w:fldCharType="begin"/>
            </w:r>
            <w:r>
              <w:rPr>
                <w:webHidden/>
              </w:rPr>
              <w:instrText xml:space="preserve"> PAGEREF _Toc136518891 \h </w:instrText>
            </w:r>
          </w:ins>
          <w:r>
            <w:rPr>
              <w:webHidden/>
            </w:rPr>
          </w:r>
          <w:ins w:id="156" w:author="NIZAR" w:date="2023-06-01T13:34:00Z">
            <w:r>
              <w:rPr>
                <w:webHidden/>
              </w:rPr>
              <w:fldChar w:fldCharType="end"/>
            </w:r>
            <w:r w:rsidRPr="00F410F1">
              <w:rPr>
                <w:rStyle w:val="Hyperlink"/>
              </w:rPr>
              <w:fldChar w:fldCharType="end"/>
            </w:r>
          </w:ins>
        </w:p>
        <w:p w14:paraId="5D000EB1" w14:textId="77777777" w:rsidR="00E91F3C" w:rsidRDefault="00E91F3C">
          <w:pPr>
            <w:pStyle w:val="TOC2"/>
            <w:rPr>
              <w:ins w:id="157" w:author="NIZAR" w:date="2023-06-01T13:34:00Z"/>
              <w:rFonts w:asciiTheme="minorHAnsi" w:eastAsiaTheme="minorEastAsia" w:hAnsiTheme="minorHAnsi" w:cstheme="minorBidi"/>
            </w:rPr>
          </w:pPr>
          <w:ins w:id="158" w:author="NIZAR" w:date="2023-06-01T13:34:00Z">
            <w:r w:rsidRPr="00F410F1">
              <w:rPr>
                <w:rStyle w:val="Hyperlink"/>
              </w:rPr>
              <w:fldChar w:fldCharType="begin"/>
            </w:r>
            <w:r w:rsidRPr="00F410F1">
              <w:rPr>
                <w:rStyle w:val="Hyperlink"/>
              </w:rPr>
              <w:instrText xml:space="preserve"> </w:instrText>
            </w:r>
            <w:r>
              <w:instrText>HYPERLINK \l "_Toc136518892"</w:instrText>
            </w:r>
            <w:r w:rsidRPr="00F410F1">
              <w:rPr>
                <w:rStyle w:val="Hyperlink"/>
              </w:rPr>
              <w:instrText xml:space="preserve"> </w:instrText>
            </w:r>
            <w:r w:rsidRPr="00F410F1">
              <w:rPr>
                <w:rStyle w:val="Hyperlink"/>
              </w:rPr>
              <w:fldChar w:fldCharType="separate"/>
            </w:r>
            <w:r w:rsidRPr="00F410F1">
              <w:rPr>
                <w:rStyle w:val="Hyperlink"/>
              </w:rPr>
              <w:t>F. Sistematika Pembahasan</w:t>
            </w:r>
            <w:r>
              <w:rPr>
                <w:webHidden/>
              </w:rPr>
              <w:tab/>
            </w:r>
            <w:r>
              <w:rPr>
                <w:webHidden/>
              </w:rPr>
              <w:fldChar w:fldCharType="begin"/>
            </w:r>
            <w:r>
              <w:rPr>
                <w:webHidden/>
              </w:rPr>
              <w:instrText xml:space="preserve"> PAGEREF _Toc136518892 \h </w:instrText>
            </w:r>
          </w:ins>
          <w:r>
            <w:rPr>
              <w:webHidden/>
            </w:rPr>
          </w:r>
          <w:ins w:id="159" w:author="NIZAR" w:date="2023-06-01T13:34:00Z">
            <w:r>
              <w:rPr>
                <w:webHidden/>
              </w:rPr>
              <w:fldChar w:fldCharType="end"/>
            </w:r>
            <w:r w:rsidRPr="00F410F1">
              <w:rPr>
                <w:rStyle w:val="Hyperlink"/>
              </w:rPr>
              <w:fldChar w:fldCharType="end"/>
            </w:r>
          </w:ins>
        </w:p>
        <w:p w14:paraId="6640814D" w14:textId="77777777" w:rsidR="00E91F3C" w:rsidRDefault="00E91F3C">
          <w:pPr>
            <w:pStyle w:val="TOC1"/>
            <w:tabs>
              <w:tab w:val="right" w:leader="dot" w:pos="7930"/>
            </w:tabs>
            <w:rPr>
              <w:ins w:id="160" w:author="NIZAR" w:date="2023-06-01T13:34:00Z"/>
              <w:rFonts w:asciiTheme="minorHAnsi" w:eastAsiaTheme="minorEastAsia" w:hAnsiTheme="minorHAnsi" w:cstheme="minorBidi"/>
            </w:rPr>
          </w:pPr>
          <w:ins w:id="161" w:author="NIZAR" w:date="2023-06-01T13:34:00Z">
            <w:r w:rsidRPr="00F410F1">
              <w:rPr>
                <w:rStyle w:val="Hyperlink"/>
              </w:rPr>
              <w:fldChar w:fldCharType="begin"/>
            </w:r>
            <w:r w:rsidRPr="00F410F1">
              <w:rPr>
                <w:rStyle w:val="Hyperlink"/>
              </w:rPr>
              <w:instrText xml:space="preserve"> </w:instrText>
            </w:r>
            <w:r>
              <w:instrText>HYPERLINK \l "_Toc136518893"</w:instrText>
            </w:r>
            <w:r w:rsidRPr="00F410F1">
              <w:rPr>
                <w:rStyle w:val="Hyperlink"/>
              </w:rPr>
              <w:instrText xml:space="preserve"> </w:instrText>
            </w:r>
            <w:r w:rsidRPr="00F410F1">
              <w:rPr>
                <w:rStyle w:val="Hyperlink"/>
              </w:rPr>
              <w:fldChar w:fldCharType="separate"/>
            </w:r>
            <w:r w:rsidRPr="00F410F1">
              <w:rPr>
                <w:rStyle w:val="Hyperlink"/>
              </w:rPr>
              <w:t>BAB II LANDASAN TEORI</w:t>
            </w:r>
            <w:r>
              <w:rPr>
                <w:webHidden/>
              </w:rPr>
              <w:tab/>
            </w:r>
            <w:r>
              <w:rPr>
                <w:webHidden/>
              </w:rPr>
              <w:fldChar w:fldCharType="begin"/>
            </w:r>
            <w:r>
              <w:rPr>
                <w:webHidden/>
              </w:rPr>
              <w:instrText xml:space="preserve"> PAGEREF _Toc136518893 \h </w:instrText>
            </w:r>
          </w:ins>
          <w:r>
            <w:rPr>
              <w:webHidden/>
            </w:rPr>
          </w:r>
          <w:ins w:id="162" w:author="NIZAR" w:date="2023-06-01T13:34:00Z">
            <w:r>
              <w:rPr>
                <w:webHidden/>
              </w:rPr>
              <w:fldChar w:fldCharType="end"/>
            </w:r>
            <w:r w:rsidRPr="00F410F1">
              <w:rPr>
                <w:rStyle w:val="Hyperlink"/>
              </w:rPr>
              <w:fldChar w:fldCharType="end"/>
            </w:r>
          </w:ins>
        </w:p>
        <w:p w14:paraId="53AD617B" w14:textId="77777777" w:rsidR="00E91F3C" w:rsidRDefault="00E91F3C">
          <w:pPr>
            <w:pStyle w:val="TOC2"/>
            <w:rPr>
              <w:ins w:id="163" w:author="NIZAR" w:date="2023-06-01T13:34:00Z"/>
              <w:rFonts w:asciiTheme="minorHAnsi" w:eastAsiaTheme="minorEastAsia" w:hAnsiTheme="minorHAnsi" w:cstheme="minorBidi"/>
            </w:rPr>
          </w:pPr>
          <w:ins w:id="164" w:author="NIZAR" w:date="2023-06-01T13:34:00Z">
            <w:r w:rsidRPr="00F410F1">
              <w:rPr>
                <w:rStyle w:val="Hyperlink"/>
              </w:rPr>
              <w:fldChar w:fldCharType="begin"/>
            </w:r>
            <w:r w:rsidRPr="00F410F1">
              <w:rPr>
                <w:rStyle w:val="Hyperlink"/>
              </w:rPr>
              <w:instrText xml:space="preserve"> </w:instrText>
            </w:r>
            <w:r>
              <w:instrText>HYPERLINK \l "_Toc136518894"</w:instrText>
            </w:r>
            <w:r w:rsidRPr="00F410F1">
              <w:rPr>
                <w:rStyle w:val="Hyperlink"/>
              </w:rPr>
              <w:instrText xml:space="preserve"> </w:instrText>
            </w:r>
            <w:r w:rsidRPr="00F410F1">
              <w:rPr>
                <w:rStyle w:val="Hyperlink"/>
              </w:rPr>
              <w:fldChar w:fldCharType="separate"/>
            </w:r>
            <w:r w:rsidRPr="00F410F1">
              <w:rPr>
                <w:rStyle w:val="Hyperlink"/>
              </w:rPr>
              <w:t>A. Kajian Teori</w:t>
            </w:r>
            <w:r>
              <w:rPr>
                <w:webHidden/>
              </w:rPr>
              <w:tab/>
            </w:r>
            <w:r>
              <w:rPr>
                <w:webHidden/>
              </w:rPr>
              <w:fldChar w:fldCharType="begin"/>
            </w:r>
            <w:r>
              <w:rPr>
                <w:webHidden/>
              </w:rPr>
              <w:instrText xml:space="preserve"> PAGEREF _Toc136518894 \h </w:instrText>
            </w:r>
          </w:ins>
          <w:r>
            <w:rPr>
              <w:webHidden/>
            </w:rPr>
          </w:r>
          <w:ins w:id="165" w:author="NIZAR" w:date="2023-06-01T13:34:00Z">
            <w:r>
              <w:rPr>
                <w:webHidden/>
              </w:rPr>
              <w:fldChar w:fldCharType="end"/>
            </w:r>
            <w:r w:rsidRPr="00F410F1">
              <w:rPr>
                <w:rStyle w:val="Hyperlink"/>
              </w:rPr>
              <w:fldChar w:fldCharType="end"/>
            </w:r>
          </w:ins>
        </w:p>
        <w:p w14:paraId="3D8184D9" w14:textId="77777777" w:rsidR="00E91F3C" w:rsidRDefault="00E91F3C">
          <w:pPr>
            <w:pStyle w:val="TOC3"/>
            <w:rPr>
              <w:ins w:id="166" w:author="NIZAR" w:date="2023-06-01T13:34:00Z"/>
              <w:rFonts w:asciiTheme="minorHAnsi" w:eastAsiaTheme="minorEastAsia" w:hAnsiTheme="minorHAnsi" w:cstheme="minorBidi"/>
            </w:rPr>
          </w:pPr>
          <w:ins w:id="167" w:author="NIZAR" w:date="2023-06-01T13:34:00Z">
            <w:r w:rsidRPr="00F410F1">
              <w:rPr>
                <w:rStyle w:val="Hyperlink"/>
              </w:rPr>
              <w:fldChar w:fldCharType="begin"/>
            </w:r>
            <w:r w:rsidRPr="00F410F1">
              <w:rPr>
                <w:rStyle w:val="Hyperlink"/>
              </w:rPr>
              <w:instrText xml:space="preserve"> </w:instrText>
            </w:r>
            <w:r>
              <w:instrText>HYPERLINK \l "_Toc136518895"</w:instrText>
            </w:r>
            <w:r w:rsidRPr="00F410F1">
              <w:rPr>
                <w:rStyle w:val="Hyperlink"/>
              </w:rPr>
              <w:instrText xml:space="preserve"> </w:instrText>
            </w:r>
            <w:r w:rsidRPr="00F410F1">
              <w:rPr>
                <w:rStyle w:val="Hyperlink"/>
              </w:rPr>
              <w:fldChar w:fldCharType="separate"/>
            </w:r>
            <w:r w:rsidRPr="00F410F1">
              <w:rPr>
                <w:rStyle w:val="Hyperlink"/>
              </w:rPr>
              <w:t>1. Semiotika</w:t>
            </w:r>
            <w:r>
              <w:rPr>
                <w:webHidden/>
              </w:rPr>
              <w:tab/>
            </w:r>
            <w:r>
              <w:rPr>
                <w:webHidden/>
              </w:rPr>
              <w:fldChar w:fldCharType="begin"/>
            </w:r>
            <w:r>
              <w:rPr>
                <w:webHidden/>
              </w:rPr>
              <w:instrText xml:space="preserve"> PAGEREF _Toc136518895 \h </w:instrText>
            </w:r>
          </w:ins>
          <w:r>
            <w:rPr>
              <w:webHidden/>
            </w:rPr>
          </w:r>
          <w:ins w:id="168" w:author="NIZAR" w:date="2023-06-01T13:34:00Z">
            <w:r>
              <w:rPr>
                <w:webHidden/>
              </w:rPr>
              <w:fldChar w:fldCharType="end"/>
            </w:r>
            <w:r w:rsidRPr="00F410F1">
              <w:rPr>
                <w:rStyle w:val="Hyperlink"/>
              </w:rPr>
              <w:fldChar w:fldCharType="end"/>
            </w:r>
          </w:ins>
        </w:p>
        <w:p w14:paraId="2CD25884" w14:textId="77777777" w:rsidR="00E91F3C" w:rsidRDefault="00E91F3C">
          <w:pPr>
            <w:pStyle w:val="TOC3"/>
            <w:rPr>
              <w:ins w:id="169" w:author="NIZAR" w:date="2023-06-01T13:34:00Z"/>
              <w:rFonts w:asciiTheme="minorHAnsi" w:eastAsiaTheme="minorEastAsia" w:hAnsiTheme="minorHAnsi" w:cstheme="minorBidi"/>
            </w:rPr>
          </w:pPr>
          <w:ins w:id="170" w:author="NIZAR" w:date="2023-06-01T13:34:00Z">
            <w:r w:rsidRPr="00F410F1">
              <w:rPr>
                <w:rStyle w:val="Hyperlink"/>
              </w:rPr>
              <w:fldChar w:fldCharType="begin"/>
            </w:r>
            <w:r w:rsidRPr="00F410F1">
              <w:rPr>
                <w:rStyle w:val="Hyperlink"/>
              </w:rPr>
              <w:instrText xml:space="preserve"> </w:instrText>
            </w:r>
            <w:r>
              <w:instrText>HYPERLINK \l "_Toc136518896"</w:instrText>
            </w:r>
            <w:r w:rsidRPr="00F410F1">
              <w:rPr>
                <w:rStyle w:val="Hyperlink"/>
              </w:rPr>
              <w:instrText xml:space="preserve"> </w:instrText>
            </w:r>
            <w:r w:rsidRPr="00F410F1">
              <w:rPr>
                <w:rStyle w:val="Hyperlink"/>
              </w:rPr>
              <w:fldChar w:fldCharType="separate"/>
            </w:r>
            <w:r w:rsidRPr="00F410F1">
              <w:rPr>
                <w:rStyle w:val="Hyperlink"/>
              </w:rPr>
              <w:t>2. Semotika Roland Barthes</w:t>
            </w:r>
            <w:r>
              <w:rPr>
                <w:webHidden/>
              </w:rPr>
              <w:tab/>
            </w:r>
            <w:r>
              <w:rPr>
                <w:webHidden/>
              </w:rPr>
              <w:fldChar w:fldCharType="begin"/>
            </w:r>
            <w:r>
              <w:rPr>
                <w:webHidden/>
              </w:rPr>
              <w:instrText xml:space="preserve"> PAGEREF _Toc136518896 \h </w:instrText>
            </w:r>
          </w:ins>
          <w:r>
            <w:rPr>
              <w:webHidden/>
            </w:rPr>
          </w:r>
          <w:ins w:id="171" w:author="NIZAR" w:date="2023-06-01T13:34:00Z">
            <w:r>
              <w:rPr>
                <w:webHidden/>
              </w:rPr>
              <w:fldChar w:fldCharType="end"/>
            </w:r>
            <w:r w:rsidRPr="00F410F1">
              <w:rPr>
                <w:rStyle w:val="Hyperlink"/>
              </w:rPr>
              <w:fldChar w:fldCharType="end"/>
            </w:r>
          </w:ins>
        </w:p>
        <w:p w14:paraId="1C9A9812" w14:textId="77777777" w:rsidR="00E91F3C" w:rsidRDefault="00E91F3C">
          <w:pPr>
            <w:pStyle w:val="TOC3"/>
            <w:rPr>
              <w:ins w:id="172" w:author="NIZAR" w:date="2023-06-01T13:34:00Z"/>
              <w:rFonts w:asciiTheme="minorHAnsi" w:eastAsiaTheme="minorEastAsia" w:hAnsiTheme="minorHAnsi" w:cstheme="minorBidi"/>
            </w:rPr>
          </w:pPr>
          <w:ins w:id="173" w:author="NIZAR" w:date="2023-06-01T13:34:00Z">
            <w:r w:rsidRPr="00F410F1">
              <w:rPr>
                <w:rStyle w:val="Hyperlink"/>
              </w:rPr>
              <w:fldChar w:fldCharType="begin"/>
            </w:r>
            <w:r w:rsidRPr="00F410F1">
              <w:rPr>
                <w:rStyle w:val="Hyperlink"/>
              </w:rPr>
              <w:instrText xml:space="preserve"> </w:instrText>
            </w:r>
            <w:r>
              <w:instrText>HYPERLINK \l "_Toc136518897"</w:instrText>
            </w:r>
            <w:r w:rsidRPr="00F410F1">
              <w:rPr>
                <w:rStyle w:val="Hyperlink"/>
              </w:rPr>
              <w:instrText xml:space="preserve"> </w:instrText>
            </w:r>
            <w:r w:rsidRPr="00F410F1">
              <w:rPr>
                <w:rStyle w:val="Hyperlink"/>
              </w:rPr>
              <w:fldChar w:fldCharType="separate"/>
            </w:r>
            <w:r w:rsidRPr="00F410F1">
              <w:rPr>
                <w:rStyle w:val="Hyperlink"/>
              </w:rPr>
              <w:t>3. Representasi</w:t>
            </w:r>
            <w:r>
              <w:rPr>
                <w:webHidden/>
              </w:rPr>
              <w:tab/>
            </w:r>
            <w:r>
              <w:rPr>
                <w:webHidden/>
              </w:rPr>
              <w:fldChar w:fldCharType="begin"/>
            </w:r>
            <w:r>
              <w:rPr>
                <w:webHidden/>
              </w:rPr>
              <w:instrText xml:space="preserve"> PAGEREF _Toc136518897 \h </w:instrText>
            </w:r>
          </w:ins>
          <w:r>
            <w:rPr>
              <w:webHidden/>
            </w:rPr>
          </w:r>
          <w:ins w:id="174" w:author="NIZAR" w:date="2023-06-01T13:34:00Z">
            <w:r>
              <w:rPr>
                <w:webHidden/>
              </w:rPr>
              <w:fldChar w:fldCharType="end"/>
            </w:r>
            <w:r w:rsidRPr="00F410F1">
              <w:rPr>
                <w:rStyle w:val="Hyperlink"/>
              </w:rPr>
              <w:fldChar w:fldCharType="end"/>
            </w:r>
          </w:ins>
        </w:p>
        <w:p w14:paraId="71C8B564" w14:textId="77777777" w:rsidR="00E91F3C" w:rsidRDefault="00E91F3C">
          <w:pPr>
            <w:pStyle w:val="TOC3"/>
            <w:rPr>
              <w:ins w:id="175" w:author="NIZAR" w:date="2023-06-01T13:34:00Z"/>
              <w:rFonts w:asciiTheme="minorHAnsi" w:eastAsiaTheme="minorEastAsia" w:hAnsiTheme="minorHAnsi" w:cstheme="minorBidi"/>
            </w:rPr>
          </w:pPr>
          <w:ins w:id="176" w:author="NIZAR" w:date="2023-06-01T13:34:00Z">
            <w:r w:rsidRPr="00F410F1">
              <w:rPr>
                <w:rStyle w:val="Hyperlink"/>
              </w:rPr>
              <w:fldChar w:fldCharType="begin"/>
            </w:r>
            <w:r w:rsidRPr="00F410F1">
              <w:rPr>
                <w:rStyle w:val="Hyperlink"/>
              </w:rPr>
              <w:instrText xml:space="preserve"> </w:instrText>
            </w:r>
            <w:r>
              <w:instrText>HYPERLINK \l "_Toc136518898"</w:instrText>
            </w:r>
            <w:r w:rsidRPr="00F410F1">
              <w:rPr>
                <w:rStyle w:val="Hyperlink"/>
              </w:rPr>
              <w:instrText xml:space="preserve"> </w:instrText>
            </w:r>
            <w:r w:rsidRPr="00F410F1">
              <w:rPr>
                <w:rStyle w:val="Hyperlink"/>
              </w:rPr>
              <w:fldChar w:fldCharType="separate"/>
            </w:r>
            <w:r w:rsidRPr="00F410F1">
              <w:rPr>
                <w:rStyle w:val="Hyperlink"/>
              </w:rPr>
              <w:t>4. Bullying</w:t>
            </w:r>
            <w:r>
              <w:rPr>
                <w:webHidden/>
              </w:rPr>
              <w:tab/>
            </w:r>
            <w:r>
              <w:rPr>
                <w:webHidden/>
              </w:rPr>
              <w:fldChar w:fldCharType="begin"/>
            </w:r>
            <w:r>
              <w:rPr>
                <w:webHidden/>
              </w:rPr>
              <w:instrText xml:space="preserve"> PAGEREF _Toc136518898 \h </w:instrText>
            </w:r>
          </w:ins>
          <w:r>
            <w:rPr>
              <w:webHidden/>
            </w:rPr>
          </w:r>
          <w:ins w:id="177" w:author="NIZAR" w:date="2023-06-01T13:34:00Z">
            <w:r>
              <w:rPr>
                <w:webHidden/>
              </w:rPr>
              <w:fldChar w:fldCharType="end"/>
            </w:r>
            <w:r w:rsidRPr="00F410F1">
              <w:rPr>
                <w:rStyle w:val="Hyperlink"/>
              </w:rPr>
              <w:fldChar w:fldCharType="end"/>
            </w:r>
          </w:ins>
        </w:p>
        <w:p w14:paraId="3BE3A8C7" w14:textId="77777777" w:rsidR="00E91F3C" w:rsidRDefault="00E91F3C">
          <w:pPr>
            <w:pStyle w:val="TOC3"/>
            <w:rPr>
              <w:ins w:id="178" w:author="NIZAR" w:date="2023-06-01T13:34:00Z"/>
              <w:rFonts w:asciiTheme="minorHAnsi" w:eastAsiaTheme="minorEastAsia" w:hAnsiTheme="minorHAnsi" w:cstheme="minorBidi"/>
            </w:rPr>
          </w:pPr>
          <w:ins w:id="179" w:author="NIZAR" w:date="2023-06-01T13:34:00Z">
            <w:r w:rsidRPr="00F410F1">
              <w:rPr>
                <w:rStyle w:val="Hyperlink"/>
              </w:rPr>
              <w:fldChar w:fldCharType="begin"/>
            </w:r>
            <w:r w:rsidRPr="00F410F1">
              <w:rPr>
                <w:rStyle w:val="Hyperlink"/>
              </w:rPr>
              <w:instrText xml:space="preserve"> </w:instrText>
            </w:r>
            <w:r>
              <w:instrText>HYPERLINK \l "_Toc136518899"</w:instrText>
            </w:r>
            <w:r w:rsidRPr="00F410F1">
              <w:rPr>
                <w:rStyle w:val="Hyperlink"/>
              </w:rPr>
              <w:instrText xml:space="preserve"> </w:instrText>
            </w:r>
            <w:r w:rsidRPr="00F410F1">
              <w:rPr>
                <w:rStyle w:val="Hyperlink"/>
              </w:rPr>
              <w:fldChar w:fldCharType="separate"/>
            </w:r>
            <w:r w:rsidRPr="00F410F1">
              <w:rPr>
                <w:rStyle w:val="Hyperlink"/>
              </w:rPr>
              <w:t>5. Serial Drama Korea</w:t>
            </w:r>
            <w:r>
              <w:rPr>
                <w:webHidden/>
              </w:rPr>
              <w:tab/>
            </w:r>
            <w:r>
              <w:rPr>
                <w:webHidden/>
              </w:rPr>
              <w:fldChar w:fldCharType="begin"/>
            </w:r>
            <w:r>
              <w:rPr>
                <w:webHidden/>
              </w:rPr>
              <w:instrText xml:space="preserve"> PAGEREF _Toc136518899 \h </w:instrText>
            </w:r>
          </w:ins>
          <w:r>
            <w:rPr>
              <w:webHidden/>
            </w:rPr>
          </w:r>
          <w:ins w:id="180" w:author="NIZAR" w:date="2023-06-01T13:34:00Z">
            <w:r>
              <w:rPr>
                <w:webHidden/>
              </w:rPr>
              <w:fldChar w:fldCharType="end"/>
            </w:r>
            <w:r w:rsidRPr="00F410F1">
              <w:rPr>
                <w:rStyle w:val="Hyperlink"/>
              </w:rPr>
              <w:fldChar w:fldCharType="end"/>
            </w:r>
          </w:ins>
        </w:p>
        <w:p w14:paraId="27CEA00E" w14:textId="77777777" w:rsidR="00E91F3C" w:rsidRDefault="00E91F3C">
          <w:pPr>
            <w:pStyle w:val="TOC2"/>
            <w:rPr>
              <w:ins w:id="181" w:author="NIZAR" w:date="2023-06-01T13:34:00Z"/>
              <w:rFonts w:asciiTheme="minorHAnsi" w:eastAsiaTheme="minorEastAsia" w:hAnsiTheme="minorHAnsi" w:cstheme="minorBidi"/>
            </w:rPr>
          </w:pPr>
          <w:ins w:id="182" w:author="NIZAR" w:date="2023-06-01T13:34:00Z">
            <w:r w:rsidRPr="00F410F1">
              <w:rPr>
                <w:rStyle w:val="Hyperlink"/>
              </w:rPr>
              <w:fldChar w:fldCharType="begin"/>
            </w:r>
            <w:r w:rsidRPr="00F410F1">
              <w:rPr>
                <w:rStyle w:val="Hyperlink"/>
              </w:rPr>
              <w:instrText xml:space="preserve"> </w:instrText>
            </w:r>
            <w:r>
              <w:instrText>HYPERLINK \l "_Toc136518900"</w:instrText>
            </w:r>
            <w:r w:rsidRPr="00F410F1">
              <w:rPr>
                <w:rStyle w:val="Hyperlink"/>
              </w:rPr>
              <w:instrText xml:space="preserve"> </w:instrText>
            </w:r>
            <w:r w:rsidRPr="00F410F1">
              <w:rPr>
                <w:rStyle w:val="Hyperlink"/>
              </w:rPr>
              <w:fldChar w:fldCharType="separate"/>
            </w:r>
            <w:r w:rsidRPr="00F410F1">
              <w:rPr>
                <w:rStyle w:val="Hyperlink"/>
              </w:rPr>
              <w:t>B. Penelitian Terdahulu</w:t>
            </w:r>
            <w:r>
              <w:rPr>
                <w:webHidden/>
              </w:rPr>
              <w:tab/>
            </w:r>
            <w:r>
              <w:rPr>
                <w:webHidden/>
              </w:rPr>
              <w:fldChar w:fldCharType="begin"/>
            </w:r>
            <w:r>
              <w:rPr>
                <w:webHidden/>
              </w:rPr>
              <w:instrText xml:space="preserve"> PAGEREF _Toc136518900 \h </w:instrText>
            </w:r>
          </w:ins>
          <w:r>
            <w:rPr>
              <w:webHidden/>
            </w:rPr>
          </w:r>
          <w:ins w:id="183" w:author="NIZAR" w:date="2023-06-01T13:34:00Z">
            <w:r>
              <w:rPr>
                <w:webHidden/>
              </w:rPr>
              <w:fldChar w:fldCharType="end"/>
            </w:r>
            <w:r w:rsidRPr="00F410F1">
              <w:rPr>
                <w:rStyle w:val="Hyperlink"/>
              </w:rPr>
              <w:fldChar w:fldCharType="end"/>
            </w:r>
          </w:ins>
        </w:p>
        <w:p w14:paraId="3CDEF0AF" w14:textId="77777777" w:rsidR="00E91F3C" w:rsidRDefault="00E91F3C">
          <w:pPr>
            <w:pStyle w:val="TOC1"/>
            <w:tabs>
              <w:tab w:val="right" w:leader="dot" w:pos="7930"/>
            </w:tabs>
            <w:rPr>
              <w:ins w:id="184" w:author="NIZAR" w:date="2023-06-01T13:34:00Z"/>
              <w:rFonts w:asciiTheme="minorHAnsi" w:eastAsiaTheme="minorEastAsia" w:hAnsiTheme="minorHAnsi" w:cstheme="minorBidi"/>
            </w:rPr>
          </w:pPr>
          <w:ins w:id="185" w:author="NIZAR" w:date="2023-06-01T13:34:00Z">
            <w:r w:rsidRPr="00F410F1">
              <w:rPr>
                <w:rStyle w:val="Hyperlink"/>
              </w:rPr>
              <w:fldChar w:fldCharType="begin"/>
            </w:r>
            <w:r w:rsidRPr="00F410F1">
              <w:rPr>
                <w:rStyle w:val="Hyperlink"/>
              </w:rPr>
              <w:instrText xml:space="preserve"> </w:instrText>
            </w:r>
            <w:r>
              <w:instrText>HYPERLINK \l "_Toc136518901"</w:instrText>
            </w:r>
            <w:r w:rsidRPr="00F410F1">
              <w:rPr>
                <w:rStyle w:val="Hyperlink"/>
              </w:rPr>
              <w:instrText xml:space="preserve"> </w:instrText>
            </w:r>
            <w:r w:rsidRPr="00F410F1">
              <w:rPr>
                <w:rStyle w:val="Hyperlink"/>
              </w:rPr>
              <w:fldChar w:fldCharType="separate"/>
            </w:r>
            <w:r w:rsidRPr="00F410F1">
              <w:rPr>
                <w:rStyle w:val="Hyperlink"/>
              </w:rPr>
              <w:t>BAB III METODE PENELITIAN</w:t>
            </w:r>
            <w:r>
              <w:rPr>
                <w:webHidden/>
              </w:rPr>
              <w:tab/>
            </w:r>
            <w:r>
              <w:rPr>
                <w:webHidden/>
              </w:rPr>
              <w:fldChar w:fldCharType="begin"/>
            </w:r>
            <w:r>
              <w:rPr>
                <w:webHidden/>
              </w:rPr>
              <w:instrText xml:space="preserve"> PAGEREF _Toc136518901 \h </w:instrText>
            </w:r>
          </w:ins>
          <w:r>
            <w:rPr>
              <w:webHidden/>
            </w:rPr>
          </w:r>
          <w:ins w:id="186" w:author="NIZAR" w:date="2023-06-01T13:34:00Z">
            <w:r>
              <w:rPr>
                <w:webHidden/>
              </w:rPr>
              <w:fldChar w:fldCharType="end"/>
            </w:r>
            <w:r w:rsidRPr="00F410F1">
              <w:rPr>
                <w:rStyle w:val="Hyperlink"/>
              </w:rPr>
              <w:fldChar w:fldCharType="end"/>
            </w:r>
          </w:ins>
        </w:p>
        <w:p w14:paraId="4FC43ADF" w14:textId="77777777" w:rsidR="00E91F3C" w:rsidRDefault="00E91F3C">
          <w:pPr>
            <w:pStyle w:val="TOC2"/>
            <w:rPr>
              <w:ins w:id="187" w:author="NIZAR" w:date="2023-06-01T13:34:00Z"/>
              <w:rFonts w:asciiTheme="minorHAnsi" w:eastAsiaTheme="minorEastAsia" w:hAnsiTheme="minorHAnsi" w:cstheme="minorBidi"/>
            </w:rPr>
          </w:pPr>
          <w:ins w:id="188" w:author="NIZAR" w:date="2023-06-01T13:34:00Z">
            <w:r w:rsidRPr="00F410F1">
              <w:rPr>
                <w:rStyle w:val="Hyperlink"/>
              </w:rPr>
              <w:fldChar w:fldCharType="begin"/>
            </w:r>
            <w:r w:rsidRPr="00F410F1">
              <w:rPr>
                <w:rStyle w:val="Hyperlink"/>
              </w:rPr>
              <w:instrText xml:space="preserve"> </w:instrText>
            </w:r>
            <w:r>
              <w:instrText>HYPERLINK \l "_Toc136518902"</w:instrText>
            </w:r>
            <w:r w:rsidRPr="00F410F1">
              <w:rPr>
                <w:rStyle w:val="Hyperlink"/>
              </w:rPr>
              <w:instrText xml:space="preserve"> </w:instrText>
            </w:r>
            <w:r w:rsidRPr="00F410F1">
              <w:rPr>
                <w:rStyle w:val="Hyperlink"/>
              </w:rPr>
              <w:fldChar w:fldCharType="separate"/>
            </w:r>
            <w:r w:rsidRPr="00F410F1">
              <w:rPr>
                <w:rStyle w:val="Hyperlink"/>
              </w:rPr>
              <w:t>A. Pendekatan Penelitian</w:t>
            </w:r>
            <w:r>
              <w:rPr>
                <w:webHidden/>
              </w:rPr>
              <w:tab/>
            </w:r>
            <w:r>
              <w:rPr>
                <w:webHidden/>
              </w:rPr>
              <w:fldChar w:fldCharType="begin"/>
            </w:r>
            <w:r>
              <w:rPr>
                <w:webHidden/>
              </w:rPr>
              <w:instrText xml:space="preserve"> PAGEREF _Toc136518902 \h </w:instrText>
            </w:r>
          </w:ins>
          <w:r>
            <w:rPr>
              <w:webHidden/>
            </w:rPr>
          </w:r>
          <w:ins w:id="189" w:author="NIZAR" w:date="2023-06-01T13:34:00Z">
            <w:r>
              <w:rPr>
                <w:webHidden/>
              </w:rPr>
              <w:fldChar w:fldCharType="end"/>
            </w:r>
            <w:r w:rsidRPr="00F410F1">
              <w:rPr>
                <w:rStyle w:val="Hyperlink"/>
              </w:rPr>
              <w:fldChar w:fldCharType="end"/>
            </w:r>
          </w:ins>
        </w:p>
        <w:p w14:paraId="361359EC" w14:textId="77777777" w:rsidR="00E91F3C" w:rsidRDefault="00E91F3C">
          <w:pPr>
            <w:pStyle w:val="TOC2"/>
            <w:rPr>
              <w:ins w:id="190" w:author="NIZAR" w:date="2023-06-01T13:34:00Z"/>
              <w:rFonts w:asciiTheme="minorHAnsi" w:eastAsiaTheme="minorEastAsia" w:hAnsiTheme="minorHAnsi" w:cstheme="minorBidi"/>
            </w:rPr>
          </w:pPr>
          <w:ins w:id="191" w:author="NIZAR" w:date="2023-06-01T13:34:00Z">
            <w:r w:rsidRPr="00F410F1">
              <w:rPr>
                <w:rStyle w:val="Hyperlink"/>
              </w:rPr>
              <w:fldChar w:fldCharType="begin"/>
            </w:r>
            <w:r w:rsidRPr="00F410F1">
              <w:rPr>
                <w:rStyle w:val="Hyperlink"/>
              </w:rPr>
              <w:instrText xml:space="preserve"> </w:instrText>
            </w:r>
            <w:r>
              <w:instrText>HYPERLINK \l "_Toc136518903"</w:instrText>
            </w:r>
            <w:r w:rsidRPr="00F410F1">
              <w:rPr>
                <w:rStyle w:val="Hyperlink"/>
              </w:rPr>
              <w:instrText xml:space="preserve"> </w:instrText>
            </w:r>
            <w:r w:rsidRPr="00F410F1">
              <w:rPr>
                <w:rStyle w:val="Hyperlink"/>
              </w:rPr>
              <w:fldChar w:fldCharType="separate"/>
            </w:r>
            <w:r w:rsidRPr="00F410F1">
              <w:rPr>
                <w:rStyle w:val="Hyperlink"/>
              </w:rPr>
              <w:t>B. Subjek dan Objek Penelitian</w:t>
            </w:r>
            <w:r>
              <w:rPr>
                <w:webHidden/>
              </w:rPr>
              <w:tab/>
            </w:r>
            <w:r>
              <w:rPr>
                <w:webHidden/>
              </w:rPr>
              <w:fldChar w:fldCharType="begin"/>
            </w:r>
            <w:r>
              <w:rPr>
                <w:webHidden/>
              </w:rPr>
              <w:instrText xml:space="preserve"> PAGEREF _Toc136518903 \h </w:instrText>
            </w:r>
          </w:ins>
          <w:r>
            <w:rPr>
              <w:webHidden/>
            </w:rPr>
          </w:r>
          <w:ins w:id="192" w:author="NIZAR" w:date="2023-06-01T13:34:00Z">
            <w:r>
              <w:rPr>
                <w:webHidden/>
              </w:rPr>
              <w:fldChar w:fldCharType="end"/>
            </w:r>
            <w:r w:rsidRPr="00F410F1">
              <w:rPr>
                <w:rStyle w:val="Hyperlink"/>
              </w:rPr>
              <w:fldChar w:fldCharType="end"/>
            </w:r>
          </w:ins>
        </w:p>
        <w:p w14:paraId="1F6D9591" w14:textId="77777777" w:rsidR="00E91F3C" w:rsidRDefault="00E91F3C">
          <w:pPr>
            <w:pStyle w:val="TOC2"/>
            <w:rPr>
              <w:ins w:id="193" w:author="NIZAR" w:date="2023-06-01T13:34:00Z"/>
              <w:rFonts w:asciiTheme="minorHAnsi" w:eastAsiaTheme="minorEastAsia" w:hAnsiTheme="minorHAnsi" w:cstheme="minorBidi"/>
            </w:rPr>
          </w:pPr>
          <w:ins w:id="194" w:author="NIZAR" w:date="2023-06-01T13:34:00Z">
            <w:r w:rsidRPr="00F410F1">
              <w:rPr>
                <w:rStyle w:val="Hyperlink"/>
              </w:rPr>
              <w:fldChar w:fldCharType="begin"/>
            </w:r>
            <w:r w:rsidRPr="00F410F1">
              <w:rPr>
                <w:rStyle w:val="Hyperlink"/>
              </w:rPr>
              <w:instrText xml:space="preserve"> </w:instrText>
            </w:r>
            <w:r>
              <w:instrText>HYPERLINK \l "_Toc136518904"</w:instrText>
            </w:r>
            <w:r w:rsidRPr="00F410F1">
              <w:rPr>
                <w:rStyle w:val="Hyperlink"/>
              </w:rPr>
              <w:instrText xml:space="preserve"> </w:instrText>
            </w:r>
            <w:r w:rsidRPr="00F410F1">
              <w:rPr>
                <w:rStyle w:val="Hyperlink"/>
              </w:rPr>
              <w:fldChar w:fldCharType="separate"/>
            </w:r>
            <w:r w:rsidRPr="00F410F1">
              <w:rPr>
                <w:rStyle w:val="Hyperlink"/>
              </w:rPr>
              <w:t>C. Jenis dan Sumber Data</w:t>
            </w:r>
            <w:r>
              <w:rPr>
                <w:webHidden/>
              </w:rPr>
              <w:tab/>
            </w:r>
            <w:r>
              <w:rPr>
                <w:webHidden/>
              </w:rPr>
              <w:fldChar w:fldCharType="begin"/>
            </w:r>
            <w:r>
              <w:rPr>
                <w:webHidden/>
              </w:rPr>
              <w:instrText xml:space="preserve"> PAGEREF _Toc136518904 \h </w:instrText>
            </w:r>
          </w:ins>
          <w:r>
            <w:rPr>
              <w:webHidden/>
            </w:rPr>
          </w:r>
          <w:ins w:id="195" w:author="NIZAR" w:date="2023-06-01T13:34:00Z">
            <w:r>
              <w:rPr>
                <w:webHidden/>
              </w:rPr>
              <w:fldChar w:fldCharType="end"/>
            </w:r>
            <w:r w:rsidRPr="00F410F1">
              <w:rPr>
                <w:rStyle w:val="Hyperlink"/>
              </w:rPr>
              <w:fldChar w:fldCharType="end"/>
            </w:r>
          </w:ins>
        </w:p>
        <w:p w14:paraId="4A0FA58E" w14:textId="77777777" w:rsidR="00E91F3C" w:rsidRDefault="00E91F3C">
          <w:pPr>
            <w:pStyle w:val="TOC3"/>
            <w:rPr>
              <w:ins w:id="196" w:author="NIZAR" w:date="2023-06-01T13:34:00Z"/>
              <w:rFonts w:asciiTheme="minorHAnsi" w:eastAsiaTheme="minorEastAsia" w:hAnsiTheme="minorHAnsi" w:cstheme="minorBidi"/>
            </w:rPr>
          </w:pPr>
          <w:ins w:id="197" w:author="NIZAR" w:date="2023-06-01T13:34:00Z">
            <w:r w:rsidRPr="00F410F1">
              <w:rPr>
                <w:rStyle w:val="Hyperlink"/>
              </w:rPr>
              <w:fldChar w:fldCharType="begin"/>
            </w:r>
            <w:r w:rsidRPr="00F410F1">
              <w:rPr>
                <w:rStyle w:val="Hyperlink"/>
              </w:rPr>
              <w:instrText xml:space="preserve"> </w:instrText>
            </w:r>
            <w:r>
              <w:instrText>HYPERLINK \l "_Toc136518905"</w:instrText>
            </w:r>
            <w:r w:rsidRPr="00F410F1">
              <w:rPr>
                <w:rStyle w:val="Hyperlink"/>
              </w:rPr>
              <w:instrText xml:space="preserve"> </w:instrText>
            </w:r>
            <w:r w:rsidRPr="00F410F1">
              <w:rPr>
                <w:rStyle w:val="Hyperlink"/>
              </w:rPr>
              <w:fldChar w:fldCharType="separate"/>
            </w:r>
            <w:r w:rsidRPr="00F410F1">
              <w:rPr>
                <w:rStyle w:val="Hyperlink"/>
              </w:rPr>
              <w:t>1. Data Primer</w:t>
            </w:r>
            <w:r>
              <w:rPr>
                <w:webHidden/>
              </w:rPr>
              <w:tab/>
            </w:r>
            <w:r>
              <w:rPr>
                <w:webHidden/>
              </w:rPr>
              <w:fldChar w:fldCharType="begin"/>
            </w:r>
            <w:r>
              <w:rPr>
                <w:webHidden/>
              </w:rPr>
              <w:instrText xml:space="preserve"> PAGEREF _Toc136518905 \h </w:instrText>
            </w:r>
          </w:ins>
          <w:r>
            <w:rPr>
              <w:webHidden/>
            </w:rPr>
          </w:r>
          <w:ins w:id="198" w:author="NIZAR" w:date="2023-06-01T13:34:00Z">
            <w:r>
              <w:rPr>
                <w:webHidden/>
              </w:rPr>
              <w:fldChar w:fldCharType="end"/>
            </w:r>
            <w:r w:rsidRPr="00F410F1">
              <w:rPr>
                <w:rStyle w:val="Hyperlink"/>
              </w:rPr>
              <w:fldChar w:fldCharType="end"/>
            </w:r>
          </w:ins>
        </w:p>
        <w:p w14:paraId="554F162C" w14:textId="77777777" w:rsidR="00E91F3C" w:rsidRDefault="00E91F3C">
          <w:pPr>
            <w:pStyle w:val="TOC3"/>
            <w:rPr>
              <w:ins w:id="199" w:author="NIZAR" w:date="2023-06-01T13:34:00Z"/>
              <w:rFonts w:asciiTheme="minorHAnsi" w:eastAsiaTheme="minorEastAsia" w:hAnsiTheme="minorHAnsi" w:cstheme="minorBidi"/>
            </w:rPr>
          </w:pPr>
          <w:ins w:id="200" w:author="NIZAR" w:date="2023-06-01T13:34:00Z">
            <w:r w:rsidRPr="00F410F1">
              <w:rPr>
                <w:rStyle w:val="Hyperlink"/>
              </w:rPr>
              <w:fldChar w:fldCharType="begin"/>
            </w:r>
            <w:r w:rsidRPr="00F410F1">
              <w:rPr>
                <w:rStyle w:val="Hyperlink"/>
              </w:rPr>
              <w:instrText xml:space="preserve"> </w:instrText>
            </w:r>
            <w:r>
              <w:instrText>HYPERLINK \l "_Toc136518906"</w:instrText>
            </w:r>
            <w:r w:rsidRPr="00F410F1">
              <w:rPr>
                <w:rStyle w:val="Hyperlink"/>
              </w:rPr>
              <w:instrText xml:space="preserve"> </w:instrText>
            </w:r>
            <w:r w:rsidRPr="00F410F1">
              <w:rPr>
                <w:rStyle w:val="Hyperlink"/>
              </w:rPr>
              <w:fldChar w:fldCharType="separate"/>
            </w:r>
            <w:r w:rsidRPr="00F410F1">
              <w:rPr>
                <w:rStyle w:val="Hyperlink"/>
              </w:rPr>
              <w:t>2. Data Sekunder</w:t>
            </w:r>
            <w:r>
              <w:rPr>
                <w:webHidden/>
              </w:rPr>
              <w:tab/>
            </w:r>
            <w:r>
              <w:rPr>
                <w:webHidden/>
              </w:rPr>
              <w:fldChar w:fldCharType="begin"/>
            </w:r>
            <w:r>
              <w:rPr>
                <w:webHidden/>
              </w:rPr>
              <w:instrText xml:space="preserve"> PAGEREF _Toc136518906 \h </w:instrText>
            </w:r>
          </w:ins>
          <w:r>
            <w:rPr>
              <w:webHidden/>
            </w:rPr>
          </w:r>
          <w:ins w:id="201" w:author="NIZAR" w:date="2023-06-01T13:34:00Z">
            <w:r>
              <w:rPr>
                <w:webHidden/>
              </w:rPr>
              <w:fldChar w:fldCharType="end"/>
            </w:r>
            <w:r w:rsidRPr="00F410F1">
              <w:rPr>
                <w:rStyle w:val="Hyperlink"/>
              </w:rPr>
              <w:fldChar w:fldCharType="end"/>
            </w:r>
          </w:ins>
        </w:p>
        <w:p w14:paraId="56126ACD" w14:textId="77777777" w:rsidR="00E91F3C" w:rsidRDefault="00E91F3C">
          <w:pPr>
            <w:pStyle w:val="TOC2"/>
            <w:rPr>
              <w:ins w:id="202" w:author="NIZAR" w:date="2023-06-01T13:34:00Z"/>
              <w:rFonts w:asciiTheme="minorHAnsi" w:eastAsiaTheme="minorEastAsia" w:hAnsiTheme="minorHAnsi" w:cstheme="minorBidi"/>
            </w:rPr>
          </w:pPr>
          <w:ins w:id="203" w:author="NIZAR" w:date="2023-06-01T13:34:00Z">
            <w:r w:rsidRPr="00F410F1">
              <w:rPr>
                <w:rStyle w:val="Hyperlink"/>
              </w:rPr>
              <w:fldChar w:fldCharType="begin"/>
            </w:r>
            <w:r w:rsidRPr="00F410F1">
              <w:rPr>
                <w:rStyle w:val="Hyperlink"/>
              </w:rPr>
              <w:instrText xml:space="preserve"> </w:instrText>
            </w:r>
            <w:r>
              <w:instrText>HYPERLINK \l "_Toc136518907"</w:instrText>
            </w:r>
            <w:r w:rsidRPr="00F410F1">
              <w:rPr>
                <w:rStyle w:val="Hyperlink"/>
              </w:rPr>
              <w:instrText xml:space="preserve"> </w:instrText>
            </w:r>
            <w:r w:rsidRPr="00F410F1">
              <w:rPr>
                <w:rStyle w:val="Hyperlink"/>
              </w:rPr>
              <w:fldChar w:fldCharType="separate"/>
            </w:r>
            <w:r w:rsidRPr="00F410F1">
              <w:rPr>
                <w:rStyle w:val="Hyperlink"/>
              </w:rPr>
              <w:t>D. Waktu Penelitian</w:t>
            </w:r>
            <w:r>
              <w:rPr>
                <w:webHidden/>
              </w:rPr>
              <w:tab/>
            </w:r>
            <w:r>
              <w:rPr>
                <w:webHidden/>
              </w:rPr>
              <w:fldChar w:fldCharType="begin"/>
            </w:r>
            <w:r>
              <w:rPr>
                <w:webHidden/>
              </w:rPr>
              <w:instrText xml:space="preserve"> PAGEREF _Toc136518907 \h </w:instrText>
            </w:r>
          </w:ins>
          <w:r>
            <w:rPr>
              <w:webHidden/>
            </w:rPr>
          </w:r>
          <w:ins w:id="204" w:author="NIZAR" w:date="2023-06-01T13:34:00Z">
            <w:r>
              <w:rPr>
                <w:webHidden/>
              </w:rPr>
              <w:fldChar w:fldCharType="end"/>
            </w:r>
            <w:r w:rsidRPr="00F410F1">
              <w:rPr>
                <w:rStyle w:val="Hyperlink"/>
              </w:rPr>
              <w:fldChar w:fldCharType="end"/>
            </w:r>
          </w:ins>
        </w:p>
        <w:p w14:paraId="1B982BFE" w14:textId="77777777" w:rsidR="00E91F3C" w:rsidRDefault="00E91F3C">
          <w:pPr>
            <w:pStyle w:val="TOC2"/>
            <w:rPr>
              <w:ins w:id="205" w:author="NIZAR" w:date="2023-06-01T13:34:00Z"/>
              <w:rFonts w:asciiTheme="minorHAnsi" w:eastAsiaTheme="minorEastAsia" w:hAnsiTheme="minorHAnsi" w:cstheme="minorBidi"/>
            </w:rPr>
          </w:pPr>
          <w:ins w:id="206" w:author="NIZAR" w:date="2023-06-01T13:34:00Z">
            <w:r w:rsidRPr="00F410F1">
              <w:rPr>
                <w:rStyle w:val="Hyperlink"/>
              </w:rPr>
              <w:fldChar w:fldCharType="begin"/>
            </w:r>
            <w:r w:rsidRPr="00F410F1">
              <w:rPr>
                <w:rStyle w:val="Hyperlink"/>
              </w:rPr>
              <w:instrText xml:space="preserve"> </w:instrText>
            </w:r>
            <w:r>
              <w:instrText>HYPERLINK \l "_Toc136518908"</w:instrText>
            </w:r>
            <w:r w:rsidRPr="00F410F1">
              <w:rPr>
                <w:rStyle w:val="Hyperlink"/>
              </w:rPr>
              <w:instrText xml:space="preserve"> </w:instrText>
            </w:r>
            <w:r w:rsidRPr="00F410F1">
              <w:rPr>
                <w:rStyle w:val="Hyperlink"/>
              </w:rPr>
              <w:fldChar w:fldCharType="separate"/>
            </w:r>
            <w:r w:rsidRPr="00F410F1">
              <w:rPr>
                <w:rStyle w:val="Hyperlink"/>
              </w:rPr>
              <w:t>E. Teknik Pengumpulan Data (Dokumentasi,Observasi)</w:t>
            </w:r>
            <w:r>
              <w:rPr>
                <w:webHidden/>
              </w:rPr>
              <w:tab/>
            </w:r>
            <w:r>
              <w:rPr>
                <w:webHidden/>
              </w:rPr>
              <w:fldChar w:fldCharType="begin"/>
            </w:r>
            <w:r>
              <w:rPr>
                <w:webHidden/>
              </w:rPr>
              <w:instrText xml:space="preserve"> PAGEREF _Toc136518908 \h </w:instrText>
            </w:r>
          </w:ins>
          <w:r>
            <w:rPr>
              <w:webHidden/>
            </w:rPr>
          </w:r>
          <w:ins w:id="207" w:author="NIZAR" w:date="2023-06-01T13:34:00Z">
            <w:r>
              <w:rPr>
                <w:webHidden/>
              </w:rPr>
              <w:fldChar w:fldCharType="end"/>
            </w:r>
            <w:r w:rsidRPr="00F410F1">
              <w:rPr>
                <w:rStyle w:val="Hyperlink"/>
              </w:rPr>
              <w:fldChar w:fldCharType="end"/>
            </w:r>
          </w:ins>
        </w:p>
        <w:p w14:paraId="37DC69DE" w14:textId="77777777" w:rsidR="00E91F3C" w:rsidRDefault="00E91F3C">
          <w:pPr>
            <w:pStyle w:val="TOC3"/>
            <w:rPr>
              <w:ins w:id="208" w:author="NIZAR" w:date="2023-06-01T13:34:00Z"/>
              <w:rFonts w:asciiTheme="minorHAnsi" w:eastAsiaTheme="minorEastAsia" w:hAnsiTheme="minorHAnsi" w:cstheme="minorBidi"/>
            </w:rPr>
          </w:pPr>
          <w:ins w:id="209" w:author="NIZAR" w:date="2023-06-01T13:34:00Z">
            <w:r w:rsidRPr="00F410F1">
              <w:rPr>
                <w:rStyle w:val="Hyperlink"/>
              </w:rPr>
              <w:fldChar w:fldCharType="begin"/>
            </w:r>
            <w:r w:rsidRPr="00F410F1">
              <w:rPr>
                <w:rStyle w:val="Hyperlink"/>
              </w:rPr>
              <w:instrText xml:space="preserve"> </w:instrText>
            </w:r>
            <w:r>
              <w:instrText>HYPERLINK \l "_Toc136518909"</w:instrText>
            </w:r>
            <w:r w:rsidRPr="00F410F1">
              <w:rPr>
                <w:rStyle w:val="Hyperlink"/>
              </w:rPr>
              <w:instrText xml:space="preserve"> </w:instrText>
            </w:r>
            <w:r w:rsidRPr="00F410F1">
              <w:rPr>
                <w:rStyle w:val="Hyperlink"/>
              </w:rPr>
              <w:fldChar w:fldCharType="separate"/>
            </w:r>
            <w:r w:rsidRPr="00F410F1">
              <w:rPr>
                <w:rStyle w:val="Hyperlink"/>
              </w:rPr>
              <w:t>1. Observasi</w:t>
            </w:r>
            <w:r>
              <w:rPr>
                <w:webHidden/>
              </w:rPr>
              <w:tab/>
            </w:r>
            <w:r>
              <w:rPr>
                <w:webHidden/>
              </w:rPr>
              <w:fldChar w:fldCharType="begin"/>
            </w:r>
            <w:r>
              <w:rPr>
                <w:webHidden/>
              </w:rPr>
              <w:instrText xml:space="preserve"> PAGEREF _Toc136518909 \h </w:instrText>
            </w:r>
          </w:ins>
          <w:r>
            <w:rPr>
              <w:webHidden/>
            </w:rPr>
          </w:r>
          <w:ins w:id="210" w:author="NIZAR" w:date="2023-06-01T13:34:00Z">
            <w:r>
              <w:rPr>
                <w:webHidden/>
              </w:rPr>
              <w:fldChar w:fldCharType="end"/>
            </w:r>
            <w:r w:rsidRPr="00F410F1">
              <w:rPr>
                <w:rStyle w:val="Hyperlink"/>
              </w:rPr>
              <w:fldChar w:fldCharType="end"/>
            </w:r>
          </w:ins>
        </w:p>
        <w:p w14:paraId="1DD64523" w14:textId="77777777" w:rsidR="00E91F3C" w:rsidRDefault="00E91F3C">
          <w:pPr>
            <w:pStyle w:val="TOC3"/>
            <w:rPr>
              <w:ins w:id="211" w:author="NIZAR" w:date="2023-06-01T13:34:00Z"/>
              <w:rFonts w:asciiTheme="minorHAnsi" w:eastAsiaTheme="minorEastAsia" w:hAnsiTheme="minorHAnsi" w:cstheme="minorBidi"/>
            </w:rPr>
          </w:pPr>
          <w:ins w:id="212" w:author="NIZAR" w:date="2023-06-01T13:34:00Z">
            <w:r w:rsidRPr="00F410F1">
              <w:rPr>
                <w:rStyle w:val="Hyperlink"/>
              </w:rPr>
              <w:fldChar w:fldCharType="begin"/>
            </w:r>
            <w:r w:rsidRPr="00F410F1">
              <w:rPr>
                <w:rStyle w:val="Hyperlink"/>
              </w:rPr>
              <w:instrText xml:space="preserve"> </w:instrText>
            </w:r>
            <w:r>
              <w:instrText>HYPERLINK \l "_Toc136518910"</w:instrText>
            </w:r>
            <w:r w:rsidRPr="00F410F1">
              <w:rPr>
                <w:rStyle w:val="Hyperlink"/>
              </w:rPr>
              <w:instrText xml:space="preserve"> </w:instrText>
            </w:r>
            <w:r w:rsidRPr="00F410F1">
              <w:rPr>
                <w:rStyle w:val="Hyperlink"/>
              </w:rPr>
              <w:fldChar w:fldCharType="separate"/>
            </w:r>
            <w:r w:rsidRPr="00F410F1">
              <w:rPr>
                <w:rStyle w:val="Hyperlink"/>
              </w:rPr>
              <w:t>2. Dokumentasi</w:t>
            </w:r>
            <w:r>
              <w:rPr>
                <w:webHidden/>
              </w:rPr>
              <w:tab/>
            </w:r>
            <w:r>
              <w:rPr>
                <w:webHidden/>
              </w:rPr>
              <w:fldChar w:fldCharType="begin"/>
            </w:r>
            <w:r>
              <w:rPr>
                <w:webHidden/>
              </w:rPr>
              <w:instrText xml:space="preserve"> PAGEREF _Toc136518910 \h </w:instrText>
            </w:r>
          </w:ins>
          <w:r>
            <w:rPr>
              <w:webHidden/>
            </w:rPr>
          </w:r>
          <w:ins w:id="213" w:author="NIZAR" w:date="2023-06-01T13:34:00Z">
            <w:r>
              <w:rPr>
                <w:webHidden/>
              </w:rPr>
              <w:fldChar w:fldCharType="end"/>
            </w:r>
            <w:r w:rsidRPr="00F410F1">
              <w:rPr>
                <w:rStyle w:val="Hyperlink"/>
              </w:rPr>
              <w:fldChar w:fldCharType="end"/>
            </w:r>
          </w:ins>
        </w:p>
        <w:p w14:paraId="4027213D" w14:textId="77777777" w:rsidR="00E91F3C" w:rsidRDefault="00E91F3C">
          <w:pPr>
            <w:pStyle w:val="TOC2"/>
            <w:rPr>
              <w:ins w:id="214" w:author="NIZAR" w:date="2023-06-01T13:34:00Z"/>
              <w:rFonts w:asciiTheme="minorHAnsi" w:eastAsiaTheme="minorEastAsia" w:hAnsiTheme="minorHAnsi" w:cstheme="minorBidi"/>
            </w:rPr>
          </w:pPr>
          <w:ins w:id="215" w:author="NIZAR" w:date="2023-06-01T13:34:00Z">
            <w:r w:rsidRPr="00F410F1">
              <w:rPr>
                <w:rStyle w:val="Hyperlink"/>
              </w:rPr>
              <w:fldChar w:fldCharType="begin"/>
            </w:r>
            <w:r w:rsidRPr="00F410F1">
              <w:rPr>
                <w:rStyle w:val="Hyperlink"/>
              </w:rPr>
              <w:instrText xml:space="preserve"> </w:instrText>
            </w:r>
            <w:r>
              <w:instrText>HYPERLINK \l "_Toc136518911"</w:instrText>
            </w:r>
            <w:r w:rsidRPr="00F410F1">
              <w:rPr>
                <w:rStyle w:val="Hyperlink"/>
              </w:rPr>
              <w:instrText xml:space="preserve"> </w:instrText>
            </w:r>
            <w:r w:rsidRPr="00F410F1">
              <w:rPr>
                <w:rStyle w:val="Hyperlink"/>
              </w:rPr>
              <w:fldChar w:fldCharType="separate"/>
            </w:r>
            <w:r w:rsidRPr="00F410F1">
              <w:rPr>
                <w:rStyle w:val="Hyperlink"/>
              </w:rPr>
              <w:t>F. Teknik Keabsahan/Validitas Data</w:t>
            </w:r>
            <w:r>
              <w:rPr>
                <w:webHidden/>
              </w:rPr>
              <w:tab/>
            </w:r>
            <w:r>
              <w:rPr>
                <w:webHidden/>
              </w:rPr>
              <w:fldChar w:fldCharType="begin"/>
            </w:r>
            <w:r>
              <w:rPr>
                <w:webHidden/>
              </w:rPr>
              <w:instrText xml:space="preserve"> PAGEREF _Toc136518911 \h </w:instrText>
            </w:r>
          </w:ins>
          <w:r>
            <w:rPr>
              <w:webHidden/>
            </w:rPr>
          </w:r>
          <w:ins w:id="216" w:author="NIZAR" w:date="2023-06-01T13:34:00Z">
            <w:r>
              <w:rPr>
                <w:webHidden/>
              </w:rPr>
              <w:fldChar w:fldCharType="end"/>
            </w:r>
            <w:r w:rsidRPr="00F410F1">
              <w:rPr>
                <w:rStyle w:val="Hyperlink"/>
              </w:rPr>
              <w:fldChar w:fldCharType="end"/>
            </w:r>
          </w:ins>
        </w:p>
        <w:p w14:paraId="3832EC9D" w14:textId="77777777" w:rsidR="00E91F3C" w:rsidRDefault="00E91F3C">
          <w:pPr>
            <w:pStyle w:val="TOC2"/>
            <w:rPr>
              <w:ins w:id="217" w:author="NIZAR" w:date="2023-06-01T13:34:00Z"/>
              <w:rFonts w:asciiTheme="minorHAnsi" w:eastAsiaTheme="minorEastAsia" w:hAnsiTheme="minorHAnsi" w:cstheme="minorBidi"/>
            </w:rPr>
          </w:pPr>
          <w:ins w:id="218" w:author="NIZAR" w:date="2023-06-01T13:34:00Z">
            <w:r w:rsidRPr="00F410F1">
              <w:rPr>
                <w:rStyle w:val="Hyperlink"/>
              </w:rPr>
              <w:fldChar w:fldCharType="begin"/>
            </w:r>
            <w:r w:rsidRPr="00F410F1">
              <w:rPr>
                <w:rStyle w:val="Hyperlink"/>
              </w:rPr>
              <w:instrText xml:space="preserve"> </w:instrText>
            </w:r>
            <w:r>
              <w:instrText>HYPERLINK \l "_Toc136518912"</w:instrText>
            </w:r>
            <w:r w:rsidRPr="00F410F1">
              <w:rPr>
                <w:rStyle w:val="Hyperlink"/>
              </w:rPr>
              <w:instrText xml:space="preserve"> </w:instrText>
            </w:r>
            <w:r w:rsidRPr="00F410F1">
              <w:rPr>
                <w:rStyle w:val="Hyperlink"/>
              </w:rPr>
              <w:fldChar w:fldCharType="separate"/>
            </w:r>
            <w:r w:rsidRPr="00F410F1">
              <w:rPr>
                <w:rStyle w:val="Hyperlink"/>
              </w:rPr>
              <w:t>G. Teknik Analisis Data</w:t>
            </w:r>
            <w:r>
              <w:rPr>
                <w:webHidden/>
              </w:rPr>
              <w:tab/>
            </w:r>
            <w:r>
              <w:rPr>
                <w:webHidden/>
              </w:rPr>
              <w:fldChar w:fldCharType="begin"/>
            </w:r>
            <w:r>
              <w:rPr>
                <w:webHidden/>
              </w:rPr>
              <w:instrText xml:space="preserve"> PAGEREF _Toc136518912 \h </w:instrText>
            </w:r>
          </w:ins>
          <w:r>
            <w:rPr>
              <w:webHidden/>
            </w:rPr>
          </w:r>
          <w:ins w:id="219" w:author="NIZAR" w:date="2023-06-01T13:34:00Z">
            <w:r>
              <w:rPr>
                <w:webHidden/>
              </w:rPr>
              <w:fldChar w:fldCharType="end"/>
            </w:r>
            <w:r w:rsidRPr="00F410F1">
              <w:rPr>
                <w:rStyle w:val="Hyperlink"/>
              </w:rPr>
              <w:fldChar w:fldCharType="end"/>
            </w:r>
          </w:ins>
        </w:p>
        <w:p w14:paraId="14AC1981" w14:textId="77777777" w:rsidR="00E91F3C" w:rsidRDefault="00E91F3C">
          <w:pPr>
            <w:pStyle w:val="TOC1"/>
            <w:tabs>
              <w:tab w:val="right" w:leader="dot" w:pos="7930"/>
            </w:tabs>
            <w:rPr>
              <w:ins w:id="220" w:author="NIZAR" w:date="2023-06-01T13:34:00Z"/>
              <w:rFonts w:asciiTheme="minorHAnsi" w:eastAsiaTheme="minorEastAsia" w:hAnsiTheme="minorHAnsi" w:cstheme="minorBidi"/>
            </w:rPr>
          </w:pPr>
          <w:ins w:id="221" w:author="NIZAR" w:date="2023-06-01T13:34:00Z">
            <w:r w:rsidRPr="00F410F1">
              <w:rPr>
                <w:rStyle w:val="Hyperlink"/>
              </w:rPr>
              <w:fldChar w:fldCharType="begin"/>
            </w:r>
            <w:r w:rsidRPr="00F410F1">
              <w:rPr>
                <w:rStyle w:val="Hyperlink"/>
              </w:rPr>
              <w:instrText xml:space="preserve"> </w:instrText>
            </w:r>
            <w:r>
              <w:instrText>HYPERLINK \l "_Toc136518913"</w:instrText>
            </w:r>
            <w:r w:rsidRPr="00F410F1">
              <w:rPr>
                <w:rStyle w:val="Hyperlink"/>
              </w:rPr>
              <w:instrText xml:space="preserve"> </w:instrText>
            </w:r>
            <w:r w:rsidRPr="00F410F1">
              <w:rPr>
                <w:rStyle w:val="Hyperlink"/>
              </w:rPr>
              <w:fldChar w:fldCharType="separate"/>
            </w:r>
            <w:r w:rsidRPr="00F410F1">
              <w:rPr>
                <w:rStyle w:val="Hyperlink"/>
              </w:rPr>
              <w:t>BAB IV HASIL PENELITIAN</w:t>
            </w:r>
            <w:r>
              <w:rPr>
                <w:webHidden/>
              </w:rPr>
              <w:tab/>
            </w:r>
            <w:r>
              <w:rPr>
                <w:webHidden/>
              </w:rPr>
              <w:fldChar w:fldCharType="begin"/>
            </w:r>
            <w:r>
              <w:rPr>
                <w:webHidden/>
              </w:rPr>
              <w:instrText xml:space="preserve"> PAGEREF _Toc136518913 \h </w:instrText>
            </w:r>
          </w:ins>
          <w:r>
            <w:rPr>
              <w:webHidden/>
            </w:rPr>
          </w:r>
          <w:ins w:id="222" w:author="NIZAR" w:date="2023-06-01T13:34:00Z">
            <w:r>
              <w:rPr>
                <w:webHidden/>
              </w:rPr>
              <w:fldChar w:fldCharType="end"/>
            </w:r>
            <w:r w:rsidRPr="00F410F1">
              <w:rPr>
                <w:rStyle w:val="Hyperlink"/>
              </w:rPr>
              <w:fldChar w:fldCharType="end"/>
            </w:r>
          </w:ins>
        </w:p>
        <w:p w14:paraId="295B34DE" w14:textId="77777777" w:rsidR="00E91F3C" w:rsidRDefault="00E91F3C">
          <w:pPr>
            <w:pStyle w:val="TOC2"/>
            <w:rPr>
              <w:ins w:id="223" w:author="NIZAR" w:date="2023-06-01T13:34:00Z"/>
              <w:rFonts w:asciiTheme="minorHAnsi" w:eastAsiaTheme="minorEastAsia" w:hAnsiTheme="minorHAnsi" w:cstheme="minorBidi"/>
            </w:rPr>
          </w:pPr>
          <w:ins w:id="224" w:author="NIZAR" w:date="2023-06-01T13:34:00Z">
            <w:r w:rsidRPr="00F410F1">
              <w:rPr>
                <w:rStyle w:val="Hyperlink"/>
              </w:rPr>
              <w:fldChar w:fldCharType="begin"/>
            </w:r>
            <w:r w:rsidRPr="00F410F1">
              <w:rPr>
                <w:rStyle w:val="Hyperlink"/>
              </w:rPr>
              <w:instrText xml:space="preserve"> </w:instrText>
            </w:r>
            <w:r>
              <w:instrText>HYPERLINK \l "_Toc136518914"</w:instrText>
            </w:r>
            <w:r w:rsidRPr="00F410F1">
              <w:rPr>
                <w:rStyle w:val="Hyperlink"/>
              </w:rPr>
              <w:instrText xml:space="preserve"> </w:instrText>
            </w:r>
            <w:r w:rsidRPr="00F410F1">
              <w:rPr>
                <w:rStyle w:val="Hyperlink"/>
              </w:rPr>
              <w:fldChar w:fldCharType="separate"/>
            </w:r>
            <w:r w:rsidRPr="00F410F1">
              <w:rPr>
                <w:rStyle w:val="Hyperlink"/>
              </w:rPr>
              <w:t>A. Gambaran Umum Serial Drama Revenge Of Others 2022</w:t>
            </w:r>
            <w:r>
              <w:rPr>
                <w:webHidden/>
              </w:rPr>
              <w:tab/>
            </w:r>
            <w:r>
              <w:rPr>
                <w:webHidden/>
              </w:rPr>
              <w:fldChar w:fldCharType="begin"/>
            </w:r>
            <w:r>
              <w:rPr>
                <w:webHidden/>
              </w:rPr>
              <w:instrText xml:space="preserve"> PAGEREF _Toc136518914 \h </w:instrText>
            </w:r>
          </w:ins>
          <w:r>
            <w:rPr>
              <w:webHidden/>
            </w:rPr>
          </w:r>
          <w:ins w:id="225" w:author="NIZAR" w:date="2023-06-01T13:34:00Z">
            <w:r>
              <w:rPr>
                <w:webHidden/>
              </w:rPr>
              <w:fldChar w:fldCharType="end"/>
            </w:r>
            <w:r w:rsidRPr="00F410F1">
              <w:rPr>
                <w:rStyle w:val="Hyperlink"/>
              </w:rPr>
              <w:fldChar w:fldCharType="end"/>
            </w:r>
          </w:ins>
        </w:p>
        <w:p w14:paraId="2B07FBAC" w14:textId="77777777" w:rsidR="00E91F3C" w:rsidRDefault="00E91F3C">
          <w:pPr>
            <w:pStyle w:val="TOC2"/>
            <w:rPr>
              <w:ins w:id="226" w:author="NIZAR" w:date="2023-06-01T13:34:00Z"/>
              <w:rFonts w:asciiTheme="minorHAnsi" w:eastAsiaTheme="minorEastAsia" w:hAnsiTheme="minorHAnsi" w:cstheme="minorBidi"/>
            </w:rPr>
          </w:pPr>
          <w:ins w:id="227" w:author="NIZAR" w:date="2023-06-01T13:34:00Z">
            <w:r w:rsidRPr="00F410F1">
              <w:rPr>
                <w:rStyle w:val="Hyperlink"/>
              </w:rPr>
              <w:fldChar w:fldCharType="begin"/>
            </w:r>
            <w:r w:rsidRPr="00F410F1">
              <w:rPr>
                <w:rStyle w:val="Hyperlink"/>
              </w:rPr>
              <w:instrText xml:space="preserve"> </w:instrText>
            </w:r>
            <w:r>
              <w:instrText>HYPERLINK \l "_Toc136518915"</w:instrText>
            </w:r>
            <w:r w:rsidRPr="00F410F1">
              <w:rPr>
                <w:rStyle w:val="Hyperlink"/>
              </w:rPr>
              <w:instrText xml:space="preserve"> </w:instrText>
            </w:r>
            <w:r w:rsidRPr="00F410F1">
              <w:rPr>
                <w:rStyle w:val="Hyperlink"/>
              </w:rPr>
              <w:fldChar w:fldCharType="separate"/>
            </w:r>
            <w:r w:rsidRPr="00F410F1">
              <w:rPr>
                <w:rStyle w:val="Hyperlink"/>
              </w:rPr>
              <w:t>B. Sajian Data</w:t>
            </w:r>
            <w:r>
              <w:rPr>
                <w:webHidden/>
              </w:rPr>
              <w:tab/>
            </w:r>
            <w:r>
              <w:rPr>
                <w:webHidden/>
              </w:rPr>
              <w:fldChar w:fldCharType="begin"/>
            </w:r>
            <w:r>
              <w:rPr>
                <w:webHidden/>
              </w:rPr>
              <w:instrText xml:space="preserve"> PAGEREF _Toc136518915 \h </w:instrText>
            </w:r>
          </w:ins>
          <w:r>
            <w:rPr>
              <w:webHidden/>
            </w:rPr>
          </w:r>
          <w:ins w:id="228" w:author="NIZAR" w:date="2023-06-01T13:34:00Z">
            <w:r>
              <w:rPr>
                <w:webHidden/>
              </w:rPr>
              <w:fldChar w:fldCharType="end"/>
            </w:r>
            <w:r w:rsidRPr="00F410F1">
              <w:rPr>
                <w:rStyle w:val="Hyperlink"/>
              </w:rPr>
              <w:fldChar w:fldCharType="end"/>
            </w:r>
          </w:ins>
        </w:p>
        <w:p w14:paraId="6C4EB2D9" w14:textId="77777777" w:rsidR="00E91F3C" w:rsidRDefault="00E91F3C">
          <w:pPr>
            <w:pStyle w:val="TOC2"/>
            <w:rPr>
              <w:ins w:id="229" w:author="NIZAR" w:date="2023-06-01T13:34:00Z"/>
              <w:rFonts w:asciiTheme="minorHAnsi" w:eastAsiaTheme="minorEastAsia" w:hAnsiTheme="minorHAnsi" w:cstheme="minorBidi"/>
            </w:rPr>
          </w:pPr>
          <w:ins w:id="230" w:author="NIZAR" w:date="2023-06-01T13:34:00Z">
            <w:r w:rsidRPr="00F410F1">
              <w:rPr>
                <w:rStyle w:val="Hyperlink"/>
              </w:rPr>
              <w:fldChar w:fldCharType="begin"/>
            </w:r>
            <w:r w:rsidRPr="00F410F1">
              <w:rPr>
                <w:rStyle w:val="Hyperlink"/>
              </w:rPr>
              <w:instrText xml:space="preserve"> </w:instrText>
            </w:r>
            <w:r>
              <w:instrText>HYPERLINK \l "_Toc136518916"</w:instrText>
            </w:r>
            <w:r w:rsidRPr="00F410F1">
              <w:rPr>
                <w:rStyle w:val="Hyperlink"/>
              </w:rPr>
              <w:instrText xml:space="preserve"> </w:instrText>
            </w:r>
            <w:r w:rsidRPr="00F410F1">
              <w:rPr>
                <w:rStyle w:val="Hyperlink"/>
              </w:rPr>
              <w:fldChar w:fldCharType="separate"/>
            </w:r>
            <w:r w:rsidRPr="00F410F1">
              <w:rPr>
                <w:rStyle w:val="Hyperlink"/>
              </w:rPr>
              <w:t xml:space="preserve">C. Analisis </w:t>
            </w:r>
            <w:r w:rsidRPr="00F410F1">
              <w:rPr>
                <w:rStyle w:val="Hyperlink"/>
                <w:i/>
              </w:rPr>
              <w:t>Bullying</w:t>
            </w:r>
            <w:r w:rsidRPr="00F410F1">
              <w:rPr>
                <w:rStyle w:val="Hyperlink"/>
              </w:rPr>
              <w:t xml:space="preserve"> Dalam Serial Drama Revenge Of Others 2022</w:t>
            </w:r>
            <w:r>
              <w:rPr>
                <w:webHidden/>
              </w:rPr>
              <w:tab/>
            </w:r>
            <w:r>
              <w:rPr>
                <w:webHidden/>
              </w:rPr>
              <w:fldChar w:fldCharType="begin"/>
            </w:r>
            <w:r>
              <w:rPr>
                <w:webHidden/>
              </w:rPr>
              <w:instrText xml:space="preserve"> PAGEREF _Toc136518916 \h </w:instrText>
            </w:r>
          </w:ins>
          <w:r>
            <w:rPr>
              <w:webHidden/>
            </w:rPr>
          </w:r>
          <w:ins w:id="231" w:author="NIZAR" w:date="2023-06-01T13:34:00Z">
            <w:r>
              <w:rPr>
                <w:webHidden/>
              </w:rPr>
              <w:fldChar w:fldCharType="end"/>
            </w:r>
            <w:r w:rsidRPr="00F410F1">
              <w:rPr>
                <w:rStyle w:val="Hyperlink"/>
              </w:rPr>
              <w:fldChar w:fldCharType="end"/>
            </w:r>
          </w:ins>
        </w:p>
        <w:p w14:paraId="223025F8" w14:textId="77777777" w:rsidR="00E91F3C" w:rsidRDefault="00E91F3C">
          <w:pPr>
            <w:pStyle w:val="TOC1"/>
            <w:tabs>
              <w:tab w:val="right" w:leader="dot" w:pos="7930"/>
            </w:tabs>
            <w:rPr>
              <w:ins w:id="232" w:author="NIZAR" w:date="2023-06-01T13:34:00Z"/>
              <w:rFonts w:asciiTheme="minorHAnsi" w:eastAsiaTheme="minorEastAsia" w:hAnsiTheme="minorHAnsi" w:cstheme="minorBidi"/>
            </w:rPr>
          </w:pPr>
          <w:ins w:id="233" w:author="NIZAR" w:date="2023-06-01T13:34:00Z">
            <w:r w:rsidRPr="00F410F1">
              <w:rPr>
                <w:rStyle w:val="Hyperlink"/>
              </w:rPr>
              <w:fldChar w:fldCharType="begin"/>
            </w:r>
            <w:r w:rsidRPr="00F410F1">
              <w:rPr>
                <w:rStyle w:val="Hyperlink"/>
              </w:rPr>
              <w:instrText xml:space="preserve"> </w:instrText>
            </w:r>
            <w:r>
              <w:instrText>HYPERLINK \l "_Toc136518917"</w:instrText>
            </w:r>
            <w:r w:rsidRPr="00F410F1">
              <w:rPr>
                <w:rStyle w:val="Hyperlink"/>
              </w:rPr>
              <w:instrText xml:space="preserve"> </w:instrText>
            </w:r>
            <w:r w:rsidRPr="00F410F1">
              <w:rPr>
                <w:rStyle w:val="Hyperlink"/>
              </w:rPr>
              <w:fldChar w:fldCharType="separate"/>
            </w:r>
            <w:r w:rsidRPr="00F410F1">
              <w:rPr>
                <w:rStyle w:val="Hyperlink"/>
              </w:rPr>
              <w:t>BAB V PENUTUP</w:t>
            </w:r>
            <w:r>
              <w:rPr>
                <w:webHidden/>
              </w:rPr>
              <w:tab/>
            </w:r>
            <w:r>
              <w:rPr>
                <w:webHidden/>
              </w:rPr>
              <w:fldChar w:fldCharType="begin"/>
            </w:r>
            <w:r>
              <w:rPr>
                <w:webHidden/>
              </w:rPr>
              <w:instrText xml:space="preserve"> PAGEREF _Toc136518917 \h </w:instrText>
            </w:r>
          </w:ins>
          <w:r>
            <w:rPr>
              <w:webHidden/>
            </w:rPr>
          </w:r>
          <w:ins w:id="234" w:author="NIZAR" w:date="2023-06-01T13:34:00Z">
            <w:r>
              <w:rPr>
                <w:webHidden/>
              </w:rPr>
              <w:fldChar w:fldCharType="end"/>
            </w:r>
            <w:r w:rsidRPr="00F410F1">
              <w:rPr>
                <w:rStyle w:val="Hyperlink"/>
              </w:rPr>
              <w:fldChar w:fldCharType="end"/>
            </w:r>
          </w:ins>
        </w:p>
        <w:p w14:paraId="2C2D6DBE" w14:textId="77777777" w:rsidR="00E91F3C" w:rsidRDefault="00E91F3C">
          <w:pPr>
            <w:pStyle w:val="TOC2"/>
            <w:rPr>
              <w:ins w:id="235" w:author="NIZAR" w:date="2023-06-01T13:34:00Z"/>
              <w:rFonts w:asciiTheme="minorHAnsi" w:eastAsiaTheme="minorEastAsia" w:hAnsiTheme="minorHAnsi" w:cstheme="minorBidi"/>
            </w:rPr>
          </w:pPr>
          <w:ins w:id="236" w:author="NIZAR" w:date="2023-06-01T13:34:00Z">
            <w:r w:rsidRPr="00F410F1">
              <w:rPr>
                <w:rStyle w:val="Hyperlink"/>
              </w:rPr>
              <w:fldChar w:fldCharType="begin"/>
            </w:r>
            <w:r w:rsidRPr="00F410F1">
              <w:rPr>
                <w:rStyle w:val="Hyperlink"/>
              </w:rPr>
              <w:instrText xml:space="preserve"> </w:instrText>
            </w:r>
            <w:r>
              <w:instrText>HYPERLINK \l "_Toc136518918"</w:instrText>
            </w:r>
            <w:r w:rsidRPr="00F410F1">
              <w:rPr>
                <w:rStyle w:val="Hyperlink"/>
              </w:rPr>
              <w:instrText xml:space="preserve"> </w:instrText>
            </w:r>
            <w:r w:rsidRPr="00F410F1">
              <w:rPr>
                <w:rStyle w:val="Hyperlink"/>
              </w:rPr>
              <w:fldChar w:fldCharType="separate"/>
            </w:r>
            <w:r w:rsidRPr="00F410F1">
              <w:rPr>
                <w:rStyle w:val="Hyperlink"/>
              </w:rPr>
              <w:t>A. Kesimpulan</w:t>
            </w:r>
            <w:r>
              <w:rPr>
                <w:webHidden/>
              </w:rPr>
              <w:tab/>
            </w:r>
            <w:r>
              <w:rPr>
                <w:webHidden/>
              </w:rPr>
              <w:fldChar w:fldCharType="begin"/>
            </w:r>
            <w:r>
              <w:rPr>
                <w:webHidden/>
              </w:rPr>
              <w:instrText xml:space="preserve"> PAGEREF _Toc136518918 \h </w:instrText>
            </w:r>
          </w:ins>
          <w:r>
            <w:rPr>
              <w:webHidden/>
            </w:rPr>
          </w:r>
          <w:ins w:id="237" w:author="NIZAR" w:date="2023-06-01T13:34:00Z">
            <w:r>
              <w:rPr>
                <w:webHidden/>
              </w:rPr>
              <w:fldChar w:fldCharType="end"/>
            </w:r>
            <w:r w:rsidRPr="00F410F1">
              <w:rPr>
                <w:rStyle w:val="Hyperlink"/>
              </w:rPr>
              <w:fldChar w:fldCharType="end"/>
            </w:r>
          </w:ins>
        </w:p>
        <w:p w14:paraId="65D7D2E9" w14:textId="77777777" w:rsidR="00E91F3C" w:rsidRDefault="00E91F3C">
          <w:pPr>
            <w:pStyle w:val="TOC2"/>
            <w:rPr>
              <w:ins w:id="238" w:author="NIZAR" w:date="2023-06-01T13:34:00Z"/>
              <w:rFonts w:asciiTheme="minorHAnsi" w:eastAsiaTheme="minorEastAsia" w:hAnsiTheme="minorHAnsi" w:cstheme="minorBidi"/>
            </w:rPr>
          </w:pPr>
          <w:ins w:id="239" w:author="NIZAR" w:date="2023-06-01T13:34:00Z">
            <w:r w:rsidRPr="00F410F1">
              <w:rPr>
                <w:rStyle w:val="Hyperlink"/>
              </w:rPr>
              <w:fldChar w:fldCharType="begin"/>
            </w:r>
            <w:r w:rsidRPr="00F410F1">
              <w:rPr>
                <w:rStyle w:val="Hyperlink"/>
              </w:rPr>
              <w:instrText xml:space="preserve"> </w:instrText>
            </w:r>
            <w:r>
              <w:instrText>HYPERLINK \l "_Toc136518919"</w:instrText>
            </w:r>
            <w:r w:rsidRPr="00F410F1">
              <w:rPr>
                <w:rStyle w:val="Hyperlink"/>
              </w:rPr>
              <w:instrText xml:space="preserve"> </w:instrText>
            </w:r>
            <w:r w:rsidRPr="00F410F1">
              <w:rPr>
                <w:rStyle w:val="Hyperlink"/>
              </w:rPr>
              <w:fldChar w:fldCharType="separate"/>
            </w:r>
            <w:r w:rsidRPr="00F410F1">
              <w:rPr>
                <w:rStyle w:val="Hyperlink"/>
                <w:rFonts w:cs="Times New Roman"/>
              </w:rPr>
              <w:t>B.</w:t>
            </w:r>
            <w:r w:rsidRPr="00F410F1">
              <w:rPr>
                <w:rStyle w:val="Hyperlink"/>
              </w:rPr>
              <w:t xml:space="preserve"> Saran (Peneliti Selanjutnya, Khlayak Umum)</w:t>
            </w:r>
            <w:r>
              <w:rPr>
                <w:webHidden/>
              </w:rPr>
              <w:tab/>
            </w:r>
            <w:r>
              <w:rPr>
                <w:webHidden/>
              </w:rPr>
              <w:fldChar w:fldCharType="begin"/>
            </w:r>
            <w:r>
              <w:rPr>
                <w:webHidden/>
              </w:rPr>
              <w:instrText xml:space="preserve"> PAGEREF _Toc136518919 \h </w:instrText>
            </w:r>
          </w:ins>
          <w:r>
            <w:rPr>
              <w:webHidden/>
            </w:rPr>
          </w:r>
          <w:ins w:id="240" w:author="NIZAR" w:date="2023-06-01T13:34:00Z">
            <w:r>
              <w:rPr>
                <w:webHidden/>
              </w:rPr>
              <w:fldChar w:fldCharType="end"/>
            </w:r>
            <w:r w:rsidRPr="00F410F1">
              <w:rPr>
                <w:rStyle w:val="Hyperlink"/>
              </w:rPr>
              <w:fldChar w:fldCharType="end"/>
            </w:r>
          </w:ins>
        </w:p>
        <w:p w14:paraId="23C31A06" w14:textId="77777777" w:rsidR="00E91F3C" w:rsidRDefault="00E91F3C">
          <w:pPr>
            <w:pStyle w:val="TOC1"/>
            <w:tabs>
              <w:tab w:val="right" w:leader="dot" w:pos="7930"/>
            </w:tabs>
            <w:rPr>
              <w:ins w:id="241" w:author="NIZAR" w:date="2023-06-01T13:34:00Z"/>
              <w:rFonts w:asciiTheme="minorHAnsi" w:eastAsiaTheme="minorEastAsia" w:hAnsiTheme="minorHAnsi" w:cstheme="minorBidi"/>
            </w:rPr>
          </w:pPr>
          <w:ins w:id="242" w:author="NIZAR" w:date="2023-06-01T13:34:00Z">
            <w:r w:rsidRPr="00F410F1">
              <w:rPr>
                <w:rStyle w:val="Hyperlink"/>
              </w:rPr>
              <w:fldChar w:fldCharType="begin"/>
            </w:r>
            <w:r w:rsidRPr="00F410F1">
              <w:rPr>
                <w:rStyle w:val="Hyperlink"/>
              </w:rPr>
              <w:instrText xml:space="preserve"> </w:instrText>
            </w:r>
            <w:r>
              <w:instrText>HYPERLINK \l "_Toc136518920"</w:instrText>
            </w:r>
            <w:r w:rsidRPr="00F410F1">
              <w:rPr>
                <w:rStyle w:val="Hyperlink"/>
              </w:rPr>
              <w:instrText xml:space="preserve"> </w:instrText>
            </w:r>
            <w:r w:rsidRPr="00F410F1">
              <w:rPr>
                <w:rStyle w:val="Hyperlink"/>
              </w:rPr>
              <w:fldChar w:fldCharType="separate"/>
            </w:r>
            <w:r w:rsidRPr="00F410F1">
              <w:rPr>
                <w:rStyle w:val="Hyperlink"/>
              </w:rPr>
              <w:t>DAFTAR PUSTAKA</w:t>
            </w:r>
            <w:r>
              <w:rPr>
                <w:webHidden/>
              </w:rPr>
              <w:tab/>
            </w:r>
            <w:r>
              <w:rPr>
                <w:webHidden/>
              </w:rPr>
              <w:fldChar w:fldCharType="begin"/>
            </w:r>
            <w:r>
              <w:rPr>
                <w:webHidden/>
              </w:rPr>
              <w:instrText xml:space="preserve"> PAGEREF _Toc136518920 \h </w:instrText>
            </w:r>
          </w:ins>
          <w:r>
            <w:rPr>
              <w:webHidden/>
            </w:rPr>
          </w:r>
          <w:ins w:id="243" w:author="NIZAR" w:date="2023-06-01T13:34:00Z">
            <w:r>
              <w:rPr>
                <w:webHidden/>
              </w:rPr>
              <w:fldChar w:fldCharType="end"/>
            </w:r>
            <w:r w:rsidRPr="00F410F1">
              <w:rPr>
                <w:rStyle w:val="Hyperlink"/>
              </w:rPr>
              <w:fldChar w:fldCharType="end"/>
            </w:r>
          </w:ins>
        </w:p>
        <w:p w14:paraId="2724FDEE" w14:textId="299D2D72" w:rsidR="00FE7DF8" w:rsidRPr="00FE7DF8" w:rsidDel="00E91F3C" w:rsidRDefault="00FE7DF8" w:rsidP="002B2CC0">
          <w:pPr>
            <w:pStyle w:val="TOC1"/>
            <w:tabs>
              <w:tab w:val="right" w:leader="dot" w:pos="7930"/>
            </w:tabs>
            <w:spacing w:after="0" w:line="240" w:lineRule="auto"/>
            <w:rPr>
              <w:del w:id="244" w:author="NIZAR" w:date="2023-06-01T13:34:00Z"/>
              <w:rFonts w:ascii="Times New Roman" w:hAnsi="Times New Roman" w:cs="Times New Roman"/>
              <w:noProof/>
              <w:sz w:val="24"/>
            </w:rPr>
          </w:pPr>
          <w:del w:id="245" w:author="NIZAR" w:date="2023-06-01T13:34:00Z">
            <w:r w:rsidRPr="00E91F3C" w:rsidDel="00E91F3C">
              <w:rPr>
                <w:rPrChange w:id="246" w:author="NIZAR" w:date="2023-06-01T13:34:00Z">
                  <w:rPr>
                    <w:rStyle w:val="Hyperlink"/>
                    <w:rFonts w:ascii="Times New Roman" w:hAnsi="Times New Roman" w:cs="Times New Roman"/>
                    <w:noProof/>
                    <w:sz w:val="24"/>
                  </w:rPr>
                </w:rPrChange>
              </w:rPr>
              <w:delText>KATA PENGANTAR</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2</w:delText>
            </w:r>
          </w:del>
        </w:p>
        <w:p w14:paraId="512E4C55" w14:textId="4C64D366" w:rsidR="00FE7DF8" w:rsidRPr="00FE7DF8" w:rsidDel="00E91F3C" w:rsidRDefault="00FE7DF8" w:rsidP="002B2CC0">
          <w:pPr>
            <w:pStyle w:val="TOC1"/>
            <w:tabs>
              <w:tab w:val="right" w:leader="dot" w:pos="7930"/>
            </w:tabs>
            <w:spacing w:after="0" w:line="240" w:lineRule="auto"/>
            <w:rPr>
              <w:del w:id="247" w:author="NIZAR" w:date="2023-06-01T13:34:00Z"/>
              <w:rFonts w:ascii="Times New Roman" w:hAnsi="Times New Roman" w:cs="Times New Roman"/>
              <w:noProof/>
              <w:sz w:val="24"/>
            </w:rPr>
          </w:pPr>
          <w:del w:id="248" w:author="NIZAR" w:date="2023-06-01T13:34:00Z">
            <w:r w:rsidRPr="00E91F3C" w:rsidDel="00E91F3C">
              <w:rPr>
                <w:rPrChange w:id="249" w:author="NIZAR" w:date="2023-06-01T13:34:00Z">
                  <w:rPr>
                    <w:rStyle w:val="Hyperlink"/>
                    <w:rFonts w:ascii="Times New Roman" w:hAnsi="Times New Roman" w:cs="Times New Roman"/>
                    <w:noProof/>
                    <w:sz w:val="24"/>
                  </w:rPr>
                </w:rPrChange>
              </w:rPr>
              <w:delText>DAFTAR ISI</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3</w:delText>
            </w:r>
          </w:del>
        </w:p>
        <w:p w14:paraId="78332D8B" w14:textId="38097D13" w:rsidR="00FE7DF8" w:rsidRPr="00FE7DF8" w:rsidDel="00E91F3C" w:rsidRDefault="00FE7DF8" w:rsidP="002B2CC0">
          <w:pPr>
            <w:pStyle w:val="TOC1"/>
            <w:tabs>
              <w:tab w:val="right" w:leader="dot" w:pos="7930"/>
            </w:tabs>
            <w:spacing w:after="0" w:line="240" w:lineRule="auto"/>
            <w:rPr>
              <w:del w:id="250" w:author="NIZAR" w:date="2023-06-01T13:34:00Z"/>
              <w:rFonts w:ascii="Times New Roman" w:hAnsi="Times New Roman" w:cs="Times New Roman"/>
              <w:noProof/>
              <w:sz w:val="24"/>
            </w:rPr>
          </w:pPr>
          <w:del w:id="251" w:author="NIZAR" w:date="2023-06-01T13:34:00Z">
            <w:r w:rsidRPr="00E91F3C" w:rsidDel="00E91F3C">
              <w:rPr>
                <w:rPrChange w:id="252" w:author="NIZAR" w:date="2023-06-01T13:34:00Z">
                  <w:rPr>
                    <w:rStyle w:val="Hyperlink"/>
                    <w:rFonts w:ascii="Times New Roman" w:hAnsi="Times New Roman" w:cs="Times New Roman"/>
                    <w:noProof/>
                    <w:sz w:val="24"/>
                  </w:rPr>
                </w:rPrChange>
              </w:rPr>
              <w:delText>DAFTAR TABEL</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4</w:delText>
            </w:r>
          </w:del>
        </w:p>
        <w:p w14:paraId="60BC3C40" w14:textId="77777777" w:rsidR="002B2CC0" w:rsidDel="00E91F3C" w:rsidRDefault="002B2CC0" w:rsidP="002B2CC0">
          <w:pPr>
            <w:pStyle w:val="TOC1"/>
            <w:tabs>
              <w:tab w:val="right" w:leader="dot" w:pos="7930"/>
            </w:tabs>
            <w:spacing w:after="0" w:line="240" w:lineRule="auto"/>
            <w:rPr>
              <w:del w:id="253" w:author="NIZAR" w:date="2023-06-01T13:34:00Z"/>
              <w:rStyle w:val="Hyperlink"/>
              <w:rFonts w:ascii="Times New Roman" w:hAnsi="Times New Roman" w:cs="Times New Roman"/>
              <w:noProof/>
              <w:sz w:val="24"/>
            </w:rPr>
          </w:pPr>
        </w:p>
        <w:p w14:paraId="5E673770" w14:textId="53B0CFE1" w:rsidR="00FE7DF8" w:rsidRPr="00FE7DF8" w:rsidDel="00E91F3C" w:rsidRDefault="00FE7DF8" w:rsidP="002B2CC0">
          <w:pPr>
            <w:pStyle w:val="TOC1"/>
            <w:tabs>
              <w:tab w:val="right" w:leader="dot" w:pos="7930"/>
            </w:tabs>
            <w:spacing w:after="0" w:line="240" w:lineRule="auto"/>
            <w:rPr>
              <w:del w:id="254" w:author="NIZAR" w:date="2023-06-01T13:34:00Z"/>
              <w:rFonts w:ascii="Times New Roman" w:hAnsi="Times New Roman" w:cs="Times New Roman"/>
              <w:noProof/>
              <w:sz w:val="24"/>
            </w:rPr>
          </w:pPr>
          <w:del w:id="255" w:author="NIZAR" w:date="2023-06-01T13:34:00Z">
            <w:r w:rsidRPr="00E91F3C" w:rsidDel="00E91F3C">
              <w:rPr>
                <w:rPrChange w:id="256" w:author="NIZAR" w:date="2023-06-01T13:34:00Z">
                  <w:rPr>
                    <w:rStyle w:val="Hyperlink"/>
                    <w:rFonts w:ascii="Times New Roman" w:hAnsi="Times New Roman" w:cs="Times New Roman"/>
                    <w:noProof/>
                    <w:sz w:val="24"/>
                  </w:rPr>
                </w:rPrChange>
              </w:rPr>
              <w:delText>BAB I PENDAHULUAN</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5</w:delText>
            </w:r>
          </w:del>
        </w:p>
        <w:p w14:paraId="38C6ACF6" w14:textId="049F3C06" w:rsidR="00FE7DF8" w:rsidRPr="00FE7DF8" w:rsidDel="00E91F3C" w:rsidRDefault="00FE7DF8" w:rsidP="002B2CC0">
          <w:pPr>
            <w:pStyle w:val="TOC2"/>
            <w:rPr>
              <w:del w:id="257" w:author="NIZAR" w:date="2023-06-01T13:34:00Z"/>
              <w:noProof/>
            </w:rPr>
          </w:pPr>
          <w:del w:id="258" w:author="NIZAR" w:date="2023-06-01T13:34:00Z">
            <w:r w:rsidRPr="00E91F3C" w:rsidDel="00E91F3C">
              <w:rPr>
                <w:rPrChange w:id="259" w:author="NIZAR" w:date="2023-06-01T13:34:00Z">
                  <w:rPr>
                    <w:rStyle w:val="Hyperlink"/>
                    <w:rFonts w:ascii="Times New Roman" w:hAnsi="Times New Roman" w:cs="Times New Roman"/>
                    <w:noProof/>
                    <w:sz w:val="24"/>
                  </w:rPr>
                </w:rPrChange>
              </w:rPr>
              <w:delText>A. Latar Belakang</w:delText>
            </w:r>
            <w:r w:rsidRPr="00FE7DF8" w:rsidDel="00E91F3C">
              <w:rPr>
                <w:noProof/>
                <w:webHidden/>
              </w:rPr>
              <w:tab/>
            </w:r>
            <w:r w:rsidR="002C50BB" w:rsidDel="00E91F3C">
              <w:rPr>
                <w:noProof/>
                <w:webHidden/>
              </w:rPr>
              <w:delText>5</w:delText>
            </w:r>
          </w:del>
        </w:p>
        <w:p w14:paraId="38E63B13" w14:textId="57DECC73" w:rsidR="00FE7DF8" w:rsidRPr="00FE7DF8" w:rsidDel="00E91F3C" w:rsidRDefault="00FE7DF8" w:rsidP="002B2CC0">
          <w:pPr>
            <w:pStyle w:val="TOC2"/>
            <w:rPr>
              <w:del w:id="260" w:author="NIZAR" w:date="2023-06-01T13:34:00Z"/>
              <w:noProof/>
            </w:rPr>
          </w:pPr>
          <w:del w:id="261" w:author="NIZAR" w:date="2023-06-01T13:34:00Z">
            <w:r w:rsidRPr="00E91F3C" w:rsidDel="00E91F3C">
              <w:rPr>
                <w:rPrChange w:id="262" w:author="NIZAR" w:date="2023-06-01T13:34:00Z">
                  <w:rPr>
                    <w:rStyle w:val="Hyperlink"/>
                    <w:rFonts w:ascii="Times New Roman" w:hAnsi="Times New Roman" w:cs="Times New Roman"/>
                    <w:noProof/>
                    <w:sz w:val="24"/>
                  </w:rPr>
                </w:rPrChange>
              </w:rPr>
              <w:delText>B. Fakta Realitas</w:delText>
            </w:r>
            <w:r w:rsidRPr="00FE7DF8" w:rsidDel="00E91F3C">
              <w:rPr>
                <w:noProof/>
                <w:webHidden/>
              </w:rPr>
              <w:tab/>
            </w:r>
            <w:r w:rsidR="002C50BB" w:rsidDel="00E91F3C">
              <w:rPr>
                <w:noProof/>
                <w:webHidden/>
              </w:rPr>
              <w:delText>6</w:delText>
            </w:r>
          </w:del>
        </w:p>
        <w:p w14:paraId="73751C58" w14:textId="18A5484D" w:rsidR="00FE7DF8" w:rsidRPr="00FE7DF8" w:rsidDel="00E91F3C" w:rsidRDefault="00FE7DF8" w:rsidP="002B2CC0">
          <w:pPr>
            <w:pStyle w:val="TOC2"/>
            <w:rPr>
              <w:del w:id="263" w:author="NIZAR" w:date="2023-06-01T13:34:00Z"/>
              <w:noProof/>
            </w:rPr>
          </w:pPr>
          <w:del w:id="264" w:author="NIZAR" w:date="2023-06-01T13:34:00Z">
            <w:r w:rsidRPr="00E91F3C" w:rsidDel="00E91F3C">
              <w:rPr>
                <w:rPrChange w:id="265" w:author="NIZAR" w:date="2023-06-01T13:34:00Z">
                  <w:rPr>
                    <w:rStyle w:val="Hyperlink"/>
                    <w:rFonts w:ascii="Times New Roman" w:hAnsi="Times New Roman" w:cs="Times New Roman"/>
                    <w:noProof/>
                    <w:sz w:val="24"/>
                  </w:rPr>
                </w:rPrChange>
              </w:rPr>
              <w:delText>C. Rumusan Masalah</w:delText>
            </w:r>
            <w:r w:rsidRPr="00FE7DF8" w:rsidDel="00E91F3C">
              <w:rPr>
                <w:noProof/>
                <w:webHidden/>
              </w:rPr>
              <w:tab/>
            </w:r>
            <w:r w:rsidR="002C50BB" w:rsidDel="00E91F3C">
              <w:rPr>
                <w:noProof/>
                <w:webHidden/>
              </w:rPr>
              <w:delText>6</w:delText>
            </w:r>
          </w:del>
        </w:p>
        <w:p w14:paraId="6ECD5101" w14:textId="5E0846CF" w:rsidR="00FE7DF8" w:rsidRPr="00FE7DF8" w:rsidDel="00E91F3C" w:rsidRDefault="00FE7DF8" w:rsidP="002B2CC0">
          <w:pPr>
            <w:pStyle w:val="TOC2"/>
            <w:rPr>
              <w:del w:id="266" w:author="NIZAR" w:date="2023-06-01T13:34:00Z"/>
              <w:noProof/>
            </w:rPr>
          </w:pPr>
          <w:del w:id="267" w:author="NIZAR" w:date="2023-06-01T13:34:00Z">
            <w:r w:rsidRPr="00E91F3C" w:rsidDel="00E91F3C">
              <w:rPr>
                <w:rPrChange w:id="268" w:author="NIZAR" w:date="2023-06-01T13:34:00Z">
                  <w:rPr>
                    <w:rStyle w:val="Hyperlink"/>
                    <w:rFonts w:ascii="Times New Roman" w:hAnsi="Times New Roman" w:cs="Times New Roman"/>
                    <w:noProof/>
                    <w:sz w:val="24"/>
                  </w:rPr>
                </w:rPrChange>
              </w:rPr>
              <w:delText>D. Tujuan Penelitian</w:delText>
            </w:r>
            <w:r w:rsidRPr="00FE7DF8" w:rsidDel="00E91F3C">
              <w:rPr>
                <w:noProof/>
                <w:webHidden/>
              </w:rPr>
              <w:tab/>
            </w:r>
            <w:r w:rsidR="002C50BB" w:rsidDel="00E91F3C">
              <w:rPr>
                <w:noProof/>
                <w:webHidden/>
              </w:rPr>
              <w:delText>6</w:delText>
            </w:r>
          </w:del>
        </w:p>
        <w:p w14:paraId="55A98913" w14:textId="7F0E14F9" w:rsidR="00FE7DF8" w:rsidRPr="00FE7DF8" w:rsidDel="00E91F3C" w:rsidRDefault="00FE7DF8" w:rsidP="002B2CC0">
          <w:pPr>
            <w:pStyle w:val="TOC2"/>
            <w:rPr>
              <w:del w:id="269" w:author="NIZAR" w:date="2023-06-01T13:34:00Z"/>
              <w:noProof/>
            </w:rPr>
          </w:pPr>
          <w:del w:id="270" w:author="NIZAR" w:date="2023-06-01T13:34:00Z">
            <w:r w:rsidRPr="00E91F3C" w:rsidDel="00E91F3C">
              <w:rPr>
                <w:rPrChange w:id="271" w:author="NIZAR" w:date="2023-06-01T13:34:00Z">
                  <w:rPr>
                    <w:rStyle w:val="Hyperlink"/>
                    <w:rFonts w:ascii="Times New Roman" w:hAnsi="Times New Roman" w:cs="Times New Roman"/>
                    <w:noProof/>
                    <w:sz w:val="24"/>
                  </w:rPr>
                </w:rPrChange>
              </w:rPr>
              <w:delText>E. Manfaat Penelitian</w:delText>
            </w:r>
            <w:r w:rsidRPr="00FE7DF8" w:rsidDel="00E91F3C">
              <w:rPr>
                <w:noProof/>
                <w:webHidden/>
              </w:rPr>
              <w:tab/>
            </w:r>
            <w:r w:rsidR="002C50BB" w:rsidDel="00E91F3C">
              <w:rPr>
                <w:noProof/>
                <w:webHidden/>
              </w:rPr>
              <w:delText>6</w:delText>
            </w:r>
          </w:del>
        </w:p>
        <w:p w14:paraId="63FC8587" w14:textId="5BBA62CC" w:rsidR="00FE7DF8" w:rsidRPr="00FE7DF8" w:rsidDel="00E91F3C" w:rsidRDefault="00FE7DF8" w:rsidP="002B2CC0">
          <w:pPr>
            <w:pStyle w:val="TOC2"/>
            <w:rPr>
              <w:del w:id="272" w:author="NIZAR" w:date="2023-06-01T13:34:00Z"/>
              <w:noProof/>
            </w:rPr>
          </w:pPr>
          <w:del w:id="273" w:author="NIZAR" w:date="2023-06-01T13:34:00Z">
            <w:r w:rsidRPr="00E91F3C" w:rsidDel="00E91F3C">
              <w:rPr>
                <w:rPrChange w:id="274" w:author="NIZAR" w:date="2023-06-01T13:34:00Z">
                  <w:rPr>
                    <w:rStyle w:val="Hyperlink"/>
                    <w:rFonts w:ascii="Times New Roman" w:hAnsi="Times New Roman" w:cs="Times New Roman"/>
                    <w:noProof/>
                    <w:sz w:val="24"/>
                  </w:rPr>
                </w:rPrChange>
              </w:rPr>
              <w:delText>F. Kajian Terdahulu</w:delText>
            </w:r>
            <w:r w:rsidRPr="00FE7DF8" w:rsidDel="00E91F3C">
              <w:rPr>
                <w:noProof/>
                <w:webHidden/>
              </w:rPr>
              <w:tab/>
            </w:r>
            <w:r w:rsidR="002C50BB" w:rsidDel="00E91F3C">
              <w:rPr>
                <w:noProof/>
                <w:webHidden/>
              </w:rPr>
              <w:delText>6</w:delText>
            </w:r>
          </w:del>
        </w:p>
        <w:p w14:paraId="699B6DE6" w14:textId="6B459E83" w:rsidR="00FE7DF8" w:rsidRPr="00FE7DF8" w:rsidDel="00E91F3C" w:rsidRDefault="00FE7DF8" w:rsidP="002B2CC0">
          <w:pPr>
            <w:pStyle w:val="TOC2"/>
            <w:rPr>
              <w:del w:id="275" w:author="NIZAR" w:date="2023-06-01T13:34:00Z"/>
              <w:noProof/>
            </w:rPr>
          </w:pPr>
          <w:del w:id="276" w:author="NIZAR" w:date="2023-06-01T13:34:00Z">
            <w:r w:rsidRPr="00E91F3C" w:rsidDel="00E91F3C">
              <w:rPr>
                <w:rPrChange w:id="277" w:author="NIZAR" w:date="2023-06-01T13:34:00Z">
                  <w:rPr>
                    <w:rStyle w:val="Hyperlink"/>
                    <w:rFonts w:ascii="Times New Roman" w:hAnsi="Times New Roman" w:cs="Times New Roman"/>
                    <w:noProof/>
                    <w:sz w:val="24"/>
                  </w:rPr>
                </w:rPrChange>
              </w:rPr>
              <w:delText>G. Metode Penelitian</w:delText>
            </w:r>
            <w:r w:rsidRPr="00FE7DF8" w:rsidDel="00E91F3C">
              <w:rPr>
                <w:noProof/>
                <w:webHidden/>
              </w:rPr>
              <w:tab/>
            </w:r>
            <w:r w:rsidR="002C50BB" w:rsidDel="00E91F3C">
              <w:rPr>
                <w:b/>
                <w:bCs/>
                <w:noProof/>
                <w:webHidden/>
              </w:rPr>
              <w:delText>Error! Bookmark not defined.</w:delText>
            </w:r>
          </w:del>
        </w:p>
        <w:p w14:paraId="60613D68" w14:textId="77777777" w:rsidR="002B2CC0" w:rsidDel="00E91F3C" w:rsidRDefault="002B2CC0" w:rsidP="002B2CC0">
          <w:pPr>
            <w:pStyle w:val="TOC1"/>
            <w:tabs>
              <w:tab w:val="right" w:leader="dot" w:pos="7930"/>
            </w:tabs>
            <w:spacing w:after="0" w:line="240" w:lineRule="auto"/>
            <w:rPr>
              <w:del w:id="278" w:author="NIZAR" w:date="2023-06-01T13:34:00Z"/>
              <w:rStyle w:val="Hyperlink"/>
              <w:rFonts w:ascii="Times New Roman" w:hAnsi="Times New Roman" w:cs="Times New Roman"/>
              <w:noProof/>
              <w:sz w:val="24"/>
            </w:rPr>
          </w:pPr>
        </w:p>
        <w:p w14:paraId="6A17F70A" w14:textId="680A7A0D" w:rsidR="00FE7DF8" w:rsidRPr="00FE7DF8" w:rsidDel="00E91F3C" w:rsidRDefault="00FE7DF8" w:rsidP="002B2CC0">
          <w:pPr>
            <w:pStyle w:val="TOC1"/>
            <w:tabs>
              <w:tab w:val="right" w:leader="dot" w:pos="7930"/>
            </w:tabs>
            <w:spacing w:after="0" w:line="240" w:lineRule="auto"/>
            <w:rPr>
              <w:del w:id="279" w:author="NIZAR" w:date="2023-06-01T13:34:00Z"/>
              <w:rFonts w:ascii="Times New Roman" w:hAnsi="Times New Roman" w:cs="Times New Roman"/>
              <w:noProof/>
              <w:sz w:val="24"/>
            </w:rPr>
          </w:pPr>
          <w:del w:id="280" w:author="NIZAR" w:date="2023-06-01T13:34:00Z">
            <w:r w:rsidRPr="00E91F3C" w:rsidDel="00E91F3C">
              <w:rPr>
                <w:rPrChange w:id="281" w:author="NIZAR" w:date="2023-06-01T13:34:00Z">
                  <w:rPr>
                    <w:rStyle w:val="Hyperlink"/>
                    <w:rFonts w:ascii="Times New Roman" w:hAnsi="Times New Roman" w:cs="Times New Roman"/>
                    <w:noProof/>
                    <w:sz w:val="24"/>
                  </w:rPr>
                </w:rPrChange>
              </w:rPr>
              <w:delText>BAB II KAJIAN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6</w:delText>
            </w:r>
          </w:del>
        </w:p>
        <w:p w14:paraId="346D2FE6" w14:textId="3DE2DB21" w:rsidR="00FE7DF8" w:rsidRPr="00FE7DF8" w:rsidDel="00E91F3C" w:rsidRDefault="00FE7DF8" w:rsidP="002B2CC0">
          <w:pPr>
            <w:pStyle w:val="TOC2"/>
            <w:rPr>
              <w:del w:id="282" w:author="NIZAR" w:date="2023-06-01T13:34:00Z"/>
              <w:noProof/>
            </w:rPr>
          </w:pPr>
          <w:del w:id="283" w:author="NIZAR" w:date="2023-06-01T13:34:00Z">
            <w:r w:rsidRPr="00E91F3C" w:rsidDel="00E91F3C">
              <w:rPr>
                <w:rPrChange w:id="284" w:author="NIZAR" w:date="2023-06-01T13:34:00Z">
                  <w:rPr>
                    <w:rStyle w:val="Hyperlink"/>
                    <w:rFonts w:ascii="Times New Roman" w:hAnsi="Times New Roman" w:cs="Times New Roman"/>
                    <w:noProof/>
                    <w:sz w:val="24"/>
                  </w:rPr>
                </w:rPrChange>
              </w:rPr>
              <w:delText>A. Definisi Konsep</w:delText>
            </w:r>
            <w:r w:rsidRPr="00FE7DF8" w:rsidDel="00E91F3C">
              <w:rPr>
                <w:noProof/>
                <w:webHidden/>
              </w:rPr>
              <w:tab/>
            </w:r>
            <w:r w:rsidR="002C50BB" w:rsidDel="00E91F3C">
              <w:rPr>
                <w:noProof/>
                <w:webHidden/>
              </w:rPr>
              <w:delText>6</w:delText>
            </w:r>
          </w:del>
        </w:p>
        <w:p w14:paraId="5BD3484B" w14:textId="1F7425E5" w:rsidR="00FE7DF8" w:rsidRPr="00FE7DF8" w:rsidDel="00E91F3C" w:rsidRDefault="00FE7DF8" w:rsidP="002B2CC0">
          <w:pPr>
            <w:pStyle w:val="TOC3"/>
            <w:rPr>
              <w:del w:id="285" w:author="NIZAR" w:date="2023-06-01T13:34:00Z"/>
              <w:noProof/>
            </w:rPr>
          </w:pPr>
          <w:del w:id="286" w:author="NIZAR" w:date="2023-06-01T13:34:00Z">
            <w:r w:rsidRPr="00E91F3C" w:rsidDel="00E91F3C">
              <w:rPr>
                <w:rPrChange w:id="287" w:author="NIZAR" w:date="2023-06-01T13:34:00Z">
                  <w:rPr>
                    <w:rStyle w:val="Hyperlink"/>
                    <w:rFonts w:ascii="Times New Roman" w:hAnsi="Times New Roman" w:cs="Times New Roman"/>
                    <w:noProof/>
                    <w:sz w:val="24"/>
                  </w:rPr>
                </w:rPrChange>
              </w:rPr>
              <w:delText>1. Semiotika</w:delText>
            </w:r>
            <w:r w:rsidRPr="00FE7DF8" w:rsidDel="00E91F3C">
              <w:rPr>
                <w:noProof/>
                <w:webHidden/>
              </w:rPr>
              <w:tab/>
            </w:r>
            <w:r w:rsidR="002C50BB" w:rsidDel="00E91F3C">
              <w:rPr>
                <w:noProof/>
                <w:webHidden/>
              </w:rPr>
              <w:delText>6</w:delText>
            </w:r>
          </w:del>
        </w:p>
        <w:p w14:paraId="538958DC" w14:textId="509D249B" w:rsidR="00FE7DF8" w:rsidRPr="00FE7DF8" w:rsidDel="00E91F3C" w:rsidRDefault="00FE7DF8" w:rsidP="002B2CC0">
          <w:pPr>
            <w:pStyle w:val="TOC3"/>
            <w:rPr>
              <w:del w:id="288" w:author="NIZAR" w:date="2023-06-01T13:34:00Z"/>
              <w:noProof/>
            </w:rPr>
          </w:pPr>
          <w:del w:id="289" w:author="NIZAR" w:date="2023-06-01T13:34:00Z">
            <w:r w:rsidRPr="00E91F3C" w:rsidDel="00E91F3C">
              <w:rPr>
                <w:rPrChange w:id="290" w:author="NIZAR" w:date="2023-06-01T13:34:00Z">
                  <w:rPr>
                    <w:rStyle w:val="Hyperlink"/>
                    <w:rFonts w:ascii="Times New Roman" w:hAnsi="Times New Roman" w:cs="Times New Roman"/>
                    <w:noProof/>
                    <w:sz w:val="24"/>
                  </w:rPr>
                </w:rPrChange>
              </w:rPr>
              <w:delText>2. Representasi</w:delText>
            </w:r>
            <w:r w:rsidRPr="00FE7DF8" w:rsidDel="00E91F3C">
              <w:rPr>
                <w:noProof/>
                <w:webHidden/>
              </w:rPr>
              <w:tab/>
            </w:r>
            <w:r w:rsidR="002C50BB" w:rsidDel="00E91F3C">
              <w:rPr>
                <w:noProof/>
                <w:webHidden/>
              </w:rPr>
              <w:delText>6</w:delText>
            </w:r>
          </w:del>
        </w:p>
        <w:p w14:paraId="5722D42D" w14:textId="1A301F47" w:rsidR="00FE7DF8" w:rsidRPr="00FE7DF8" w:rsidDel="00E91F3C" w:rsidRDefault="00FE7DF8" w:rsidP="002B2CC0">
          <w:pPr>
            <w:pStyle w:val="TOC3"/>
            <w:rPr>
              <w:del w:id="291" w:author="NIZAR" w:date="2023-06-01T13:34:00Z"/>
              <w:noProof/>
            </w:rPr>
          </w:pPr>
          <w:del w:id="292" w:author="NIZAR" w:date="2023-06-01T13:34:00Z">
            <w:r w:rsidRPr="00E91F3C" w:rsidDel="00E91F3C">
              <w:rPr>
                <w:rPrChange w:id="293" w:author="NIZAR" w:date="2023-06-01T13:34:00Z">
                  <w:rPr>
                    <w:rStyle w:val="Hyperlink"/>
                    <w:rFonts w:ascii="Times New Roman" w:hAnsi="Times New Roman" w:cs="Times New Roman"/>
                    <w:noProof/>
                    <w:sz w:val="24"/>
                  </w:rPr>
                </w:rPrChange>
              </w:rPr>
              <w:delText xml:space="preserve">3. </w:delText>
            </w:r>
            <w:r w:rsidR="005410CC" w:rsidRPr="00E91F3C" w:rsidDel="00E91F3C">
              <w:rPr>
                <w:rPrChange w:id="294" w:author="NIZAR" w:date="2023-06-01T13:34:00Z">
                  <w:rPr>
                    <w:rStyle w:val="Hyperlink"/>
                    <w:rFonts w:ascii="Times New Roman" w:hAnsi="Times New Roman" w:cs="Times New Roman"/>
                    <w:i/>
                    <w:noProof/>
                    <w:sz w:val="24"/>
                  </w:rPr>
                </w:rPrChange>
              </w:rPr>
              <w:delText>Bullying</w:delText>
            </w:r>
            <w:r w:rsidRPr="00FE7DF8" w:rsidDel="00E91F3C">
              <w:rPr>
                <w:noProof/>
                <w:webHidden/>
              </w:rPr>
              <w:tab/>
            </w:r>
            <w:r w:rsidR="002C50BB" w:rsidDel="00E91F3C">
              <w:rPr>
                <w:b/>
                <w:bCs/>
                <w:noProof/>
                <w:webHidden/>
              </w:rPr>
              <w:delText>Error! Bookmark not defined.</w:delText>
            </w:r>
          </w:del>
        </w:p>
        <w:p w14:paraId="6E329D88" w14:textId="21EA1D36" w:rsidR="00FE7DF8" w:rsidRPr="00FE7DF8" w:rsidDel="00E91F3C" w:rsidRDefault="00FE7DF8" w:rsidP="002B2CC0">
          <w:pPr>
            <w:pStyle w:val="TOC3"/>
            <w:rPr>
              <w:del w:id="295" w:author="NIZAR" w:date="2023-06-01T13:34:00Z"/>
              <w:noProof/>
            </w:rPr>
          </w:pPr>
          <w:del w:id="296" w:author="NIZAR" w:date="2023-06-01T13:34:00Z">
            <w:r w:rsidRPr="00E91F3C" w:rsidDel="00E91F3C">
              <w:rPr>
                <w:rPrChange w:id="297" w:author="NIZAR" w:date="2023-06-01T13:34:00Z">
                  <w:rPr>
                    <w:rStyle w:val="Hyperlink"/>
                    <w:rFonts w:ascii="Times New Roman" w:hAnsi="Times New Roman" w:cs="Times New Roman"/>
                    <w:noProof/>
                    <w:sz w:val="24"/>
                  </w:rPr>
                </w:rPrChange>
              </w:rPr>
              <w:delText>4. Serial Drama Korea</w:delText>
            </w:r>
            <w:r w:rsidRPr="00FE7DF8" w:rsidDel="00E91F3C">
              <w:rPr>
                <w:noProof/>
                <w:webHidden/>
              </w:rPr>
              <w:tab/>
            </w:r>
            <w:r w:rsidR="002C50BB" w:rsidDel="00E91F3C">
              <w:rPr>
                <w:noProof/>
                <w:webHidden/>
              </w:rPr>
              <w:delText>6</w:delText>
            </w:r>
          </w:del>
        </w:p>
        <w:p w14:paraId="26D26CC9" w14:textId="540D581C" w:rsidR="00FE7DF8" w:rsidRPr="00FE7DF8" w:rsidDel="00E91F3C" w:rsidRDefault="00FE7DF8" w:rsidP="002B2CC0">
          <w:pPr>
            <w:pStyle w:val="TOC1"/>
            <w:tabs>
              <w:tab w:val="right" w:leader="dot" w:pos="7930"/>
            </w:tabs>
            <w:spacing w:after="0" w:line="240" w:lineRule="auto"/>
            <w:rPr>
              <w:del w:id="298" w:author="NIZAR" w:date="2023-06-01T13:34:00Z"/>
              <w:rFonts w:ascii="Times New Roman" w:hAnsi="Times New Roman" w:cs="Times New Roman"/>
              <w:noProof/>
              <w:sz w:val="24"/>
            </w:rPr>
          </w:pPr>
          <w:del w:id="299" w:author="NIZAR" w:date="2023-06-01T13:34:00Z">
            <w:r w:rsidRPr="00E91F3C" w:rsidDel="00E91F3C">
              <w:rPr>
                <w:rPrChange w:id="300" w:author="NIZAR" w:date="2023-06-01T13:34:00Z">
                  <w:rPr>
                    <w:rStyle w:val="Hyperlink"/>
                    <w:rFonts w:ascii="Times New Roman" w:hAnsi="Times New Roman" w:cs="Times New Roman"/>
                    <w:noProof/>
                    <w:sz w:val="24"/>
                  </w:rPr>
                </w:rPrChange>
              </w:rPr>
              <w:delText>DAFTAR PUSTAKA</w:delText>
            </w:r>
            <w:r w:rsidRPr="00FE7DF8" w:rsidDel="00E91F3C">
              <w:rPr>
                <w:rFonts w:ascii="Times New Roman" w:hAnsi="Times New Roman" w:cs="Times New Roman"/>
                <w:noProof/>
                <w:webHidden/>
                <w:sz w:val="24"/>
              </w:rPr>
              <w:tab/>
            </w:r>
            <w:r w:rsidR="002C50BB" w:rsidDel="00E91F3C">
              <w:rPr>
                <w:rFonts w:ascii="Times New Roman" w:hAnsi="Times New Roman" w:cs="Times New Roman"/>
                <w:noProof/>
                <w:webHidden/>
                <w:sz w:val="24"/>
              </w:rPr>
              <w:delText>7</w:delText>
            </w:r>
          </w:del>
        </w:p>
        <w:p w14:paraId="3E4F7EC4" w14:textId="6774DF63" w:rsidR="00FE7DF8" w:rsidRDefault="00FE7DF8" w:rsidP="002B2CC0">
          <w:pPr>
            <w:spacing w:line="240" w:lineRule="auto"/>
          </w:pPr>
          <w:r w:rsidRPr="00FE7DF8">
            <w:rPr>
              <w:rFonts w:ascii="Times New Roman" w:hAnsi="Times New Roman" w:cs="Times New Roman"/>
              <w:b/>
              <w:bCs/>
              <w:noProof/>
              <w:sz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301" w:name="_Toc136518885"/>
      <w:r>
        <w:lastRenderedPageBreak/>
        <w:t>DAFTAR TABEL</w:t>
      </w:r>
      <w:bookmarkEnd w:id="301"/>
    </w:p>
    <w:p w14:paraId="3CAB431D" w14:textId="77777777" w:rsidR="00C94B6C" w:rsidRDefault="00C94B6C"/>
    <w:p w14:paraId="74AB5DDD" w14:textId="52C06CA5" w:rsidR="00962B27" w:rsidRDefault="00962B27">
      <w:r>
        <w:t>Asfasfasf</w:t>
      </w:r>
    </w:p>
    <w:p w14:paraId="3BEDD648" w14:textId="0DA45707" w:rsidR="003F0D96" w:rsidRDefault="003F0D96">
      <w:r>
        <w:br w:type="page"/>
      </w:r>
    </w:p>
    <w:p w14:paraId="65F324B8" w14:textId="37F98D51" w:rsidR="00120C5A" w:rsidRPr="00765A51" w:rsidRDefault="00120C5A" w:rsidP="00025AF9">
      <w:pPr>
        <w:pStyle w:val="Heading1"/>
      </w:pPr>
      <w:r w:rsidRPr="00765A51">
        <w:lastRenderedPageBreak/>
        <w:br/>
      </w:r>
      <w:bookmarkStart w:id="302" w:name="_Toc136518886"/>
      <w:r w:rsidRPr="00765A51">
        <w:t>PENDAHULUAN</w:t>
      </w:r>
      <w:bookmarkStart w:id="303" w:name="_dp2kg4kz021g" w:colFirst="0" w:colLast="0"/>
      <w:bookmarkEnd w:id="302"/>
      <w:bookmarkEnd w:id="303"/>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304" w:name="_Toc136518887"/>
      <w:commentRangeStart w:id="305"/>
      <w:r w:rsidRPr="00765A51">
        <w:t>Latar</w:t>
      </w:r>
      <w:commentRangeEnd w:id="305"/>
      <w:r w:rsidR="00785542" w:rsidRPr="00765A51">
        <w:rPr>
          <w:rStyle w:val="CommentReference"/>
          <w:rFonts w:cs="Times New Roman"/>
          <w:sz w:val="24"/>
          <w:szCs w:val="24"/>
        </w:rPr>
        <w:commentReference w:id="305"/>
      </w:r>
      <w:r w:rsidRPr="00765A51">
        <w:t xml:space="preserve"> Belakang</w:t>
      </w:r>
      <w:bookmarkEnd w:id="304"/>
    </w:p>
    <w:p w14:paraId="0000003D" w14:textId="15FC77F3"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30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4BF6ACF2"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30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308"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30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5FC730E1"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310"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31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31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31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31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31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05ED8FFC" w:rsidR="00367567" w:rsidRPr="00765A51" w:rsidRDefault="009202CF" w:rsidP="000236B8">
      <w:pPr>
        <w:ind w:left="426" w:firstLine="720"/>
        <w:jc w:val="both"/>
        <w:rPr>
          <w:rFonts w:ascii="Times New Roman" w:eastAsia="Times New Roman" w:hAnsi="Times New Roman" w:cs="Times New Roman"/>
          <w:sz w:val="24"/>
          <w:szCs w:val="24"/>
        </w:rPr>
      </w:pPr>
      <w:commentRangeStart w:id="316"/>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yaitu pesan dapat dilihat secara visual, eskpresi sebagai pendukung pesan yang </w:t>
      </w:r>
      <w:r w:rsidR="005B3697" w:rsidRPr="00765A51">
        <w:rPr>
          <w:rFonts w:ascii="Times New Roman" w:eastAsia="Times New Roman" w:hAnsi="Times New Roman" w:cs="Times New Roman"/>
          <w:sz w:val="24"/>
          <w:szCs w:val="24"/>
        </w:rPr>
        <w:lastRenderedPageBreak/>
        <w:t>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31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316"/>
      <w:r w:rsidR="00327082" w:rsidRPr="00765A51">
        <w:rPr>
          <w:rFonts w:ascii="Times New Roman" w:eastAsia="Times New Roman" w:hAnsi="Times New Roman" w:cs="Times New Roman"/>
          <w:sz w:val="24"/>
          <w:szCs w:val="24"/>
        </w:rPr>
        <w:commentReference w:id="316"/>
      </w:r>
    </w:p>
    <w:p w14:paraId="07350FC7" w14:textId="7A8D0CB7" w:rsidR="00367567" w:rsidRPr="00765A51" w:rsidRDefault="00773DF6" w:rsidP="000236B8">
      <w:pPr>
        <w:ind w:left="426" w:firstLine="720"/>
        <w:jc w:val="both"/>
        <w:rPr>
          <w:rFonts w:ascii="Times New Roman" w:eastAsia="Times New Roman" w:hAnsi="Times New Roman" w:cs="Times New Roman"/>
          <w:sz w:val="24"/>
          <w:szCs w:val="24"/>
        </w:rPr>
      </w:pPr>
      <w:commentRangeStart w:id="318"/>
      <w:r w:rsidRPr="00765A51">
        <w:rPr>
          <w:rFonts w:ascii="Times New Roman" w:eastAsia="Times New Roman" w:hAnsi="Times New Roman" w:cs="Times New Roman"/>
          <w:sz w:val="24"/>
          <w:szCs w:val="24"/>
        </w:rPr>
        <w:t xml:space="preserve">Analisis perilaku </w:t>
      </w:r>
      <w:del w:id="319"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5410CC" w:rsidRPr="005410CC">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318"/>
      <w:r w:rsidR="00685132" w:rsidRPr="00765A51">
        <w:rPr>
          <w:rStyle w:val="CommentReference"/>
          <w:rFonts w:ascii="Times New Roman" w:hAnsi="Times New Roman" w:cs="Times New Roman"/>
          <w:sz w:val="24"/>
          <w:szCs w:val="24"/>
        </w:rPr>
        <w:commentReference w:id="318"/>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320" w:name="_Toc136518888"/>
      <w:r w:rsidRPr="00765A51">
        <w:t>Fakta Realitas</w:t>
      </w:r>
      <w:bookmarkEnd w:id="320"/>
    </w:p>
    <w:p w14:paraId="24C8308E" w14:textId="43BE5E42" w:rsidR="002A7BBC" w:rsidRPr="00765A51" w:rsidRDefault="005410CC" w:rsidP="005F242E">
      <w:pPr>
        <w:ind w:left="426" w:firstLine="720"/>
        <w:jc w:val="both"/>
        <w:rPr>
          <w:rFonts w:ascii="Times New Roman" w:eastAsia="Times New Roman" w:hAnsi="Times New Roman" w:cs="Times New Roman"/>
          <w:sz w:val="24"/>
          <w:szCs w:val="24"/>
        </w:rPr>
      </w:pPr>
      <w:r w:rsidRPr="005410CC">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17E0CCEE"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321"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322"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6F163551"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3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5410CC" w:rsidRPr="005410CC">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3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3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3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5410CC" w:rsidRPr="005410CC">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327"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532C7E43" w:rsidR="00A33270" w:rsidRPr="00765A51" w:rsidRDefault="005410CC" w:rsidP="005F242E">
      <w:pPr>
        <w:ind w:left="426" w:firstLine="720"/>
        <w:jc w:val="both"/>
        <w:rPr>
          <w:rFonts w:ascii="Times New Roman" w:hAnsi="Times New Roman" w:cs="Times New Roman"/>
          <w:sz w:val="24"/>
          <w:szCs w:val="24"/>
        </w:rPr>
      </w:pPr>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328"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329" w:author="NIZAR" w:date="2023-05-25T09:09:00Z">
        <w:r w:rsidR="00056B63"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57B6F816" w14:textId="234C5E3A" w:rsidR="0071414D" w:rsidRPr="0071414D" w:rsidRDefault="0071414D" w:rsidP="004E43D4">
      <w:pPr>
        <w:pStyle w:val="Caption"/>
        <w:keepNext/>
        <w:rPr>
          <w:rFonts w:ascii="Times New Roman" w:hAnsi="Times New Roman" w:cs="Times New Roman"/>
          <w:i w:val="0"/>
          <w:color w:val="auto"/>
          <w:sz w:val="24"/>
          <w:szCs w:val="24"/>
        </w:rPr>
      </w:pPr>
    </w:p>
    <w:p w14:paraId="11AE8004" w14:textId="7133498C" w:rsidR="004E43D4" w:rsidRPr="00AE1720" w:rsidRDefault="004E43D4">
      <w:pPr>
        <w:pStyle w:val="Caption"/>
        <w:keepNext/>
        <w:jc w:val="center"/>
        <w:rPr>
          <w:i w:val="0"/>
          <w:color w:val="auto"/>
          <w:rPrChange w:id="330" w:author="NIZAR" w:date="2023-06-01T13:38:00Z">
            <w:rPr/>
          </w:rPrChange>
        </w:rPr>
        <w:pPrChange w:id="331" w:author="NIZAR" w:date="2023-06-01T13:38:00Z">
          <w:pPr>
            <w:pStyle w:val="Caption"/>
            <w:keepNext/>
          </w:pPr>
        </w:pPrChange>
      </w:pPr>
      <w:r w:rsidRPr="00AE1720">
        <w:rPr>
          <w:i w:val="0"/>
          <w:color w:val="auto"/>
          <w:rPrChange w:id="332" w:author="NIZAR" w:date="2023-06-01T13:38:00Z">
            <w:rPr/>
          </w:rPrChange>
        </w:rPr>
        <w:t xml:space="preserve">Tabel </w:t>
      </w:r>
      <w:r w:rsidRPr="00AE1720">
        <w:rPr>
          <w:i w:val="0"/>
          <w:color w:val="auto"/>
          <w:rPrChange w:id="333" w:author="NIZAR" w:date="2023-06-01T13:38:00Z">
            <w:rPr/>
          </w:rPrChange>
        </w:rPr>
        <w:fldChar w:fldCharType="begin"/>
      </w:r>
      <w:r w:rsidRPr="00AE1720">
        <w:rPr>
          <w:i w:val="0"/>
          <w:color w:val="auto"/>
          <w:rPrChange w:id="334" w:author="NIZAR" w:date="2023-06-01T13:38:00Z">
            <w:rPr/>
          </w:rPrChange>
        </w:rPr>
        <w:instrText xml:space="preserve"> SEQ Tabel \* ARABIC </w:instrText>
      </w:r>
      <w:r w:rsidRPr="00AE1720">
        <w:rPr>
          <w:i w:val="0"/>
          <w:color w:val="auto"/>
          <w:rPrChange w:id="335" w:author="NIZAR" w:date="2023-06-01T13:38:00Z">
            <w:rPr/>
          </w:rPrChange>
        </w:rPr>
        <w:fldChar w:fldCharType="separate"/>
      </w:r>
      <w:r w:rsidR="002C50BB" w:rsidRPr="00AE1720">
        <w:rPr>
          <w:i w:val="0"/>
          <w:noProof/>
          <w:color w:val="auto"/>
          <w:rPrChange w:id="336" w:author="NIZAR" w:date="2023-06-01T13:38:00Z">
            <w:rPr>
              <w:noProof/>
            </w:rPr>
          </w:rPrChange>
        </w:rPr>
        <w:t>1</w:t>
      </w:r>
      <w:r w:rsidRPr="00AE1720">
        <w:rPr>
          <w:i w:val="0"/>
          <w:color w:val="auto"/>
          <w:rPrChange w:id="337" w:author="NIZAR" w:date="2023-06-01T13:38:00Z">
            <w:rPr/>
          </w:rPrChange>
        </w:rPr>
        <w:fldChar w:fldCharType="end"/>
      </w:r>
      <w:r w:rsidRPr="00AE1720">
        <w:rPr>
          <w:i w:val="0"/>
          <w:color w:val="auto"/>
          <w:rPrChange w:id="338" w:author="NIZAR" w:date="2023-06-01T13:38:00Z">
            <w:rPr/>
          </w:rPrChange>
        </w:rPr>
        <w:t>.Cyber</w:t>
      </w:r>
      <w:r w:rsidR="005410CC" w:rsidRPr="00AE1720">
        <w:rPr>
          <w:i w:val="0"/>
          <w:color w:val="auto"/>
          <w:rPrChange w:id="339" w:author="NIZAR" w:date="2023-06-01T13:38:00Z">
            <w:rPr/>
          </w:rPrChange>
        </w:rPr>
        <w:t>bullying</w:t>
      </w:r>
      <w:r w:rsidRPr="00AE1720">
        <w:rPr>
          <w:i w:val="0"/>
          <w:color w:val="auto"/>
          <w:rPrChange w:id="340" w:author="NIZAR" w:date="2023-06-01T13:38:00Z">
            <w:rPr/>
          </w:rPrChange>
        </w:rPr>
        <w:t xml:space="preserve">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6DC175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34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2CF036CC"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34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55434D1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343"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5410CC" w:rsidRPr="005410CC">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344" w:name="_7k27wcoldnqb" w:colFirst="0" w:colLast="0"/>
      <w:bookmarkStart w:id="345" w:name="_Toc136518889"/>
      <w:bookmarkEnd w:id="344"/>
      <w:r w:rsidRPr="00765A51">
        <w:t>Rumusan Masalah</w:t>
      </w:r>
      <w:bookmarkEnd w:id="345"/>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0775D24A" w:rsidR="00956526" w:rsidRPr="00765A51" w:rsidRDefault="00956526">
      <w:pPr>
        <w:pStyle w:val="ListParagraph"/>
        <w:numPr>
          <w:ilvl w:val="0"/>
          <w:numId w:val="5"/>
        </w:numPr>
        <w:ind w:left="851"/>
        <w:jc w:val="both"/>
        <w:rPr>
          <w:rFonts w:ascii="Times New Roman" w:hAnsi="Times New Roman" w:cs="Times New Roman"/>
          <w:sz w:val="24"/>
          <w:szCs w:val="24"/>
        </w:rPr>
        <w:pPrChange w:id="346"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347"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01C80DC5"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348"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349" w:name="_qgtyuzs2we0p" w:colFirst="0" w:colLast="0"/>
      <w:bookmarkStart w:id="350" w:name="_Toc136518890"/>
      <w:bookmarkEnd w:id="349"/>
      <w:r w:rsidRPr="00765A51">
        <w:t>Tujuan</w:t>
      </w:r>
      <w:r w:rsidR="0094312E" w:rsidRPr="00765A51">
        <w:t xml:space="preserve"> Penelitian</w:t>
      </w:r>
      <w:bookmarkEnd w:id="350"/>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6307C93" w:rsidR="009E37B3" w:rsidRPr="00765A51" w:rsidRDefault="00203880">
      <w:pPr>
        <w:pStyle w:val="ListParagraph"/>
        <w:numPr>
          <w:ilvl w:val="0"/>
          <w:numId w:val="15"/>
        </w:numPr>
        <w:ind w:left="851"/>
        <w:jc w:val="both"/>
        <w:rPr>
          <w:rFonts w:ascii="Times New Roman" w:hAnsi="Times New Roman" w:cs="Times New Roman"/>
          <w:sz w:val="24"/>
          <w:szCs w:val="24"/>
        </w:rPr>
        <w:pPrChange w:id="351"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352"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49A3BBCF"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del w:id="353" w:author="NIZAR" w:date="2023-05-25T09:09:00Z">
        <w:r w:rsidR="00056B63"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354" w:name="_Toc136518891"/>
      <w:r w:rsidRPr="00765A51">
        <w:t>Manfaat Penelitian</w:t>
      </w:r>
      <w:bookmarkEnd w:id="354"/>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32A43F1A"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355" w:author="NIZAR" w:date="2023-05-25T09:09:00Z">
        <w:r w:rsidR="00056B63" w:rsidRPr="00765A51" w:rsidDel="00743610">
          <w:rPr>
            <w:rFonts w:ascii="Times New Roman" w:hAnsi="Times New Roman" w:cs="Times New Roman"/>
            <w:i/>
            <w:sz w:val="24"/>
            <w:szCs w:val="24"/>
          </w:rPr>
          <w:lastRenderedPageBreak/>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7F9466A6" w14:textId="0AEAD1E4" w:rsidR="0008431A" w:rsidRDefault="0008431A">
      <w:pPr>
        <w:pStyle w:val="Heading2"/>
        <w:rPr>
          <w:ins w:id="356" w:author="NIZAR" w:date="2023-06-06T13:44:00Z"/>
        </w:rPr>
      </w:pPr>
      <w:bookmarkStart w:id="357" w:name="_hkinpkekona8" w:colFirst="0" w:colLast="0"/>
      <w:bookmarkStart w:id="358" w:name="_Toc136518892"/>
      <w:bookmarkEnd w:id="357"/>
      <w:ins w:id="359" w:author="NIZAR" w:date="2023-06-06T13:44:00Z">
        <w:r>
          <w:t>Definisi Konsep</w:t>
        </w:r>
      </w:ins>
    </w:p>
    <w:p w14:paraId="18069151" w14:textId="6731EE1B" w:rsidR="0008431A" w:rsidRDefault="0008431A" w:rsidP="0008431A">
      <w:pPr>
        <w:pStyle w:val="Heading3"/>
        <w:rPr>
          <w:ins w:id="360" w:author="NIZAR" w:date="2023-06-06T14:12:00Z"/>
          <w:i/>
        </w:rPr>
        <w:pPrChange w:id="361" w:author="NIZAR" w:date="2023-06-06T13:45:00Z">
          <w:pPr>
            <w:pStyle w:val="Heading2"/>
          </w:pPr>
        </w:pPrChange>
      </w:pPr>
      <w:ins w:id="362" w:author="NIZAR" w:date="2023-06-06T13:44:00Z">
        <w:r>
          <w:t xml:space="preserve">Representasi </w:t>
        </w:r>
      </w:ins>
      <w:ins w:id="363" w:author="NIZAR" w:date="2023-06-06T13:45:00Z">
        <w:r>
          <w:rPr>
            <w:i/>
          </w:rPr>
          <w:t>Bullying</w:t>
        </w:r>
      </w:ins>
    </w:p>
    <w:p w14:paraId="01885D3A" w14:textId="6815E948" w:rsidR="0034190B" w:rsidDel="001D616A" w:rsidRDefault="0034190B" w:rsidP="0034190B">
      <w:pPr>
        <w:rPr>
          <w:del w:id="364" w:author="NIZAR" w:date="2023-06-06T14:25:00Z"/>
        </w:rPr>
        <w:pPrChange w:id="365" w:author="NIZAR" w:date="2023-06-06T14:12:00Z">
          <w:pPr>
            <w:pStyle w:val="Heading2"/>
          </w:pPr>
        </w:pPrChange>
      </w:pPr>
      <w:commentRangeStart w:id="366"/>
      <w:del w:id="367" w:author="NIZAR" w:date="2023-06-06T14:25:00Z">
        <w:r w:rsidRPr="0034190B" w:rsidDel="001D616A">
          <w:delText xml:space="preserve">Representasi berasal dari bahasa Inggris, representation,yang berarti perwakilan,gambaran, atau penggambaran. Secara sederhana, representasi dapat diartikan sebagai gambaran mengenai suatu hal yang terdapat dalam kehidupan yang digambarkan melalui suatu media. (Mulyana, 2014: 96). Representasi menurut Chris Barker adalah konstruksi social yang mengharuskan kita mengeksplorasi pembentukan makna tekstual dan menghendaki penyelidikan tentang cara dihasilkannya makna pada beragam konteks. </w:delText>
        </w:r>
        <w:commentRangeEnd w:id="366"/>
        <w:r w:rsidDel="001D616A">
          <w:rPr>
            <w:rStyle w:val="CommentReference"/>
          </w:rPr>
          <w:commentReference w:id="366"/>
        </w:r>
      </w:del>
    </w:p>
    <w:p w14:paraId="48323320" w14:textId="02C5AACF" w:rsidR="005F51DA" w:rsidDel="00DE4F9D" w:rsidRDefault="005F51DA" w:rsidP="0034190B">
      <w:pPr>
        <w:rPr>
          <w:del w:id="368" w:author="NIZAR" w:date="2023-06-06T14:47:00Z"/>
        </w:rPr>
        <w:pPrChange w:id="369" w:author="NIZAR" w:date="2023-06-06T14:12:00Z">
          <w:pPr>
            <w:pStyle w:val="Heading2"/>
          </w:pPr>
        </w:pPrChange>
      </w:pPr>
      <w:commentRangeStart w:id="370"/>
      <w:ins w:id="371" w:author="NIZAR" w:date="2023-06-06T14:23:00Z">
        <w:r w:rsidRPr="005F51DA">
          <w:t>Kata "representasi" berasal dari kata bahasa Inggris "representation", yang berarti "gambar" atau "penggambaran". Secara mendasar, penggambaran dapat diartikan sebagai gambaran tentang sesuatu yang terka</w:t>
        </w:r>
        <w:bookmarkStart w:id="372" w:name="_GoBack"/>
        <w:bookmarkEnd w:id="372"/>
        <w:r w:rsidRPr="005F51DA">
          <w:t>ndung dalam kehidupan yang digambarkan melalui suatu medium. Chris Barker mengatakan bahwa representasi adalah konstruksi sosial yang mengharuskan kita untuk menyelidiki bagaimana makna dihasilkan dalam berbagai konteks dan bagaimana makna tekstual terbentuk.</w:t>
        </w:r>
      </w:ins>
      <w:commentRangeEnd w:id="370"/>
      <w:ins w:id="373" w:author="NIZAR" w:date="2023-06-06T14:25:00Z">
        <w:r w:rsidR="001D616A">
          <w:rPr>
            <w:rStyle w:val="CommentReference"/>
          </w:rPr>
          <w:commentReference w:id="370"/>
        </w:r>
      </w:ins>
      <w:r w:rsidR="00E43B86">
        <w:fldChar w:fldCharType="begin"/>
      </w:r>
      <w:r w:rsidR="00E43B86">
        <w:instrText xml:space="preserve"> ADDIN ZOTERO_ITEM CSL_CITATION {"citationID":"RyGGVr6B","properties":{"formattedCitation":"(Mulyana, 2014)","plainCitation":"(Mulyana, 2014)","noteIndex":0},"citationItems":[{"id":1167,"uris":["http://zotero.org/users/8165088/items/HT67CDEX"],"itemData":{"id":1167,"type":"article-journal","container-title":"Jurnal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00E43B86">
        <w:fldChar w:fldCharType="separate"/>
      </w:r>
      <w:r w:rsidR="00E43B86" w:rsidRPr="00E43B86">
        <w:t>(Mulyana, 2014)</w:t>
      </w:r>
      <w:r w:rsidR="00E43B86">
        <w:fldChar w:fldCharType="end"/>
      </w:r>
      <w:ins w:id="374" w:author="NIZAR" w:date="2023-06-06T14:47:00Z">
        <w:r w:rsidR="00DE4F9D">
          <w:t xml:space="preserve"> </w:t>
        </w:r>
      </w:ins>
    </w:p>
    <w:p w14:paraId="01D70B38" w14:textId="6707BC29" w:rsidR="006E370C" w:rsidDel="00740ACB" w:rsidRDefault="006E370C" w:rsidP="006E370C">
      <w:pPr>
        <w:rPr>
          <w:del w:id="375" w:author="NIZAR" w:date="2023-06-06T14:47:00Z"/>
        </w:rPr>
      </w:pPr>
      <w:commentRangeStart w:id="376"/>
      <w:del w:id="377" w:author="NIZAR" w:date="2023-06-06T14:47:00Z">
        <w:r w:rsidRPr="006E370C" w:rsidDel="00740ACB">
          <w:delText>Representasi adalah konsep yang digunakan dalam proses sosial pemaknaan melalui sistem penandaan yang tersedia: dialog, tulisan, video, film, fotografi dan sebagainya. Untuk memahami dan mamaknai kode dan tanda dalm film, peneliti menggunakan metode semiotika televisi John Fiske. Ada tiga tahap yang dapat peneliti gunakan yaitu level realitas, representasi dan ideologi. (Fiske, 2004)</w:delText>
        </w:r>
        <w:commentRangeEnd w:id="376"/>
        <w:r w:rsidDel="00740ACB">
          <w:rPr>
            <w:rStyle w:val="CommentReference"/>
          </w:rPr>
          <w:commentReference w:id="376"/>
        </w:r>
      </w:del>
    </w:p>
    <w:p w14:paraId="7AC91596" w14:textId="77777777" w:rsidR="00740ACB" w:rsidRDefault="00740ACB" w:rsidP="00740ACB">
      <w:pPr>
        <w:rPr>
          <w:ins w:id="378" w:author="NIZAR" w:date="2023-06-06T14:47:00Z"/>
        </w:rPr>
      </w:pPr>
      <w:commentRangeStart w:id="379"/>
      <w:ins w:id="380" w:author="NIZAR" w:date="2023-06-06T14:47:00Z">
        <w:r>
          <w:t>Konsep yang digunakan dalam proses sosial pemaknaan melalui berbagai sistem penandaan seperti dialog, tulisan, video, film, fotografi, dan sejenisnya disebut sebagai representasi.</w:t>
        </w:r>
        <w:commentRangeEnd w:id="379"/>
        <w:r>
          <w:rPr>
            <w:rStyle w:val="CommentReference"/>
          </w:rPr>
          <w:commentReference w:id="379"/>
        </w:r>
      </w:ins>
    </w:p>
    <w:p w14:paraId="66002185" w14:textId="77777777" w:rsidR="0034190B" w:rsidRPr="0034190B" w:rsidRDefault="0034190B" w:rsidP="0034190B">
      <w:pPr>
        <w:rPr>
          <w:ins w:id="381" w:author="NIZAR" w:date="2023-06-06T13:45:00Z"/>
        </w:rPr>
        <w:pPrChange w:id="382" w:author="NIZAR" w:date="2023-06-06T14:12:00Z">
          <w:pPr>
            <w:pStyle w:val="Heading2"/>
          </w:pPr>
        </w:pPrChange>
      </w:pPr>
    </w:p>
    <w:p w14:paraId="03EFDDCA" w14:textId="49DB3CF1" w:rsidR="0008431A" w:rsidRPr="0008431A" w:rsidRDefault="0008431A" w:rsidP="0008431A">
      <w:pPr>
        <w:pStyle w:val="Heading3"/>
        <w:rPr>
          <w:ins w:id="383" w:author="NIZAR" w:date="2023-06-06T13:44:00Z"/>
        </w:rPr>
        <w:pPrChange w:id="384" w:author="NIZAR" w:date="2023-06-06T13:45:00Z">
          <w:pPr>
            <w:pStyle w:val="Heading2"/>
          </w:pPr>
        </w:pPrChange>
      </w:pPr>
      <w:ins w:id="385" w:author="NIZAR" w:date="2023-06-06T13:45:00Z">
        <w:r>
          <w:t>Serial Drama Korea</w:t>
        </w:r>
      </w:ins>
    </w:p>
    <w:p w14:paraId="02AC84A1" w14:textId="723C095D" w:rsidR="00137B99" w:rsidRDefault="00137B99">
      <w:pPr>
        <w:pStyle w:val="Heading2"/>
      </w:pPr>
      <w:r>
        <w:t>Sistematika Pembahasan</w:t>
      </w:r>
      <w:bookmarkEnd w:id="358"/>
    </w:p>
    <w:p w14:paraId="04403C69" w14:textId="225A2464" w:rsidR="00137B99" w:rsidRPr="007153CF"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6EBBA945" w:rsidR="008F6447" w:rsidRP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6F85298E" w:rsidR="0060195A" w:rsidRP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5C129427" w:rsidR="008A1D51" w:rsidRP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0CB65EEC"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52F47649" w:rsidR="00D85A22" w:rsidRP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0E90AF00" w14:textId="77777777" w:rsidR="00540477" w:rsidRPr="00137B99" w:rsidRDefault="00540477" w:rsidP="00137B99"/>
    <w:p w14:paraId="236C6B97" w14:textId="70809142" w:rsidR="00915212" w:rsidRPr="00765A51" w:rsidRDefault="00307A1D" w:rsidP="00025AF9">
      <w:pPr>
        <w:pStyle w:val="Heading1"/>
      </w:pPr>
      <w:r w:rsidRPr="00765A51">
        <w:br/>
      </w:r>
      <w:bookmarkStart w:id="386" w:name="_Toc136518893"/>
      <w:ins w:id="387" w:author="NIZAR" w:date="2023-05-31T20:17:00Z">
        <w:r w:rsidR="001C50D9">
          <w:t>LANDASAN TEORI</w:t>
        </w:r>
      </w:ins>
      <w:bookmarkEnd w:id="386"/>
      <w:del w:id="388"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389" w:name="_Toc136518894"/>
      <w:ins w:id="390" w:author="NIZAR" w:date="2023-05-31T20:18:00Z">
        <w:r>
          <w:t>Kajian</w:t>
        </w:r>
      </w:ins>
      <w:ins w:id="391" w:author="NIZAR" w:date="2023-05-31T20:17:00Z">
        <w:r w:rsidR="001C50D9">
          <w:t xml:space="preserve"> Teori</w:t>
        </w:r>
      </w:ins>
      <w:bookmarkEnd w:id="389"/>
      <w:del w:id="392"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393" w:name="_Toc136518895"/>
      <w:r w:rsidRPr="00765A51">
        <w:t>Semiotika</w:t>
      </w:r>
      <w:bookmarkEnd w:id="393"/>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394"/>
      <w:ins w:id="395" w:author="NIZAR" w:date="2023-05-23T14:21:00Z">
        <w:r w:rsidRPr="00765A51">
          <w:rPr>
            <w:rFonts w:ascii="Times New Roman" w:eastAsia="Times New Roman" w:hAnsi="Times New Roman" w:cs="Times New Roman"/>
            <w:sz w:val="24"/>
            <w:szCs w:val="24"/>
          </w:rPr>
          <w:t xml:space="preserve">Semiotika </w:t>
        </w:r>
      </w:ins>
      <w:ins w:id="396" w:author="NIZAR" w:date="2023-05-23T14:22:00Z">
        <w:r w:rsidRPr="00765A51">
          <w:rPr>
            <w:rFonts w:ascii="Times New Roman" w:eastAsia="Times New Roman" w:hAnsi="Times New Roman" w:cs="Times New Roman"/>
            <w:sz w:val="24"/>
            <w:szCs w:val="24"/>
          </w:rPr>
          <w:t xml:space="preserve">atau semion (bahasa Yunanai) memiliki arti yaitu tanda, </w:t>
        </w:r>
      </w:ins>
      <w:ins w:id="397"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398"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399" w:author="NIZAR" w:date="2023-05-23T14:25:00Z">
        <w:r w:rsidRPr="00765A51">
          <w:rPr>
            <w:rFonts w:ascii="Times New Roman" w:eastAsia="Times New Roman" w:hAnsi="Times New Roman" w:cs="Times New Roman"/>
            <w:sz w:val="24"/>
            <w:szCs w:val="24"/>
          </w:rPr>
          <w:t xml:space="preserve">Roland Barthes, semiotik dapat </w:t>
        </w:r>
      </w:ins>
      <w:ins w:id="400"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401" w:author="NIZAR" w:date="2023-05-23T14:27:00Z">
        <w:r w:rsidRPr="00765A51">
          <w:rPr>
            <w:rFonts w:ascii="Times New Roman" w:eastAsia="Times New Roman" w:hAnsi="Times New Roman" w:cs="Times New Roman"/>
            <w:sz w:val="24"/>
            <w:szCs w:val="24"/>
          </w:rPr>
          <w:t>.</w:t>
        </w:r>
      </w:ins>
      <w:commentRangeEnd w:id="394"/>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394"/>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402"/>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402"/>
      <w:r w:rsidRPr="00765A51">
        <w:rPr>
          <w:rFonts w:ascii="Times New Roman" w:eastAsia="Times New Roman" w:hAnsi="Times New Roman" w:cs="Times New Roman"/>
          <w:sz w:val="24"/>
          <w:szCs w:val="24"/>
        </w:rPr>
        <w:commentReference w:id="402"/>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403"/>
      <w:ins w:id="404" w:author="NIZAR" w:date="2023-05-23T14:38:00Z">
        <w:r w:rsidRPr="00765A51">
          <w:rPr>
            <w:rFonts w:ascii="Times New Roman" w:eastAsia="Times New Roman" w:hAnsi="Times New Roman" w:cs="Times New Roman"/>
            <w:sz w:val="24"/>
            <w:szCs w:val="24"/>
          </w:rPr>
          <w:t xml:space="preserve">Semiotika memiliki dua paradigma, paradigma kosntruktif </w:t>
        </w:r>
      </w:ins>
      <w:ins w:id="405"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406" w:author="NIZAR" w:date="2023-05-23T14:49:00Z">
        <w:r w:rsidRPr="00765A51">
          <w:rPr>
            <w:rFonts w:ascii="Times New Roman" w:eastAsia="Times New Roman" w:hAnsi="Times New Roman" w:cs="Times New Roman"/>
            <w:sz w:val="24"/>
            <w:szCs w:val="24"/>
          </w:rPr>
          <w:t xml:space="preserve"> </w:t>
        </w:r>
      </w:ins>
      <w:ins w:id="407" w:author="NIZAR" w:date="2023-05-23T14:39:00Z">
        <w:r w:rsidRPr="00765A51">
          <w:rPr>
            <w:rFonts w:ascii="Times New Roman" w:eastAsia="Times New Roman" w:hAnsi="Times New Roman" w:cs="Times New Roman"/>
            <w:sz w:val="24"/>
            <w:szCs w:val="24"/>
          </w:rPr>
          <w:t xml:space="preserve">dan </w:t>
        </w:r>
      </w:ins>
      <w:ins w:id="408" w:author="NIZAR" w:date="2023-05-23T14:51:00Z">
        <w:r w:rsidRPr="00765A51">
          <w:rPr>
            <w:rFonts w:ascii="Times New Roman" w:eastAsia="Times New Roman" w:hAnsi="Times New Roman" w:cs="Times New Roman"/>
            <w:sz w:val="24"/>
            <w:szCs w:val="24"/>
          </w:rPr>
          <w:t xml:space="preserve">paradgima </w:t>
        </w:r>
      </w:ins>
      <w:ins w:id="409" w:author="NIZAR" w:date="2023-05-23T14:40:00Z">
        <w:r w:rsidRPr="00765A51">
          <w:rPr>
            <w:rFonts w:ascii="Times New Roman" w:eastAsia="Times New Roman" w:hAnsi="Times New Roman" w:cs="Times New Roman"/>
            <w:sz w:val="24"/>
            <w:szCs w:val="24"/>
          </w:rPr>
          <w:t>kritis</w:t>
        </w:r>
      </w:ins>
      <w:ins w:id="410" w:author="NIZAR" w:date="2023-05-23T14:51:00Z">
        <w:r w:rsidRPr="00765A51">
          <w:rPr>
            <w:rFonts w:ascii="Times New Roman" w:eastAsia="Times New Roman" w:hAnsi="Times New Roman" w:cs="Times New Roman"/>
            <w:sz w:val="24"/>
            <w:szCs w:val="24"/>
          </w:rPr>
          <w:t xml:space="preserve"> yang dilakukan dengan mengkritisi dengan hasil </w:t>
        </w:r>
      </w:ins>
      <w:ins w:id="411" w:author="NIZAR" w:date="2023-05-23T14:52:00Z">
        <w:r w:rsidRPr="00765A51">
          <w:rPr>
            <w:rFonts w:ascii="Times New Roman" w:eastAsia="Times New Roman" w:hAnsi="Times New Roman" w:cs="Times New Roman"/>
            <w:sz w:val="24"/>
            <w:szCs w:val="24"/>
          </w:rPr>
          <w:t>membuat perbaikan dalam sosial.</w:t>
        </w:r>
      </w:ins>
      <w:commentRangeEnd w:id="403"/>
      <w:r w:rsidRPr="00765A51">
        <w:rPr>
          <w:rFonts w:ascii="Times New Roman" w:eastAsia="Times New Roman" w:hAnsi="Times New Roman" w:cs="Times New Roman"/>
          <w:sz w:val="24"/>
          <w:szCs w:val="24"/>
        </w:rPr>
        <w:commentReference w:id="403"/>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412"/>
      <w:ins w:id="413"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414" w:author="NIZAR" w:date="2023-05-23T19:05:00Z">
        <w:r w:rsidRPr="00765A51">
          <w:rPr>
            <w:rFonts w:ascii="Times New Roman" w:eastAsia="Times New Roman" w:hAnsi="Times New Roman" w:cs="Times New Roman"/>
            <w:sz w:val="24"/>
            <w:szCs w:val="24"/>
          </w:rPr>
          <w:t xml:space="preserve">r rata-rata </w:t>
        </w:r>
      </w:ins>
      <w:ins w:id="415"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416" w:author="NIZAR" w:date="2023-05-23T19:07:00Z">
        <w:r w:rsidRPr="00765A51">
          <w:rPr>
            <w:rFonts w:ascii="Times New Roman" w:eastAsia="Times New Roman" w:hAnsi="Times New Roman" w:cs="Times New Roman"/>
            <w:sz w:val="24"/>
            <w:szCs w:val="24"/>
          </w:rPr>
          <w:t>yang jauh lebih luas.</w:t>
        </w:r>
      </w:ins>
      <w:commentRangeEnd w:id="412"/>
      <w:r w:rsidRPr="00765A51">
        <w:rPr>
          <w:rStyle w:val="CommentReference"/>
          <w:rFonts w:ascii="Times New Roman" w:hAnsi="Times New Roman" w:cs="Times New Roman"/>
          <w:sz w:val="24"/>
          <w:szCs w:val="24"/>
        </w:rPr>
        <w:commentReference w:id="412"/>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bookmarkStart w:id="417" w:name="_Toc136518896"/>
      <w:ins w:id="418" w:author="NIZAR" w:date="2023-06-06T08:41:00Z">
        <w:r>
          <w:t xml:space="preserve"> </w:t>
        </w:r>
      </w:ins>
      <w:r w:rsidR="00CA147E">
        <w:t>Semotika Roland Barthes</w:t>
      </w:r>
      <w:bookmarkEnd w:id="417"/>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419"/>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2966C2BA"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w:t>
      </w:r>
      <w:r w:rsidR="004D5BD8">
        <w:rPr>
          <w:rFonts w:ascii="Times New Roman" w:eastAsia="Times New Roman" w:hAnsi="Times New Roman" w:cs="Times New Roman"/>
          <w:sz w:val="24"/>
          <w:szCs w:val="24"/>
        </w:rPr>
        <w:fldChar w:fldCharType="begin"/>
      </w:r>
      <w:r w:rsidR="004D5BD8">
        <w:rPr>
          <w:rFonts w:ascii="Times New Roman" w:eastAsia="Times New Roman" w:hAnsi="Times New Roman" w:cs="Times New Roman"/>
          <w:sz w:val="24"/>
          <w:szCs w:val="24"/>
        </w:rPr>
        <w:instrText xml:space="preserve"> ADDIN ZOTERO_ITEM CSL_CITATION {"citationID":"KAISHG9I","properties":{"formattedCitation":"(Yan &amp; Ming, 2015)","plainCitation":"(Yan &amp; Ming, 2015)","noteIndex":0},"citationItems":[{"id":1159,"uris":["http://zotero.org/users/8165088/items/QZY4R8PF"],"itemData":{"id":1159,"type":"article-journal","container-title":"Journal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004D5BD8">
        <w:rPr>
          <w:rFonts w:ascii="Times New Roman" w:eastAsia="Times New Roman" w:hAnsi="Times New Roman" w:cs="Times New Roman"/>
          <w:sz w:val="24"/>
          <w:szCs w:val="24"/>
        </w:rPr>
        <w:fldChar w:fldCharType="separate"/>
      </w:r>
      <w:r w:rsidR="004D5BD8" w:rsidRPr="004D5BD8">
        <w:rPr>
          <w:rFonts w:ascii="Times New Roman" w:hAnsi="Times New Roman" w:cs="Times New Roman"/>
          <w:sz w:val="24"/>
        </w:rPr>
        <w:t>(Yan &amp; Ming, 2015)</w:t>
      </w:r>
      <w:r w:rsidR="004D5BD8">
        <w:rPr>
          <w:rFonts w:ascii="Times New Roman" w:eastAsia="Times New Roman" w:hAnsi="Times New Roman" w:cs="Times New Roman"/>
          <w:sz w:val="24"/>
          <w:szCs w:val="24"/>
        </w:rPr>
        <w:fldChar w:fldCharType="end"/>
      </w:r>
      <w:r w:rsidRPr="00CC589E">
        <w:rPr>
          <w:rFonts w:ascii="Times New Roman" w:eastAsia="Times New Roman" w:hAnsi="Times New Roman" w:cs="Times New Roman"/>
          <w:sz w:val="24"/>
          <w:szCs w:val="24"/>
        </w:rPr>
        <w:t xml:space="preserve">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w:t>
      </w:r>
      <w:r w:rsidRPr="00CC589E">
        <w:rPr>
          <w:rFonts w:ascii="Times New Roman" w:eastAsia="Times New Roman" w:hAnsi="Times New Roman" w:cs="Times New Roman"/>
          <w:sz w:val="24"/>
          <w:szCs w:val="24"/>
        </w:rPr>
        <w:lastRenderedPageBreak/>
        <w:t xml:space="preserve">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commentRangeEnd w:id="419"/>
      <w:r w:rsidR="00896ACE">
        <w:rPr>
          <w:rStyle w:val="CommentReference"/>
        </w:rPr>
        <w:commentReference w:id="419"/>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420" w:name="_Toc136518897"/>
      <w:r w:rsidRPr="00765A51">
        <w:t>Representasi</w:t>
      </w:r>
      <w:bookmarkEnd w:id="420"/>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01BE520D" w:rsidR="00A32864" w:rsidRPr="00765A51" w:rsidRDefault="005410CC" w:rsidP="00C37ADA">
      <w:pPr>
        <w:pStyle w:val="Heading3"/>
      </w:pPr>
      <w:bookmarkStart w:id="421" w:name="_Toc136518898"/>
      <w:r w:rsidRPr="005410CC">
        <w:t>Bullying</w:t>
      </w:r>
      <w:bookmarkEnd w:id="421"/>
    </w:p>
    <w:p w14:paraId="5FF5185F" w14:textId="246FC061" w:rsidR="00A32864" w:rsidRPr="00765A51" w:rsidRDefault="005410CC" w:rsidP="00A76DBE">
      <w:pPr>
        <w:ind w:left="709" w:firstLine="720"/>
        <w:jc w:val="both"/>
        <w:rPr>
          <w:rFonts w:ascii="Times New Roman" w:eastAsia="Times New Roman" w:hAnsi="Times New Roman" w:cs="Times New Roman"/>
          <w:sz w:val="24"/>
          <w:szCs w:val="24"/>
        </w:rPr>
      </w:pP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atau perundungan dalam Kamus Besar Bahasa Indonesia memiliki arti kekerasan. </w:t>
      </w:r>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(Sejiwa, 2008)</w:t>
      </w:r>
      <w:r w:rsidR="00A32864" w:rsidRPr="00765A51">
        <w:rPr>
          <w:rFonts w:ascii="Times New Roman" w:eastAsia="Times New Roman" w:hAnsi="Times New Roman" w:cs="Times New Roman"/>
          <w:sz w:val="24"/>
          <w:szCs w:val="24"/>
        </w:rPr>
        <w:fldChar w:fldCharType="end"/>
      </w:r>
      <w:r w:rsidR="00A32864" w:rsidRPr="00765A51">
        <w:rPr>
          <w:rFonts w:ascii="Times New Roman" w:eastAsia="Times New Roman" w:hAnsi="Times New Roman" w:cs="Times New Roman"/>
          <w:sz w:val="24"/>
          <w:szCs w:val="24"/>
        </w:rPr>
        <w:t xml:space="preserve"> Para pelaku yang sering melakukan </w:t>
      </w:r>
      <w:del w:id="422" w:author="NIZAR" w:date="2023-05-25T09:09:00Z">
        <w:r w:rsidR="00056B63" w:rsidRPr="00765A51" w:rsidDel="00743610">
          <w:rPr>
            <w:rFonts w:ascii="Times New Roman" w:eastAsia="Times New Roman" w:hAnsi="Times New Roman" w:cs="Times New Roman"/>
            <w:i/>
            <w:sz w:val="24"/>
            <w:szCs w:val="24"/>
          </w:rPr>
          <w:delText>bullying</w:delText>
        </w:r>
      </w:del>
      <w:r w:rsidRPr="005410CC">
        <w:rPr>
          <w:rFonts w:ascii="Times New Roman" w:eastAsia="Times New Roman" w:hAnsi="Times New Roman" w:cs="Times New Roman"/>
          <w:i/>
          <w:sz w:val="24"/>
          <w:szCs w:val="24"/>
        </w:rPr>
        <w:t>bullying</w:t>
      </w:r>
      <w:r w:rsidR="00A32864" w:rsidRPr="00765A51">
        <w:rPr>
          <w:rFonts w:ascii="Times New Roman" w:eastAsia="Times New Roman" w:hAnsi="Times New Roman" w:cs="Times New Roman"/>
          <w:sz w:val="24"/>
          <w:szCs w:val="24"/>
        </w:rPr>
        <w:t xml:space="preserve"> yaitu individu usia sebaya dengan kekuatan fisik dan senior atau bahkan orang-orang terdekat kita.</w:t>
      </w:r>
      <w:r w:rsidR="00A32864" w:rsidRPr="00765A51">
        <w:rPr>
          <w:rFonts w:ascii="Times New Roman" w:eastAsia="Times New Roman" w:hAnsi="Times New Roman" w:cs="Times New Roman"/>
          <w:sz w:val="24"/>
          <w:szCs w:val="24"/>
        </w:rPr>
        <w:fldChar w:fldCharType="begin"/>
      </w:r>
      <w:r w:rsidR="00A32864" w:rsidRPr="00765A51">
        <w:rPr>
          <w:rFonts w:ascii="Times New Roman" w:eastAsia="Times New Roman" w:hAnsi="Times New Roman" w:cs="Times New Roman"/>
          <w:sz w:val="24"/>
          <w:szCs w:val="24"/>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A32864" w:rsidRPr="00765A51">
        <w:rPr>
          <w:rFonts w:ascii="Times New Roman" w:eastAsia="Times New Roman" w:hAnsi="Times New Roman" w:cs="Times New Roman"/>
          <w:sz w:val="24"/>
          <w:szCs w:val="24"/>
        </w:rPr>
        <w:fldChar w:fldCharType="separate"/>
      </w:r>
      <w:r w:rsidR="00A32864" w:rsidRPr="00765A51">
        <w:rPr>
          <w:rFonts w:ascii="Times New Roman" w:eastAsia="Times New Roman" w:hAnsi="Times New Roman" w:cs="Times New Roman"/>
          <w:sz w:val="24"/>
          <w:szCs w:val="24"/>
        </w:rPr>
        <w:t>(Muhammad, 2009)</w:t>
      </w:r>
      <w:r w:rsidR="00A32864" w:rsidRPr="00765A51">
        <w:rPr>
          <w:rFonts w:ascii="Times New Roman" w:eastAsia="Times New Roman" w:hAnsi="Times New Roman" w:cs="Times New Roman"/>
          <w:sz w:val="24"/>
          <w:szCs w:val="24"/>
        </w:rPr>
        <w:fldChar w:fldCharType="end"/>
      </w:r>
    </w:p>
    <w:p w14:paraId="58B4CE46" w14:textId="51EDE5BF"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Perilaku </w:t>
      </w:r>
      <w:del w:id="423"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w:t>
      </w:r>
      <w:r w:rsidRPr="00765A51">
        <w:rPr>
          <w:rFonts w:ascii="Times New Roman" w:eastAsia="Times New Roman" w:hAnsi="Times New Roman" w:cs="Times New Roman"/>
          <w:sz w:val="24"/>
          <w:szCs w:val="24"/>
        </w:rPr>
        <w:lastRenderedPageBreak/>
        <w:t xml:space="preserve">kemampuan ataupun individu secara keseluruhan. Ada dua jenis dalam </w:t>
      </w:r>
      <w:del w:id="424"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pertama, </w:t>
      </w:r>
      <w:del w:id="425"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fisik merupakan perundungan menyakiti individu lain dengan cara melukai fisiknya (memukul, menampar). Kedua, </w:t>
      </w:r>
      <w:del w:id="426" w:author="NIZAR" w:date="2023-05-25T09:09:00Z">
        <w:r w:rsidR="00056B63" w:rsidRPr="00765A51" w:rsidDel="00743610">
          <w:rPr>
            <w:rFonts w:ascii="Times New Roman" w:eastAsia="Times New Roman" w:hAnsi="Times New Roman" w:cs="Times New Roman"/>
            <w:i/>
            <w:sz w:val="24"/>
            <w:szCs w:val="24"/>
          </w:rPr>
          <w:delText>bullying</w:delText>
        </w:r>
      </w:del>
      <w:r w:rsidR="005410CC" w:rsidRPr="005410CC">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(M. Putri, 2018)</w:t>
      </w:r>
      <w:r w:rsidRPr="00765A51">
        <w:rPr>
          <w:rFonts w:ascii="Times New Roman" w:hAnsi="Times New Roman" w:cs="Times New Roman"/>
          <w:sz w:val="24"/>
          <w:szCs w:val="24"/>
        </w:rPr>
        <w:fldChar w:fldCharType="end"/>
      </w:r>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427" w:name="_Toc136518899"/>
      <w:r w:rsidRPr="00765A51">
        <w:t>Serial Drama Korea</w:t>
      </w:r>
      <w:bookmarkEnd w:id="427"/>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428" w:author="NIZAR" w:date="2023-05-23T12:25:00Z">
          <w:pPr/>
        </w:pPrChange>
      </w:pPr>
      <w:commentRangeStart w:id="429"/>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429"/>
      <w:r w:rsidRPr="00765A51">
        <w:rPr>
          <w:rFonts w:ascii="Times New Roman" w:eastAsia="Times New Roman" w:hAnsi="Times New Roman" w:cs="Times New Roman"/>
          <w:sz w:val="24"/>
          <w:szCs w:val="24"/>
        </w:rPr>
        <w:commentReference w:id="429"/>
      </w:r>
    </w:p>
    <w:p w14:paraId="2ED18EE2" w14:textId="2BE480C0" w:rsidR="00A32864" w:rsidRDefault="00A32864">
      <w:pPr>
        <w:ind w:left="709" w:firstLine="720"/>
        <w:jc w:val="both"/>
        <w:rPr>
          <w:rFonts w:ascii="Times New Roman" w:eastAsia="Times New Roman" w:hAnsi="Times New Roman" w:cs="Times New Roman"/>
          <w:sz w:val="24"/>
          <w:szCs w:val="24"/>
        </w:rPr>
        <w:pPrChange w:id="430" w:author="NIZAR" w:date="2023-05-23T12:25:00Z">
          <w:pPr/>
        </w:pPrChange>
      </w:pPr>
      <w:ins w:id="431" w:author="NIZAR" w:date="2023-05-23T12:18:00Z">
        <w:r w:rsidRPr="00765A51">
          <w:rPr>
            <w:rFonts w:ascii="Times New Roman" w:eastAsia="Times New Roman" w:hAnsi="Times New Roman" w:cs="Times New Roman"/>
            <w:sz w:val="24"/>
            <w:szCs w:val="24"/>
          </w:rPr>
          <w:t>Distribusi digital drama korea yang</w:t>
        </w:r>
      </w:ins>
      <w:ins w:id="432" w:author="NIZAR" w:date="2023-05-23T12:19:00Z">
        <w:r w:rsidRPr="00765A51">
          <w:rPr>
            <w:rFonts w:ascii="Times New Roman" w:eastAsia="Times New Roman" w:hAnsi="Times New Roman" w:cs="Times New Roman"/>
            <w:sz w:val="24"/>
            <w:szCs w:val="24"/>
          </w:rPr>
          <w:t xml:space="preserve"> sangat masif</w:t>
        </w:r>
      </w:ins>
      <w:ins w:id="433" w:author="NIZAR" w:date="2023-05-23T12:21:00Z">
        <w:r w:rsidRPr="00765A51">
          <w:rPr>
            <w:rFonts w:ascii="Times New Roman" w:eastAsia="Times New Roman" w:hAnsi="Times New Roman" w:cs="Times New Roman"/>
            <w:sz w:val="24"/>
            <w:szCs w:val="24"/>
          </w:rPr>
          <w:t xml:space="preserve"> kemudahan akses</w:t>
        </w:r>
      </w:ins>
      <w:ins w:id="434" w:author="NIZAR" w:date="2023-05-23T12:23:00Z">
        <w:r w:rsidRPr="00765A51">
          <w:rPr>
            <w:rFonts w:ascii="Times New Roman" w:eastAsia="Times New Roman" w:hAnsi="Times New Roman" w:cs="Times New Roman"/>
            <w:sz w:val="24"/>
            <w:szCs w:val="24"/>
          </w:rPr>
          <w:t xml:space="preserve"> serta audio visual yang menyentuh hati penonton</w:t>
        </w:r>
      </w:ins>
      <w:ins w:id="435" w:author="NIZAR" w:date="2023-05-23T12:19:00Z">
        <w:r w:rsidRPr="00765A51">
          <w:rPr>
            <w:rFonts w:ascii="Times New Roman" w:eastAsia="Times New Roman" w:hAnsi="Times New Roman" w:cs="Times New Roman"/>
            <w:sz w:val="24"/>
            <w:szCs w:val="24"/>
          </w:rPr>
          <w:t xml:space="preserve">, </w:t>
        </w:r>
      </w:ins>
      <w:ins w:id="436" w:author="NIZAR" w:date="2023-05-23T12:21:00Z">
        <w:r w:rsidRPr="00765A51">
          <w:rPr>
            <w:rFonts w:ascii="Times New Roman" w:eastAsia="Times New Roman" w:hAnsi="Times New Roman" w:cs="Times New Roman"/>
            <w:sz w:val="24"/>
            <w:szCs w:val="24"/>
          </w:rPr>
          <w:t>memengaruhi bertambahnya an</w:t>
        </w:r>
      </w:ins>
      <w:ins w:id="437" w:author="NIZAR" w:date="2023-05-23T12:22:00Z">
        <w:r w:rsidRPr="00765A51">
          <w:rPr>
            <w:rFonts w:ascii="Times New Roman" w:eastAsia="Times New Roman" w:hAnsi="Times New Roman" w:cs="Times New Roman"/>
            <w:sz w:val="24"/>
            <w:szCs w:val="24"/>
          </w:rPr>
          <w:t xml:space="preserve">tusiasme masyarakat </w:t>
        </w:r>
      </w:ins>
      <w:ins w:id="438"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439" w:author="NIZAR" w:date="2023-05-31T20:20:00Z">
        <w:r w:rsidRPr="00765A51" w:rsidDel="001D4AEB">
          <w:delText xml:space="preserve">Kajian </w:delText>
        </w:r>
      </w:del>
      <w:bookmarkStart w:id="440" w:name="_Toc136518900"/>
      <w:ins w:id="441" w:author="NIZAR" w:date="2023-05-31T20:20:00Z">
        <w:r>
          <w:t>Penelitian</w:t>
        </w:r>
        <w:r w:rsidRPr="00765A51">
          <w:t xml:space="preserve"> </w:t>
        </w:r>
      </w:ins>
      <w:r w:rsidRPr="00765A51">
        <w:t>Terdahulu</w:t>
      </w:r>
      <w:bookmarkEnd w:id="440"/>
    </w:p>
    <w:p w14:paraId="5F1F2CAC" w14:textId="5F5F9DD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44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44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444"/>
      <w:r w:rsidRPr="00765A51">
        <w:rPr>
          <w:rFonts w:ascii="Times New Roman" w:hAnsi="Times New Roman" w:cs="Times New Roman"/>
          <w:sz w:val="24"/>
          <w:szCs w:val="24"/>
        </w:rPr>
        <w:t xml:space="preserve">jurnal  </w:t>
      </w:r>
      <w:commentRangeEnd w:id="444"/>
      <w:r w:rsidRPr="00765A51">
        <w:rPr>
          <w:rStyle w:val="CommentReference"/>
          <w:rFonts w:ascii="Times New Roman" w:hAnsi="Times New Roman" w:cs="Times New Roman"/>
          <w:sz w:val="24"/>
          <w:szCs w:val="24"/>
        </w:rPr>
        <w:commentReference w:id="444"/>
      </w:r>
      <w:r w:rsidRPr="00765A51">
        <w:rPr>
          <w:rFonts w:ascii="Times New Roman" w:hAnsi="Times New Roman" w:cs="Times New Roman"/>
          <w:sz w:val="24"/>
          <w:szCs w:val="24"/>
        </w:rPr>
        <w:t xml:space="preserve">dengan metode analisis yang digunakan yaitu analisis semiotik </w:t>
      </w:r>
      <w:commentRangeStart w:id="445"/>
      <w:r w:rsidRPr="00765A51">
        <w:rPr>
          <w:rFonts w:ascii="Times New Roman" w:hAnsi="Times New Roman" w:cs="Times New Roman"/>
          <w:sz w:val="24"/>
          <w:szCs w:val="24"/>
        </w:rPr>
        <w:t>model John Fiske</w:t>
      </w:r>
      <w:commentRangeEnd w:id="445"/>
      <w:r w:rsidRPr="00765A51">
        <w:rPr>
          <w:rStyle w:val="CommentReference"/>
          <w:rFonts w:ascii="Times New Roman" w:hAnsi="Times New Roman" w:cs="Times New Roman"/>
          <w:sz w:val="24"/>
          <w:szCs w:val="24"/>
        </w:rPr>
        <w:commentReference w:id="445"/>
      </w:r>
      <w:r w:rsidRPr="00765A51">
        <w:rPr>
          <w:rFonts w:ascii="Times New Roman" w:hAnsi="Times New Roman" w:cs="Times New Roman"/>
          <w:sz w:val="24"/>
          <w:szCs w:val="24"/>
        </w:rPr>
        <w:t xml:space="preserve">. </w:t>
      </w:r>
      <w:commentRangeStart w:id="446"/>
      <w:r w:rsidRPr="00765A51">
        <w:rPr>
          <w:rFonts w:ascii="Times New Roman" w:hAnsi="Times New Roman" w:cs="Times New Roman"/>
          <w:sz w:val="24"/>
          <w:szCs w:val="24"/>
        </w:rPr>
        <w:t xml:space="preserve">Hasil </w:t>
      </w:r>
      <w:commentRangeEnd w:id="446"/>
      <w:r w:rsidRPr="00765A51">
        <w:rPr>
          <w:rStyle w:val="CommentReference"/>
          <w:rFonts w:ascii="Times New Roman" w:hAnsi="Times New Roman" w:cs="Times New Roman"/>
          <w:sz w:val="24"/>
          <w:szCs w:val="24"/>
        </w:rPr>
        <w:commentReference w:id="446"/>
      </w:r>
      <w:r w:rsidRPr="00765A51">
        <w:rPr>
          <w:rFonts w:ascii="Times New Roman" w:hAnsi="Times New Roman" w:cs="Times New Roman"/>
          <w:sz w:val="24"/>
          <w:szCs w:val="24"/>
        </w:rPr>
        <w:t xml:space="preserve">penelitian ini menunjukan salah satu jenis </w:t>
      </w:r>
      <w:del w:id="44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44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449"/>
      <w:r w:rsidRPr="00765A51">
        <w:rPr>
          <w:rFonts w:ascii="Times New Roman" w:hAnsi="Times New Roman" w:cs="Times New Roman"/>
          <w:sz w:val="24"/>
          <w:szCs w:val="24"/>
        </w:rPr>
        <w:t xml:space="preserve">Beda </w:t>
      </w:r>
      <w:commentRangeEnd w:id="449"/>
      <w:r w:rsidRPr="00765A51">
        <w:rPr>
          <w:rStyle w:val="CommentReference"/>
          <w:rFonts w:ascii="Times New Roman" w:hAnsi="Times New Roman" w:cs="Times New Roman"/>
          <w:sz w:val="24"/>
          <w:szCs w:val="24"/>
        </w:rPr>
        <w:commentReference w:id="449"/>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27DD09F6" w:rsidR="001D4AEB" w:rsidRPr="00765A51" w:rsidRDefault="001D4AEB">
      <w:pPr>
        <w:pStyle w:val="ListParagraph"/>
        <w:numPr>
          <w:ilvl w:val="0"/>
          <w:numId w:val="12"/>
        </w:numPr>
        <w:ind w:left="709"/>
        <w:jc w:val="both"/>
        <w:rPr>
          <w:rFonts w:ascii="Times New Roman" w:hAnsi="Times New Roman" w:cs="Times New Roman"/>
          <w:sz w:val="24"/>
          <w:szCs w:val="24"/>
        </w:rPr>
        <w:pPrChange w:id="450" w:author="NIZAR" w:date="2023-05-23T21:00:00Z">
          <w:pPr>
            <w:pStyle w:val="ListParagraph"/>
            <w:numPr>
              <w:ilvl w:val="3"/>
              <w:numId w:val="1"/>
            </w:numPr>
            <w:ind w:left="426" w:hanging="360"/>
          </w:pPr>
        </w:pPrChange>
      </w:pPr>
      <w:del w:id="451"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modern Amerika Serikat, yang terkait dengan bidang penelitian, menciptakan suatu gambaran dunia yang penuh dengan </w:delText>
        </w:r>
      </w:del>
      <w:del w:id="452"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del w:id="453"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454"/>
      <w:ins w:id="455"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456" w:author="NIZAR" w:date="2023-05-23T21:07:00Z">
        <w:r w:rsidRPr="00765A51">
          <w:rPr>
            <w:rFonts w:ascii="Times New Roman" w:hAnsi="Times New Roman" w:cs="Times New Roman"/>
            <w:sz w:val="24"/>
            <w:szCs w:val="24"/>
          </w:rPr>
          <w:t xml:space="preserve"> Penelitian ini berjenis jurnal </w:t>
        </w:r>
      </w:ins>
      <w:ins w:id="457" w:author="NIZAR" w:date="2023-05-23T21:09:00Z">
        <w:r w:rsidRPr="00765A51">
          <w:rPr>
            <w:rFonts w:ascii="Times New Roman" w:hAnsi="Times New Roman" w:cs="Times New Roman"/>
            <w:sz w:val="24"/>
            <w:szCs w:val="24"/>
          </w:rPr>
          <w:t xml:space="preserve">dengan analisis hermeneutik teks media. Pembahasan </w:t>
        </w:r>
      </w:ins>
      <w:ins w:id="458" w:author="NIZAR" w:date="2023-05-23T21:11:00Z">
        <w:r w:rsidRPr="00765A51">
          <w:rPr>
            <w:rFonts w:ascii="Times New Roman" w:hAnsi="Times New Roman" w:cs="Times New Roman"/>
            <w:sz w:val="24"/>
            <w:szCs w:val="24"/>
          </w:rPr>
          <w:t>dalam penelitian ini yaitu tentang represetasi perilaku kekerasan sekolah</w:t>
        </w:r>
      </w:ins>
      <w:ins w:id="459" w:author="NIZAR" w:date="2023-05-23T21:14:00Z">
        <w:r w:rsidRPr="00765A51">
          <w:rPr>
            <w:rFonts w:ascii="Times New Roman" w:hAnsi="Times New Roman" w:cs="Times New Roman"/>
            <w:sz w:val="24"/>
            <w:szCs w:val="24"/>
          </w:rPr>
          <w:t xml:space="preserve"> pada sinema Amerika rentang tahun </w:t>
        </w:r>
        <w:r w:rsidRPr="00765A51">
          <w:rPr>
            <w:rFonts w:ascii="Times New Roman" w:hAnsi="Times New Roman" w:cs="Times New Roman"/>
            <w:sz w:val="24"/>
            <w:szCs w:val="24"/>
          </w:rPr>
          <w:lastRenderedPageBreak/>
          <w:t>1992-2020</w:t>
        </w:r>
      </w:ins>
      <w:ins w:id="460" w:author="NIZAR" w:date="2023-05-23T21:11:00Z">
        <w:r w:rsidRPr="00765A51">
          <w:rPr>
            <w:rFonts w:ascii="Times New Roman" w:hAnsi="Times New Roman" w:cs="Times New Roman"/>
            <w:sz w:val="24"/>
            <w:szCs w:val="24"/>
          </w:rPr>
          <w:t xml:space="preserve">. Analisis dilakukan terhadap beberapa aspek seperti, </w:t>
        </w:r>
      </w:ins>
      <w:ins w:id="461" w:author="NIZAR" w:date="2023-05-23T21:13:00Z">
        <w:r w:rsidRPr="00765A51">
          <w:rPr>
            <w:rFonts w:ascii="Times New Roman" w:hAnsi="Times New Roman" w:cs="Times New Roman"/>
            <w:sz w:val="24"/>
            <w:szCs w:val="24"/>
          </w:rPr>
          <w:t>plot dan karakter.</w:t>
        </w:r>
      </w:ins>
      <w:ins w:id="462" w:author="NIZAR" w:date="2023-05-23T21:15:00Z">
        <w:r w:rsidRPr="00765A51">
          <w:rPr>
            <w:rFonts w:ascii="Times New Roman" w:hAnsi="Times New Roman" w:cs="Times New Roman"/>
            <w:sz w:val="24"/>
            <w:szCs w:val="24"/>
          </w:rPr>
          <w:t xml:space="preserve"> Hasil dari penelitian ini menujukkan bahwa tindakan </w:t>
        </w:r>
      </w:ins>
      <w:del w:id="46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64" w:author="NIZAR" w:date="2023-05-23T21:15:00Z">
        <w:r w:rsidRPr="00765A51">
          <w:rPr>
            <w:rFonts w:ascii="Times New Roman" w:hAnsi="Times New Roman" w:cs="Times New Roman"/>
            <w:sz w:val="24"/>
            <w:szCs w:val="24"/>
          </w:rPr>
          <w:t xml:space="preserve"> itu sangatlah fatal yang disebabkan oleh berbagai faktor motif</w:t>
        </w:r>
      </w:ins>
      <w:ins w:id="465" w:author="NIZAR" w:date="2023-05-23T21:16:00Z">
        <w:r w:rsidRPr="00765A51">
          <w:rPr>
            <w:rFonts w:ascii="Times New Roman" w:hAnsi="Times New Roman" w:cs="Times New Roman"/>
            <w:sz w:val="24"/>
            <w:szCs w:val="24"/>
          </w:rPr>
          <w:t xml:space="preserve"> masalah sosial (seperti dendam, kekuasaan, persaingan).</w:t>
        </w:r>
      </w:ins>
      <w:commentRangeEnd w:id="454"/>
      <w:r w:rsidRPr="00765A51">
        <w:rPr>
          <w:rStyle w:val="CommentReference"/>
          <w:rFonts w:ascii="Times New Roman" w:hAnsi="Times New Roman" w:cs="Times New Roman"/>
          <w:sz w:val="24"/>
          <w:szCs w:val="24"/>
        </w:rPr>
        <w:commentReference w:id="45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5DBD2FC5"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466"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467" w:author="NIZAR" w:date="2023-05-24T07:21:00Z">
        <w:r w:rsidRPr="00765A51">
          <w:rPr>
            <w:rFonts w:ascii="Times New Roman" w:hAnsi="Times New Roman" w:cs="Times New Roman"/>
            <w:sz w:val="24"/>
            <w:szCs w:val="24"/>
          </w:rPr>
          <w:t>Tahun</w:t>
        </w:r>
      </w:ins>
      <w:ins w:id="468" w:author="NIZAR" w:date="2023-05-24T07:22:00Z">
        <w:r w:rsidRPr="00765A51">
          <w:rPr>
            <w:rFonts w:ascii="Times New Roman" w:hAnsi="Times New Roman" w:cs="Times New Roman"/>
            <w:sz w:val="24"/>
            <w:szCs w:val="24"/>
          </w:rPr>
          <w:t xml:space="preserve"> 2019</w:t>
        </w:r>
      </w:ins>
      <w:ins w:id="469" w:author="NIZAR" w:date="2023-05-24T07:21:00Z">
        <w:r w:rsidRPr="00765A51">
          <w:rPr>
            <w:rFonts w:ascii="Times New Roman" w:hAnsi="Times New Roman" w:cs="Times New Roman"/>
            <w:sz w:val="24"/>
            <w:szCs w:val="24"/>
          </w:rPr>
          <w:t xml:space="preserve"> </w:t>
        </w:r>
      </w:ins>
      <w:r w:rsidR="005410CC" w:rsidRPr="005410CC">
        <w:rPr>
          <w:rFonts w:ascii="Times New Roman" w:hAnsi="Times New Roman" w:cs="Times New Roman"/>
          <w:i/>
          <w:sz w:val="24"/>
          <w:szCs w:val="24"/>
        </w:rPr>
        <w:t>Bullying</w:t>
      </w:r>
      <w:ins w:id="470" w:author="NIZAR" w:date="2023-05-24T07:20:00Z">
        <w:r w:rsidRPr="00765A51">
          <w:rPr>
            <w:rFonts w:ascii="Times New Roman" w:hAnsi="Times New Roman" w:cs="Times New Roman"/>
            <w:sz w:val="24"/>
            <w:szCs w:val="24"/>
          </w:rPr>
          <w:t xml:space="preserve"> Dalam Pendidikan (Analisis Semiotika Film Sajen Karya Haqi Ahmad)</w:t>
        </w:r>
      </w:ins>
      <w:ins w:id="471" w:author="NIZAR" w:date="2023-05-24T07:22:00Z">
        <w:r w:rsidRPr="00765A51">
          <w:rPr>
            <w:rFonts w:ascii="Times New Roman" w:hAnsi="Times New Roman" w:cs="Times New Roman"/>
            <w:sz w:val="24"/>
            <w:szCs w:val="24"/>
          </w:rPr>
          <w:t>. Penelitian ini berjenis tesis dengan menggunakan</w:t>
        </w:r>
      </w:ins>
      <w:ins w:id="472" w:author="NIZAR" w:date="2023-05-24T07:28:00Z">
        <w:r w:rsidRPr="00765A51">
          <w:rPr>
            <w:rFonts w:ascii="Times New Roman" w:hAnsi="Times New Roman" w:cs="Times New Roman"/>
            <w:sz w:val="24"/>
            <w:szCs w:val="24"/>
          </w:rPr>
          <w:t xml:space="preserve"> objek sebuah film dan</w:t>
        </w:r>
      </w:ins>
      <w:ins w:id="473" w:author="NIZAR" w:date="2023-05-24T07:22:00Z">
        <w:r w:rsidRPr="00765A51">
          <w:rPr>
            <w:rFonts w:ascii="Times New Roman" w:hAnsi="Times New Roman" w:cs="Times New Roman"/>
            <w:sz w:val="24"/>
            <w:szCs w:val="24"/>
          </w:rPr>
          <w:t xml:space="preserve"> </w:t>
        </w:r>
      </w:ins>
      <w:ins w:id="474" w:author="NIZAR" w:date="2023-05-24T07:23:00Z">
        <w:r w:rsidRPr="00765A51">
          <w:rPr>
            <w:rFonts w:ascii="Times New Roman" w:hAnsi="Times New Roman" w:cs="Times New Roman"/>
            <w:sz w:val="24"/>
            <w:szCs w:val="24"/>
          </w:rPr>
          <w:t>pendekatan kualitatif deksriptif analisis semiotika Charles Sanders Pierce</w:t>
        </w:r>
      </w:ins>
      <w:ins w:id="475" w:author="NIZAR" w:date="2023-05-24T07:24:00Z">
        <w:r w:rsidRPr="00765A51">
          <w:rPr>
            <w:rFonts w:ascii="Times New Roman" w:hAnsi="Times New Roman" w:cs="Times New Roman"/>
            <w:sz w:val="24"/>
            <w:szCs w:val="24"/>
          </w:rPr>
          <w:t xml:space="preserve"> dengan hasil penelitian </w:t>
        </w:r>
      </w:ins>
      <w:ins w:id="476" w:author="NIZAR" w:date="2023-05-24T07:25:00Z">
        <w:r w:rsidRPr="00765A51">
          <w:rPr>
            <w:rFonts w:ascii="Times New Roman" w:hAnsi="Times New Roman" w:cs="Times New Roman"/>
            <w:sz w:val="24"/>
            <w:szCs w:val="24"/>
          </w:rPr>
          <w:t xml:space="preserve">menunjukan </w:t>
        </w:r>
      </w:ins>
      <w:del w:id="47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78" w:author="NIZAR" w:date="2023-05-24T07:25:00Z">
        <w:r w:rsidRPr="00765A51">
          <w:rPr>
            <w:rFonts w:ascii="Times New Roman" w:hAnsi="Times New Roman" w:cs="Times New Roman"/>
            <w:sz w:val="24"/>
            <w:szCs w:val="24"/>
          </w:rPr>
          <w:t xml:space="preserve"> yang umum terjadi di sekolah seperti kekeran fisik, ejekan, dan hinaan dengan </w:t>
        </w:r>
      </w:ins>
      <w:ins w:id="479" w:author="NIZAR" w:date="2023-05-24T07:26:00Z">
        <w:r w:rsidRPr="00765A51">
          <w:rPr>
            <w:rFonts w:ascii="Times New Roman" w:hAnsi="Times New Roman" w:cs="Times New Roman"/>
            <w:sz w:val="24"/>
            <w:szCs w:val="24"/>
          </w:rPr>
          <w:t xml:space="preserve">dilihat </w:t>
        </w:r>
      </w:ins>
      <w:ins w:id="480" w:author="NIZAR" w:date="2023-05-24T07:25:00Z">
        <w:r w:rsidRPr="00765A51">
          <w:rPr>
            <w:rFonts w:ascii="Times New Roman" w:hAnsi="Times New Roman" w:cs="Times New Roman"/>
            <w:sz w:val="24"/>
            <w:szCs w:val="24"/>
          </w:rPr>
          <w:t>menggunakan</w:t>
        </w:r>
      </w:ins>
      <w:ins w:id="481" w:author="NIZAR" w:date="2023-05-24T07:26:00Z">
        <w:r w:rsidRPr="00765A51">
          <w:rPr>
            <w:rFonts w:ascii="Times New Roman" w:hAnsi="Times New Roman" w:cs="Times New Roman"/>
            <w:sz w:val="24"/>
            <w:szCs w:val="24"/>
          </w:rPr>
          <w:t xml:space="preserve"> beberapa</w:t>
        </w:r>
      </w:ins>
      <w:ins w:id="482"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048B3FBF" w:rsidR="001D4AEB" w:rsidRPr="00765A51" w:rsidRDefault="001D4AEB">
      <w:pPr>
        <w:pStyle w:val="ListParagraph"/>
        <w:numPr>
          <w:ilvl w:val="0"/>
          <w:numId w:val="12"/>
        </w:numPr>
        <w:ind w:left="709"/>
        <w:jc w:val="both"/>
        <w:rPr>
          <w:rFonts w:ascii="Times New Roman" w:hAnsi="Times New Roman" w:cs="Times New Roman"/>
          <w:sz w:val="24"/>
          <w:szCs w:val="24"/>
        </w:rPr>
        <w:pPrChange w:id="483" w:author="NIZAR" w:date="2023-05-24T08:19:00Z">
          <w:pPr>
            <w:pStyle w:val="ListParagraph"/>
            <w:numPr>
              <w:ilvl w:val="3"/>
              <w:numId w:val="1"/>
            </w:numPr>
            <w:ind w:left="2880" w:hanging="360"/>
            <w:jc w:val="both"/>
          </w:pPr>
        </w:pPrChange>
      </w:pPr>
      <w:commentRangeStart w:id="484"/>
      <w:ins w:id="485" w:author="NIZAR" w:date="2023-05-24T08:16:00Z">
        <w:r w:rsidRPr="00765A51">
          <w:rPr>
            <w:rFonts w:ascii="Times New Roman" w:hAnsi="Times New Roman" w:cs="Times New Roman"/>
            <w:sz w:val="24"/>
            <w:szCs w:val="24"/>
          </w:rPr>
          <w:t xml:space="preserve">Fadhila Nurul Atika Representasi </w:t>
        </w:r>
      </w:ins>
      <w:r w:rsidR="005410CC" w:rsidRPr="005410CC">
        <w:rPr>
          <w:rFonts w:ascii="Times New Roman" w:hAnsi="Times New Roman" w:cs="Times New Roman"/>
          <w:i/>
          <w:sz w:val="24"/>
          <w:szCs w:val="24"/>
        </w:rPr>
        <w:t>Bullying</w:t>
      </w:r>
      <w:ins w:id="486" w:author="NIZAR" w:date="2023-05-24T08:16:00Z">
        <w:r w:rsidRPr="00765A51">
          <w:rPr>
            <w:rFonts w:ascii="Times New Roman" w:hAnsi="Times New Roman" w:cs="Times New Roman"/>
            <w:sz w:val="24"/>
            <w:szCs w:val="24"/>
          </w:rPr>
          <w:t xml:space="preserve"> dalam Film Joker (Analisis Semiotika Model Roland Barthes)</w:t>
        </w:r>
      </w:ins>
      <w:ins w:id="487"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88"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89"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5410CC" w:rsidRPr="005410CC">
        <w:rPr>
          <w:rFonts w:ascii="Times New Roman" w:hAnsi="Times New Roman" w:cs="Times New Roman"/>
          <w:i/>
          <w:sz w:val="24"/>
          <w:szCs w:val="24"/>
        </w:rPr>
        <w:t>Bullying</w:t>
      </w:r>
      <w:ins w:id="490" w:author="NIZAR" w:date="2023-05-24T08:22:00Z">
        <w:r w:rsidRPr="00765A51">
          <w:rPr>
            <w:rFonts w:ascii="Times New Roman" w:hAnsi="Times New Roman" w:cs="Times New Roman"/>
            <w:sz w:val="24"/>
            <w:szCs w:val="24"/>
          </w:rPr>
          <w:t xml:space="preserve"> yang dialkukan yaitu </w:t>
        </w:r>
      </w:ins>
      <w:del w:id="49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492" w:author="NIZAR" w:date="2023-05-24T08:22:00Z">
        <w:r w:rsidRPr="00765A51">
          <w:rPr>
            <w:rFonts w:ascii="Times New Roman" w:hAnsi="Times New Roman" w:cs="Times New Roman"/>
            <w:sz w:val="24"/>
            <w:szCs w:val="24"/>
          </w:rPr>
          <w:t xml:space="preserve"> fisik dan verbal dengan menghina dan mengancam.</w:t>
        </w:r>
      </w:ins>
      <w:commentRangeEnd w:id="484"/>
      <w:ins w:id="493" w:author="NIZAR" w:date="2023-05-24T08:23:00Z">
        <w:r w:rsidRPr="00765A51">
          <w:rPr>
            <w:rStyle w:val="CommentReference"/>
            <w:rFonts w:ascii="Times New Roman" w:hAnsi="Times New Roman" w:cs="Times New Roman"/>
            <w:sz w:val="24"/>
            <w:szCs w:val="24"/>
          </w:rPr>
          <w:commentReference w:id="484"/>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7AFAB38A" w:rsidR="001D4AEB" w:rsidRPr="00765A51" w:rsidRDefault="001D4AEB">
      <w:pPr>
        <w:pStyle w:val="ListParagraph"/>
        <w:numPr>
          <w:ilvl w:val="0"/>
          <w:numId w:val="12"/>
        </w:numPr>
        <w:ind w:left="709"/>
        <w:jc w:val="both"/>
        <w:rPr>
          <w:rFonts w:ascii="Times New Roman" w:hAnsi="Times New Roman" w:cs="Times New Roman"/>
          <w:sz w:val="24"/>
          <w:szCs w:val="24"/>
        </w:rPr>
        <w:pPrChange w:id="494" w:author="NIZAR" w:date="2023-05-24T08:40:00Z">
          <w:pPr>
            <w:pStyle w:val="ListParagraph"/>
            <w:numPr>
              <w:ilvl w:val="3"/>
              <w:numId w:val="1"/>
            </w:numPr>
            <w:ind w:left="2880" w:hanging="360"/>
            <w:jc w:val="both"/>
          </w:pPr>
        </w:pPrChange>
      </w:pPr>
      <w:commentRangeStart w:id="495"/>
      <w:ins w:id="496" w:author="NIZAR" w:date="2023-05-24T08:40:00Z">
        <w:r w:rsidRPr="00765A51">
          <w:rPr>
            <w:rFonts w:ascii="Times New Roman" w:hAnsi="Times New Roman" w:cs="Times New Roman"/>
            <w:sz w:val="24"/>
            <w:szCs w:val="24"/>
          </w:rPr>
          <w:t xml:space="preserve">Arum Indah Permata Sari Representasi </w:t>
        </w:r>
      </w:ins>
      <w:r w:rsidR="005410CC" w:rsidRPr="005410CC">
        <w:rPr>
          <w:rFonts w:ascii="Times New Roman" w:hAnsi="Times New Roman" w:cs="Times New Roman"/>
          <w:i/>
          <w:sz w:val="24"/>
          <w:szCs w:val="24"/>
        </w:rPr>
        <w:t>Bullying</w:t>
      </w:r>
      <w:ins w:id="497" w:author="NIZAR" w:date="2023-05-24T08:40:00Z">
        <w:r w:rsidRPr="00765A51">
          <w:rPr>
            <w:rFonts w:ascii="Times New Roman" w:hAnsi="Times New Roman" w:cs="Times New Roman"/>
            <w:sz w:val="24"/>
            <w:szCs w:val="24"/>
          </w:rPr>
          <w:t xml:space="preserve"> pada Film “My Little Baby, Jaya”. Penelitian </w:t>
        </w:r>
      </w:ins>
      <w:commentRangeEnd w:id="495"/>
      <w:ins w:id="498" w:author="NIZAR" w:date="2023-05-24T08:41:00Z">
        <w:r w:rsidRPr="00765A51">
          <w:rPr>
            <w:rStyle w:val="CommentReference"/>
            <w:rFonts w:ascii="Times New Roman" w:hAnsi="Times New Roman" w:cs="Times New Roman"/>
            <w:sz w:val="24"/>
            <w:szCs w:val="24"/>
          </w:rPr>
          <w:commentReference w:id="495"/>
        </w:r>
      </w:ins>
      <w:ins w:id="499" w:author="NIZAR" w:date="2023-05-24T08:42:00Z">
        <w:r w:rsidRPr="00765A51">
          <w:rPr>
            <w:rFonts w:ascii="Times New Roman" w:hAnsi="Times New Roman" w:cs="Times New Roman"/>
            <w:sz w:val="24"/>
            <w:szCs w:val="24"/>
          </w:rPr>
          <w:t>ini</w:t>
        </w:r>
      </w:ins>
      <w:ins w:id="500" w:author="NIZAR" w:date="2023-05-24T08:45:00Z">
        <w:r w:rsidRPr="00765A51">
          <w:rPr>
            <w:rFonts w:ascii="Times New Roman" w:hAnsi="Times New Roman" w:cs="Times New Roman"/>
            <w:sz w:val="24"/>
            <w:szCs w:val="24"/>
          </w:rPr>
          <w:t xml:space="preserve"> berjenis skripsi</w:t>
        </w:r>
      </w:ins>
      <w:ins w:id="501"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502" w:author="NIZAR" w:date="2023-05-24T08:44:00Z">
        <w:r w:rsidRPr="00765A51">
          <w:rPr>
            <w:rFonts w:ascii="Times New Roman" w:hAnsi="Times New Roman" w:cs="Times New Roman"/>
            <w:sz w:val="24"/>
            <w:szCs w:val="24"/>
          </w:rPr>
          <w:t>s</w:t>
        </w:r>
      </w:ins>
      <w:ins w:id="503" w:author="NIZAR" w:date="2023-05-24T08:42:00Z">
        <w:r w:rsidRPr="00765A51">
          <w:rPr>
            <w:rFonts w:ascii="Times New Roman" w:hAnsi="Times New Roman" w:cs="Times New Roman"/>
            <w:sz w:val="24"/>
            <w:szCs w:val="24"/>
          </w:rPr>
          <w:t xml:space="preserve"> semiotika </w:t>
        </w:r>
      </w:ins>
      <w:ins w:id="504" w:author="NIZAR" w:date="2023-05-24T08:43:00Z">
        <w:r w:rsidRPr="00765A51">
          <w:rPr>
            <w:rFonts w:ascii="Times New Roman" w:hAnsi="Times New Roman" w:cs="Times New Roman"/>
            <w:sz w:val="24"/>
            <w:szCs w:val="24"/>
          </w:rPr>
          <w:t>Charles Sanders Pierce</w:t>
        </w:r>
      </w:ins>
      <w:ins w:id="505" w:author="NIZAR" w:date="2023-05-24T08:44:00Z">
        <w:r w:rsidRPr="00765A51">
          <w:rPr>
            <w:rFonts w:ascii="Times New Roman" w:hAnsi="Times New Roman" w:cs="Times New Roman"/>
            <w:sz w:val="24"/>
            <w:szCs w:val="24"/>
          </w:rPr>
          <w:t xml:space="preserve"> berbeda dengan peenliti yang menggunakan anailisi Roland Barthes. Hasil </w:t>
        </w:r>
      </w:ins>
      <w:ins w:id="506" w:author="NIZAR" w:date="2023-05-24T08:45:00Z">
        <w:r w:rsidRPr="00765A51">
          <w:rPr>
            <w:rFonts w:ascii="Times New Roman" w:hAnsi="Times New Roman" w:cs="Times New Roman"/>
            <w:sz w:val="24"/>
            <w:szCs w:val="24"/>
          </w:rPr>
          <w:t xml:space="preserve">penelitian menunjukan </w:t>
        </w:r>
      </w:ins>
      <w:del w:id="507"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08"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509"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510"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511" w:author="NIZAR" w:date="2023-05-24T08:48:00Z">
        <w:r w:rsidRPr="00765A51">
          <w:rPr>
            <w:rFonts w:ascii="Times New Roman" w:hAnsi="Times New Roman" w:cs="Times New Roman"/>
            <w:sz w:val="24"/>
            <w:szCs w:val="24"/>
          </w:rPr>
          <w:t>)</w:t>
        </w:r>
      </w:ins>
      <w:ins w:id="512"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513" w:author="NIZAR" w:date="2023-05-24T08:49:00Z">
          <w:pPr>
            <w:pStyle w:val="ListParagraph"/>
            <w:numPr>
              <w:ilvl w:val="3"/>
              <w:numId w:val="1"/>
            </w:numPr>
            <w:ind w:left="2880" w:hanging="360"/>
            <w:jc w:val="both"/>
          </w:pPr>
        </w:pPrChange>
      </w:pPr>
      <w:commentRangeStart w:id="514"/>
      <w:ins w:id="515" w:author="NIZAR" w:date="2023-05-24T08:49:00Z">
        <w:r w:rsidRPr="00765A51">
          <w:rPr>
            <w:rFonts w:ascii="Times New Roman" w:hAnsi="Times New Roman" w:cs="Times New Roman"/>
            <w:sz w:val="24"/>
            <w:szCs w:val="24"/>
          </w:rPr>
          <w:t xml:space="preserve">Akmad Fauzi, Analisis Semiotika Toleransi Beragama dalam Film PK (Peekay). Penelitian terdahulu ini </w:t>
        </w:r>
      </w:ins>
      <w:ins w:id="516"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517"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518"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514"/>
      <w:r w:rsidRPr="00765A51">
        <w:rPr>
          <w:rStyle w:val="CommentReference"/>
          <w:rFonts w:ascii="Times New Roman" w:hAnsi="Times New Roman" w:cs="Times New Roman"/>
          <w:sz w:val="24"/>
          <w:szCs w:val="24"/>
        </w:rPr>
        <w:commentReference w:id="514"/>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28F66CAE" w:rsidR="001D4AEB" w:rsidRPr="00765A51" w:rsidRDefault="001D4AEB">
      <w:pPr>
        <w:pStyle w:val="ListParagraph"/>
        <w:numPr>
          <w:ilvl w:val="0"/>
          <w:numId w:val="12"/>
        </w:numPr>
        <w:ind w:left="709"/>
        <w:jc w:val="both"/>
        <w:rPr>
          <w:rFonts w:ascii="Times New Roman" w:hAnsi="Times New Roman" w:cs="Times New Roman"/>
          <w:sz w:val="24"/>
          <w:szCs w:val="24"/>
        </w:rPr>
        <w:pPrChange w:id="519" w:author="NIZAR" w:date="2023-05-24T09:31:00Z">
          <w:pPr>
            <w:pStyle w:val="ListParagraph"/>
            <w:numPr>
              <w:ilvl w:val="3"/>
              <w:numId w:val="1"/>
            </w:numPr>
            <w:ind w:left="2880" w:hanging="360"/>
            <w:jc w:val="both"/>
          </w:pPr>
        </w:pPrChange>
      </w:pPr>
      <w:commentRangeStart w:id="520"/>
      <w:ins w:id="521" w:author="NIZAR" w:date="2023-05-24T09:30:00Z">
        <w:r w:rsidRPr="00765A51">
          <w:rPr>
            <w:rFonts w:ascii="Times New Roman" w:hAnsi="Times New Roman" w:cs="Times New Roman"/>
            <w:sz w:val="24"/>
            <w:szCs w:val="24"/>
          </w:rPr>
          <w:t xml:space="preserve">Tri Nanda Ghani R </w:t>
        </w:r>
      </w:ins>
      <w:ins w:id="522" w:author="NIZAR" w:date="2023-05-24T09:31:00Z">
        <w:r w:rsidRPr="00765A51">
          <w:rPr>
            <w:rFonts w:ascii="Times New Roman" w:hAnsi="Times New Roman" w:cs="Times New Roman"/>
            <w:sz w:val="24"/>
            <w:szCs w:val="24"/>
          </w:rPr>
          <w:t xml:space="preserve">berjudul </w:t>
        </w:r>
      </w:ins>
      <w:ins w:id="523" w:author="NIZAR" w:date="2023-05-24T09:30:00Z">
        <w:r w:rsidRPr="00765A51">
          <w:rPr>
            <w:rFonts w:ascii="Times New Roman" w:hAnsi="Times New Roman" w:cs="Times New Roman"/>
            <w:sz w:val="24"/>
            <w:szCs w:val="24"/>
          </w:rPr>
          <w:t xml:space="preserve">Representasi </w:t>
        </w:r>
      </w:ins>
      <w:r w:rsidR="005410CC" w:rsidRPr="005410CC">
        <w:rPr>
          <w:rFonts w:ascii="Times New Roman" w:hAnsi="Times New Roman" w:cs="Times New Roman"/>
          <w:i/>
          <w:sz w:val="24"/>
          <w:szCs w:val="24"/>
        </w:rPr>
        <w:t>Bullying</w:t>
      </w:r>
      <w:ins w:id="524"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525"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526" w:author="NIZAR" w:date="2023-05-24T09:32:00Z">
        <w:r w:rsidRPr="00765A51">
          <w:rPr>
            <w:rFonts w:ascii="Times New Roman" w:hAnsi="Times New Roman" w:cs="Times New Roman"/>
            <w:sz w:val="24"/>
            <w:szCs w:val="24"/>
          </w:rPr>
          <w:t xml:space="preserve"> </w:t>
        </w:r>
        <w:r w:rsidRPr="00765A51">
          <w:rPr>
            <w:rFonts w:ascii="Times New Roman" w:hAnsi="Times New Roman" w:cs="Times New Roman"/>
            <w:sz w:val="24"/>
            <w:szCs w:val="24"/>
          </w:rPr>
          <w:lastRenderedPageBreak/>
          <w:t xml:space="preserve">Objek yang digunakan berbeda dengan peneliti yaitu </w:t>
        </w:r>
      </w:ins>
      <w:ins w:id="527"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528"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29" w:author="NIZAR" w:date="2023-05-24T09:33:00Z">
        <w:r w:rsidRPr="00765A51">
          <w:rPr>
            <w:rFonts w:ascii="Times New Roman" w:hAnsi="Times New Roman" w:cs="Times New Roman"/>
            <w:sz w:val="24"/>
            <w:szCs w:val="24"/>
          </w:rPr>
          <w:t xml:space="preserve"> terjadi dimanapun bahkan di tepat pendidikan, dengan pelaku </w:t>
        </w:r>
      </w:ins>
      <w:del w:id="53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31"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520"/>
      <w:ins w:id="532" w:author="NIZAR" w:date="2023-05-24T09:34:00Z">
        <w:r w:rsidRPr="00765A51">
          <w:rPr>
            <w:rStyle w:val="CommentReference"/>
            <w:rFonts w:ascii="Times New Roman" w:hAnsi="Times New Roman" w:cs="Times New Roman"/>
            <w:sz w:val="24"/>
            <w:szCs w:val="24"/>
          </w:rPr>
          <w:commentReference w:id="520"/>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675BCEA3"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533"/>
      <w:ins w:id="534" w:author="NIZAR" w:date="2023-05-24T09:39:00Z">
        <w:r w:rsidRPr="00765A51">
          <w:rPr>
            <w:rFonts w:ascii="Times New Roman" w:hAnsi="Times New Roman" w:cs="Times New Roman"/>
            <w:sz w:val="24"/>
            <w:szCs w:val="24"/>
          </w:rPr>
          <w:t xml:space="preserve">Ajeng Septiani berjudul </w:t>
        </w:r>
      </w:ins>
      <w:r w:rsidR="005410CC" w:rsidRPr="005410CC">
        <w:rPr>
          <w:rFonts w:ascii="Times New Roman" w:hAnsi="Times New Roman" w:cs="Times New Roman"/>
          <w:i/>
          <w:sz w:val="24"/>
          <w:szCs w:val="24"/>
        </w:rPr>
        <w:t>Bullying</w:t>
      </w:r>
      <w:ins w:id="535" w:author="NIZAR" w:date="2023-05-24T09:39:00Z">
        <w:r w:rsidRPr="00765A51">
          <w:rPr>
            <w:rFonts w:ascii="Times New Roman" w:hAnsi="Times New Roman" w:cs="Times New Roman"/>
            <w:sz w:val="24"/>
            <w:szCs w:val="24"/>
          </w:rPr>
          <w:t xml:space="preserve"> dalam Film Uahan Geojitmal: Kajian Sosiologi Sastra. Penelitian </w:t>
        </w:r>
      </w:ins>
      <w:ins w:id="536" w:author="NIZAR" w:date="2023-05-24T09:40:00Z">
        <w:r w:rsidRPr="00765A51">
          <w:rPr>
            <w:rFonts w:ascii="Times New Roman" w:hAnsi="Times New Roman" w:cs="Times New Roman"/>
            <w:sz w:val="24"/>
            <w:szCs w:val="24"/>
          </w:rPr>
          <w:t xml:space="preserve">ini berjenis skripsi denga menggunakan pendekatan </w:t>
        </w:r>
      </w:ins>
      <w:ins w:id="537" w:author="NIZAR" w:date="2023-05-24T09:41:00Z">
        <w:r w:rsidRPr="00765A51">
          <w:rPr>
            <w:rFonts w:ascii="Times New Roman" w:hAnsi="Times New Roman" w:cs="Times New Roman"/>
            <w:sz w:val="24"/>
            <w:szCs w:val="24"/>
          </w:rPr>
          <w:t>sastra. Hasil dalam penelitian terdahulu ini menunjukan beberapa pembag</w:t>
        </w:r>
      </w:ins>
      <w:ins w:id="538" w:author="NIZAR" w:date="2023-05-24T09:42:00Z">
        <w:r w:rsidRPr="00765A51">
          <w:rPr>
            <w:rFonts w:ascii="Times New Roman" w:hAnsi="Times New Roman" w:cs="Times New Roman"/>
            <w:sz w:val="24"/>
            <w:szCs w:val="24"/>
          </w:rPr>
          <w:t>ian</w:t>
        </w:r>
      </w:ins>
      <w:ins w:id="539" w:author="NIZAR" w:date="2023-05-24T09:49:00Z">
        <w:r w:rsidRPr="00765A51">
          <w:rPr>
            <w:rFonts w:ascii="Times New Roman" w:hAnsi="Times New Roman" w:cs="Times New Roman"/>
            <w:sz w:val="24"/>
            <w:szCs w:val="24"/>
          </w:rPr>
          <w:t xml:space="preserve"> bentuk-bentuk</w:t>
        </w:r>
      </w:ins>
      <w:ins w:id="540" w:author="NIZAR" w:date="2023-05-24T09:42:00Z">
        <w:r w:rsidRPr="00765A51">
          <w:rPr>
            <w:rFonts w:ascii="Times New Roman" w:hAnsi="Times New Roman" w:cs="Times New Roman"/>
            <w:sz w:val="24"/>
            <w:szCs w:val="24"/>
          </w:rPr>
          <w:t xml:space="preserve"> </w:t>
        </w:r>
      </w:ins>
      <w:del w:id="54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2" w:author="NIZAR" w:date="2023-05-24T09:42:00Z">
        <w:r w:rsidRPr="00765A51">
          <w:rPr>
            <w:rFonts w:ascii="Times New Roman" w:hAnsi="Times New Roman" w:cs="Times New Roman"/>
            <w:sz w:val="24"/>
            <w:szCs w:val="24"/>
          </w:rPr>
          <w:t xml:space="preserve"> yang terjadi, </w:t>
        </w:r>
      </w:ins>
      <w:del w:id="543"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4"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54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46" w:author="NIZAR" w:date="2023-05-24T09:42:00Z">
        <w:r w:rsidRPr="00765A51">
          <w:rPr>
            <w:rFonts w:ascii="Times New Roman" w:hAnsi="Times New Roman" w:cs="Times New Roman"/>
            <w:sz w:val="24"/>
            <w:szCs w:val="24"/>
          </w:rPr>
          <w:t>.</w:t>
        </w:r>
      </w:ins>
      <w:ins w:id="547" w:author="NIZAR" w:date="2023-05-24T09:43:00Z">
        <w:r w:rsidRPr="00765A51">
          <w:rPr>
            <w:rFonts w:ascii="Times New Roman" w:hAnsi="Times New Roman" w:cs="Times New Roman"/>
            <w:sz w:val="24"/>
            <w:szCs w:val="24"/>
          </w:rPr>
          <w:t xml:space="preserve"> </w:t>
        </w:r>
      </w:ins>
      <w:ins w:id="548" w:author="NIZAR" w:date="2023-05-24T09:44:00Z">
        <w:r w:rsidRPr="00765A51">
          <w:rPr>
            <w:rFonts w:ascii="Times New Roman" w:hAnsi="Times New Roman" w:cs="Times New Roman"/>
            <w:sz w:val="24"/>
            <w:szCs w:val="24"/>
          </w:rPr>
          <w:t xml:space="preserve">Film ini melakukan representasi dan kritik terhadap </w:t>
        </w:r>
      </w:ins>
      <w:del w:id="549"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50"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533"/>
      <w:ins w:id="551" w:author="NIZAR" w:date="2023-05-24T09:45:00Z">
        <w:r w:rsidRPr="00765A51">
          <w:rPr>
            <w:rStyle w:val="CommentReference"/>
            <w:rFonts w:ascii="Times New Roman" w:hAnsi="Times New Roman" w:cs="Times New Roman"/>
            <w:sz w:val="24"/>
            <w:szCs w:val="24"/>
          </w:rPr>
          <w:commentReference w:id="53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25A0F676" w:rsidR="001D4AEB" w:rsidRPr="00765A51" w:rsidRDefault="001D4AEB">
      <w:pPr>
        <w:pStyle w:val="ListParagraph"/>
        <w:numPr>
          <w:ilvl w:val="0"/>
          <w:numId w:val="12"/>
        </w:numPr>
        <w:ind w:left="709"/>
        <w:jc w:val="both"/>
        <w:rPr>
          <w:rFonts w:ascii="Times New Roman" w:hAnsi="Times New Roman" w:cs="Times New Roman"/>
          <w:sz w:val="24"/>
          <w:szCs w:val="24"/>
        </w:rPr>
        <w:pPrChange w:id="552" w:author="NIZAR" w:date="2023-05-24T09:51:00Z">
          <w:pPr>
            <w:pStyle w:val="ListParagraph"/>
            <w:numPr>
              <w:ilvl w:val="3"/>
              <w:numId w:val="1"/>
            </w:numPr>
            <w:ind w:left="2880" w:hanging="360"/>
            <w:jc w:val="both"/>
          </w:pPr>
        </w:pPrChange>
      </w:pPr>
      <w:commentRangeStart w:id="553"/>
      <w:ins w:id="554" w:author="NIZAR" w:date="2023-05-24T09:50:00Z">
        <w:r w:rsidRPr="00765A51">
          <w:rPr>
            <w:rFonts w:ascii="Times New Roman" w:hAnsi="Times New Roman" w:cs="Times New Roman"/>
            <w:sz w:val="24"/>
            <w:szCs w:val="24"/>
          </w:rPr>
          <w:t xml:space="preserve">Prilly Geah Reskiani </w:t>
        </w:r>
      </w:ins>
      <w:ins w:id="555" w:author="NIZAR" w:date="2023-05-24T09:51:00Z">
        <w:r w:rsidRPr="00765A51">
          <w:rPr>
            <w:rFonts w:ascii="Times New Roman" w:hAnsi="Times New Roman" w:cs="Times New Roman"/>
            <w:sz w:val="24"/>
            <w:szCs w:val="24"/>
          </w:rPr>
          <w:t xml:space="preserve">tahun 2021 </w:t>
        </w:r>
      </w:ins>
      <w:ins w:id="556" w:author="NIZAR" w:date="2023-05-24T09:50:00Z">
        <w:r w:rsidRPr="00765A51">
          <w:rPr>
            <w:rFonts w:ascii="Times New Roman" w:hAnsi="Times New Roman" w:cs="Times New Roman"/>
            <w:sz w:val="24"/>
            <w:szCs w:val="24"/>
          </w:rPr>
          <w:t xml:space="preserve">berjudul Representasi </w:t>
        </w:r>
      </w:ins>
      <w:r w:rsidR="005410CC" w:rsidRPr="005410CC">
        <w:rPr>
          <w:rFonts w:ascii="Times New Roman" w:hAnsi="Times New Roman" w:cs="Times New Roman"/>
          <w:i/>
          <w:sz w:val="24"/>
          <w:szCs w:val="24"/>
        </w:rPr>
        <w:t>Bullying</w:t>
      </w:r>
      <w:ins w:id="557" w:author="NIZAR" w:date="2023-05-24T09:50:00Z">
        <w:r w:rsidRPr="00765A51">
          <w:rPr>
            <w:rFonts w:ascii="Times New Roman" w:hAnsi="Times New Roman" w:cs="Times New Roman"/>
            <w:sz w:val="24"/>
            <w:szCs w:val="24"/>
          </w:rPr>
          <w:t xml:space="preserve"> di Dalam Film II</w:t>
        </w:r>
      </w:ins>
      <w:ins w:id="558"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559" w:author="NIZAR" w:date="2023-05-24T09:51:00Z">
        <w:r w:rsidRPr="00765A51">
          <w:rPr>
            <w:rFonts w:ascii="Times New Roman" w:hAnsi="Times New Roman" w:cs="Times New Roman"/>
            <w:sz w:val="24"/>
            <w:szCs w:val="24"/>
          </w:rPr>
          <w:t>interpretatif analisis semiologi komunikasi</w:t>
        </w:r>
      </w:ins>
      <w:ins w:id="560" w:author="NIZAR" w:date="2023-05-24T09:52:00Z">
        <w:r w:rsidRPr="00765A51">
          <w:rPr>
            <w:rFonts w:ascii="Times New Roman" w:hAnsi="Times New Roman" w:cs="Times New Roman"/>
            <w:sz w:val="24"/>
            <w:szCs w:val="24"/>
          </w:rPr>
          <w:t xml:space="preserve">. Hasil penelitian ini menunjukan berbgaia bentuk </w:t>
        </w:r>
      </w:ins>
      <w:del w:id="561"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62" w:author="NIZAR" w:date="2023-05-24T09:52:00Z">
        <w:r w:rsidRPr="00765A51">
          <w:rPr>
            <w:rFonts w:ascii="Times New Roman" w:hAnsi="Times New Roman" w:cs="Times New Roman"/>
            <w:sz w:val="24"/>
            <w:szCs w:val="24"/>
          </w:rPr>
          <w:t xml:space="preserve"> fisik, </w:t>
        </w:r>
      </w:ins>
      <w:ins w:id="563"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553"/>
      <w:ins w:id="564" w:author="NIZAR" w:date="2023-05-24T09:57:00Z">
        <w:r w:rsidRPr="00765A51">
          <w:rPr>
            <w:rStyle w:val="CommentReference"/>
            <w:rFonts w:ascii="Times New Roman" w:hAnsi="Times New Roman" w:cs="Times New Roman"/>
            <w:sz w:val="24"/>
            <w:szCs w:val="24"/>
          </w:rPr>
          <w:commentReference w:id="553"/>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708711A5"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565"/>
      <w:ins w:id="566" w:author="NIZAR" w:date="2023-05-24T09:57:00Z">
        <w:r w:rsidRPr="00765A51">
          <w:rPr>
            <w:rFonts w:ascii="Times New Roman" w:hAnsi="Times New Roman" w:cs="Times New Roman"/>
            <w:sz w:val="24"/>
            <w:szCs w:val="24"/>
          </w:rPr>
          <w:t xml:space="preserve">Nasution tahun 2018 berjudul </w:t>
        </w:r>
      </w:ins>
      <w:ins w:id="567" w:author="NIZAR" w:date="2023-05-24T09:56:00Z">
        <w:r w:rsidRPr="00765A51">
          <w:rPr>
            <w:rFonts w:ascii="Times New Roman" w:hAnsi="Times New Roman" w:cs="Times New Roman"/>
            <w:sz w:val="24"/>
            <w:szCs w:val="24"/>
          </w:rPr>
          <w:t>Fenomena Perundungan Dalam Novel Ayah Mengapa Aku Berbeda Karya Agnes Davonar</w:t>
        </w:r>
      </w:ins>
      <w:ins w:id="568" w:author="NIZAR" w:date="2023-05-24T09:57:00Z">
        <w:r w:rsidRPr="00765A51">
          <w:rPr>
            <w:rFonts w:ascii="Times New Roman" w:hAnsi="Times New Roman" w:cs="Times New Roman"/>
            <w:sz w:val="24"/>
            <w:szCs w:val="24"/>
          </w:rPr>
          <w:t xml:space="preserve">. Penelitian ini berjenis jurnal penelitian </w:t>
        </w:r>
      </w:ins>
      <w:ins w:id="569"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570"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71" w:author="NIZAR" w:date="2023-05-24T09:58:00Z">
        <w:r w:rsidRPr="00765A51">
          <w:rPr>
            <w:rFonts w:ascii="Times New Roman" w:hAnsi="Times New Roman" w:cs="Times New Roman"/>
            <w:sz w:val="24"/>
            <w:szCs w:val="24"/>
          </w:rPr>
          <w:t xml:space="preserve"> atau perundungan.</w:t>
        </w:r>
      </w:ins>
      <w:ins w:id="572" w:author="NIZAR" w:date="2023-05-24T10:00:00Z">
        <w:r w:rsidRPr="00765A51">
          <w:rPr>
            <w:rFonts w:ascii="Times New Roman" w:hAnsi="Times New Roman" w:cs="Times New Roman"/>
            <w:sz w:val="24"/>
            <w:szCs w:val="24"/>
          </w:rPr>
          <w:t xml:space="preserve"> Objek penelitian terdahulu yang digunakan yaitu</w:t>
        </w:r>
      </w:ins>
      <w:ins w:id="573"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74" w:author="NIZAR" w:date="2023-05-24T09:59:00Z">
        <w:r w:rsidRPr="00765A51">
          <w:rPr>
            <w:rFonts w:ascii="Times New Roman" w:hAnsi="Times New Roman" w:cs="Times New Roman"/>
            <w:sz w:val="24"/>
            <w:szCs w:val="24"/>
          </w:rPr>
          <w:t xml:space="preserve"> Hasil penelitian menunjukan bentuk-bentuk </w:t>
        </w:r>
      </w:ins>
      <w:del w:id="575" w:author="NIZAR" w:date="2023-05-25T09:09:00Z">
        <w:r w:rsidRPr="00765A51" w:rsidDel="00743610">
          <w:rPr>
            <w:rFonts w:ascii="Times New Roman" w:hAnsi="Times New Roman" w:cs="Times New Roman"/>
            <w:i/>
            <w:sz w:val="24"/>
            <w:szCs w:val="24"/>
          </w:rPr>
          <w:delText>bullying</w:delText>
        </w:r>
      </w:del>
      <w:r w:rsidR="005410CC" w:rsidRPr="005410CC">
        <w:rPr>
          <w:rFonts w:ascii="Times New Roman" w:hAnsi="Times New Roman" w:cs="Times New Roman"/>
          <w:i/>
          <w:sz w:val="24"/>
          <w:szCs w:val="24"/>
        </w:rPr>
        <w:t>bullying</w:t>
      </w:r>
      <w:ins w:id="576" w:author="NIZAR" w:date="2023-05-24T09:59:00Z">
        <w:r w:rsidRPr="00765A51">
          <w:rPr>
            <w:rFonts w:ascii="Times New Roman" w:hAnsi="Times New Roman" w:cs="Times New Roman"/>
            <w:sz w:val="24"/>
            <w:szCs w:val="24"/>
          </w:rPr>
          <w:t xml:space="preserve"> </w:t>
        </w:r>
      </w:ins>
      <w:ins w:id="577" w:author="NIZAR" w:date="2023-05-24T10:00:00Z">
        <w:r w:rsidRPr="00765A51">
          <w:rPr>
            <w:rFonts w:ascii="Times New Roman" w:hAnsi="Times New Roman" w:cs="Times New Roman"/>
            <w:sz w:val="24"/>
            <w:szCs w:val="24"/>
          </w:rPr>
          <w:t>(perundungan) menjadi verbal, fisik, mental psikologis.</w:t>
        </w:r>
      </w:ins>
      <w:commentRangeEnd w:id="565"/>
      <w:ins w:id="578" w:author="NIZAR" w:date="2023-05-24T10:01:00Z">
        <w:r w:rsidRPr="00765A51">
          <w:rPr>
            <w:rStyle w:val="CommentReference"/>
            <w:rFonts w:ascii="Times New Roman" w:hAnsi="Times New Roman" w:cs="Times New Roman"/>
            <w:sz w:val="24"/>
            <w:szCs w:val="24"/>
          </w:rPr>
          <w:commentReference w:id="565"/>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0D9E76CB" w14:textId="2E551E81" w:rsidR="001D4AEB" w:rsidRDefault="00882B6D" w:rsidP="00025AF9">
      <w:pPr>
        <w:pStyle w:val="Heading1"/>
      </w:pPr>
      <w:r>
        <w:lastRenderedPageBreak/>
        <w:br/>
      </w:r>
      <w:bookmarkStart w:id="579" w:name="_Toc136518901"/>
      <w:r>
        <w:t>METODE PENELITIAN</w:t>
      </w:r>
      <w:bookmarkEnd w:id="579"/>
    </w:p>
    <w:p w14:paraId="128005F2" w14:textId="77777777" w:rsidR="000E55C8" w:rsidRPr="000E55C8" w:rsidRDefault="000E55C8" w:rsidP="000E55C8"/>
    <w:p w14:paraId="1067288A" w14:textId="52A42857" w:rsidR="00072357" w:rsidRDefault="00072357" w:rsidP="004826EE">
      <w:pPr>
        <w:pStyle w:val="Heading2"/>
      </w:pPr>
      <w:bookmarkStart w:id="580" w:name="_Toc136518902"/>
      <w:r>
        <w:t>Pendekatan Penelitian</w:t>
      </w:r>
      <w:bookmarkEnd w:id="580"/>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81"/>
      <w:ins w:id="582"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83"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84" w:author="NIZAR" w:date="2023-05-25T08:19:00Z">
        <w:r w:rsidRPr="00765A51">
          <w:rPr>
            <w:rFonts w:ascii="Times New Roman" w:hAnsi="Times New Roman" w:cs="Times New Roman"/>
            <w:sz w:val="24"/>
            <w:szCs w:val="24"/>
          </w:rPr>
          <w:t>alamiah.</w:t>
        </w:r>
      </w:ins>
      <w:commentRangeEnd w:id="581"/>
      <w:r w:rsidRPr="00765A51">
        <w:rPr>
          <w:rStyle w:val="CommentReference"/>
          <w:rFonts w:ascii="Times New Roman" w:hAnsi="Times New Roman" w:cs="Times New Roman"/>
          <w:sz w:val="24"/>
          <w:szCs w:val="24"/>
        </w:rPr>
        <w:commentReference w:id="581"/>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85"/>
      <w:ins w:id="586"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87" w:author="NIZAR" w:date="2023-05-25T08:29:00Z">
        <w:r w:rsidRPr="00765A51">
          <w:rPr>
            <w:rFonts w:ascii="Times New Roman" w:hAnsi="Times New Roman" w:cs="Times New Roman"/>
            <w:sz w:val="24"/>
            <w:szCs w:val="24"/>
          </w:rPr>
          <w:t xml:space="preserve">fenomena yang akan </w:t>
        </w:r>
      </w:ins>
      <w:ins w:id="588"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89"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90" w:author="NIZAR" w:date="2023-05-25T08:34:00Z">
        <w:r w:rsidRPr="00765A51">
          <w:rPr>
            <w:rFonts w:ascii="Times New Roman" w:hAnsi="Times New Roman" w:cs="Times New Roman"/>
            <w:sz w:val="24"/>
            <w:szCs w:val="24"/>
          </w:rPr>
          <w:t>(alamiah) untuk menafsirkan sebuah fenomena yang terjadi pada</w:t>
        </w:r>
      </w:ins>
      <w:ins w:id="591" w:author="NIZAR" w:date="2023-05-25T08:35:00Z">
        <w:r w:rsidRPr="00765A51">
          <w:rPr>
            <w:rFonts w:ascii="Times New Roman" w:hAnsi="Times New Roman" w:cs="Times New Roman"/>
            <w:sz w:val="24"/>
            <w:szCs w:val="24"/>
          </w:rPr>
          <w:t xml:space="preserve"> sosial dengan </w:t>
        </w:r>
      </w:ins>
      <w:ins w:id="592"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85"/>
      <w:r w:rsidRPr="00BE0634">
        <w:commentReference w:id="585"/>
      </w:r>
    </w:p>
    <w:p w14:paraId="7EAC685E" w14:textId="7E205760" w:rsidR="00072357" w:rsidRDefault="00BE0634" w:rsidP="00BE0634">
      <w:pPr>
        <w:ind w:left="426" w:firstLine="720"/>
        <w:jc w:val="both"/>
        <w:rPr>
          <w:ins w:id="593" w:author="NIZAR" w:date="2023-06-01T10:38:00Z"/>
          <w:rFonts w:ascii="Times New Roman" w:hAnsi="Times New Roman" w:cs="Times New Roman"/>
          <w:sz w:val="24"/>
          <w:szCs w:val="24"/>
        </w:rPr>
      </w:pPr>
      <w:commentRangeStart w:id="594"/>
      <w:ins w:id="595" w:author="NIZAR" w:date="2023-05-25T08:44:00Z">
        <w:r w:rsidRPr="00765A51">
          <w:rPr>
            <w:rFonts w:ascii="Times New Roman" w:hAnsi="Times New Roman" w:cs="Times New Roman"/>
            <w:sz w:val="24"/>
            <w:szCs w:val="24"/>
          </w:rPr>
          <w:t xml:space="preserve">Analisis semiotika roland barthes merupkana salah satu analisis teks media </w:t>
        </w:r>
      </w:ins>
      <w:ins w:id="596" w:author="NIZAR" w:date="2023-05-25T08:45:00Z">
        <w:r w:rsidRPr="00765A51">
          <w:rPr>
            <w:rFonts w:ascii="Times New Roman" w:hAnsi="Times New Roman" w:cs="Times New Roman"/>
            <w:sz w:val="24"/>
            <w:szCs w:val="24"/>
          </w:rPr>
          <w:t xml:space="preserve">untuk memahami makna yang terdapat pada sebuah tanda-tanda. Pendekatan </w:t>
        </w:r>
      </w:ins>
      <w:ins w:id="597"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98" w:author="NIZAR" w:date="2023-05-25T08:47:00Z">
        <w:r w:rsidRPr="00765A51">
          <w:rPr>
            <w:rFonts w:ascii="Times New Roman" w:hAnsi="Times New Roman" w:cs="Times New Roman"/>
            <w:sz w:val="24"/>
            <w:szCs w:val="24"/>
          </w:rPr>
          <w:t xml:space="preserve">pada adegan </w:t>
        </w:r>
      </w:ins>
      <w:del w:id="599"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600"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601"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602" w:author="NIZAR" w:date="2023-05-25T08:47:00Z">
        <w:r w:rsidRPr="00765A51">
          <w:rPr>
            <w:rFonts w:ascii="Times New Roman" w:hAnsi="Times New Roman" w:cs="Times New Roman"/>
            <w:sz w:val="24"/>
            <w:szCs w:val="24"/>
          </w:rPr>
          <w:t xml:space="preserve"> sehingga mendapatkan representasi </w:t>
        </w:r>
      </w:ins>
      <w:del w:id="603" w:author="NIZAR" w:date="2023-05-25T09:09:00Z">
        <w:r w:rsidRPr="00765A51" w:rsidDel="00743610">
          <w:rPr>
            <w:rFonts w:ascii="Times New Roman" w:hAnsi="Times New Roman" w:cs="Times New Roman"/>
            <w:i/>
            <w:sz w:val="24"/>
            <w:szCs w:val="24"/>
          </w:rPr>
          <w:delText>bullying</w:delText>
        </w:r>
      </w:del>
      <w:r w:rsidRPr="005410CC">
        <w:rPr>
          <w:rFonts w:ascii="Times New Roman" w:hAnsi="Times New Roman" w:cs="Times New Roman"/>
          <w:i/>
          <w:sz w:val="24"/>
          <w:szCs w:val="24"/>
        </w:rPr>
        <w:t>bullying</w:t>
      </w:r>
      <w:ins w:id="604" w:author="NIZAR" w:date="2023-05-25T08:47:00Z">
        <w:r w:rsidRPr="00765A51">
          <w:rPr>
            <w:rFonts w:ascii="Times New Roman" w:hAnsi="Times New Roman" w:cs="Times New Roman"/>
            <w:sz w:val="24"/>
            <w:szCs w:val="24"/>
          </w:rPr>
          <w:t>.</w:t>
        </w:r>
      </w:ins>
      <w:commentRangeEnd w:id="594"/>
      <w:r w:rsidRPr="00765A51">
        <w:rPr>
          <w:rStyle w:val="CommentReference"/>
          <w:rFonts w:ascii="Times New Roman" w:hAnsi="Times New Roman" w:cs="Times New Roman"/>
          <w:sz w:val="24"/>
          <w:szCs w:val="24"/>
        </w:rPr>
        <w:commentReference w:id="594"/>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ajian konotasi dan denotasi. Penelitian akan dilakukan dengan mengkaji pemaknaan tanda-tanda konteks bullying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605" w:name="_Toc136518903"/>
      <w:r>
        <w:t>Subjek</w:t>
      </w:r>
      <w:ins w:id="606" w:author="NIZAR" w:date="2023-06-01T10:37:00Z">
        <w:r w:rsidR="00F8385F">
          <w:t xml:space="preserve"> dan Objek </w:t>
        </w:r>
      </w:ins>
      <w:del w:id="607"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605"/>
    </w:p>
    <w:p w14:paraId="7A9FCEE7" w14:textId="61E2729E" w:rsidR="00644F1E" w:rsidRDefault="00644F1E" w:rsidP="00644F1E">
      <w:pPr>
        <w:ind w:left="426" w:firstLine="720"/>
        <w:jc w:val="both"/>
        <w:rPr>
          <w:ins w:id="608" w:author="NIZAR" w:date="2023-06-01T10:38:00Z"/>
          <w:rFonts w:ascii="Times New Roman" w:hAnsi="Times New Roman" w:cs="Times New Roman"/>
          <w:sz w:val="24"/>
          <w:szCs w:val="24"/>
        </w:rPr>
      </w:pPr>
      <w:r w:rsidRPr="00DE10C9">
        <w:rPr>
          <w:rFonts w:ascii="Times New Roman" w:hAnsi="Times New Roman" w:cs="Times New Roman"/>
          <w:sz w:val="24"/>
          <w:szCs w:val="24"/>
        </w:rPr>
        <w:t>Subjek yang digunakan pada penelitian ini merupakan serial drama korea rots, sedangkan objek pada penelitian ini yaitu berbagai adegan konteks bullying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609" w:name="_Toc136518904"/>
      <w:r>
        <w:t xml:space="preserve">Jenis dan </w:t>
      </w:r>
      <w:r w:rsidRPr="00882B6D">
        <w:t>Sumber Data</w:t>
      </w:r>
      <w:bookmarkEnd w:id="609"/>
      <w:del w:id="610"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611" w:name="_Toc136518905"/>
      <w:r w:rsidRPr="00267CE9">
        <w:t>Data Primer</w:t>
      </w:r>
      <w:bookmarkEnd w:id="611"/>
    </w:p>
    <w:p w14:paraId="4481C7DA" w14:textId="129BE50E" w:rsidR="00A20CC6" w:rsidRDefault="00A20CC6" w:rsidP="00C37ADA">
      <w:pPr>
        <w:pStyle w:val="Heading3"/>
        <w:rPr>
          <w:ins w:id="612" w:author="NIZAR" w:date="2023-06-01T10:37:00Z"/>
        </w:rPr>
      </w:pPr>
      <w:bookmarkStart w:id="613" w:name="_Toc136518906"/>
      <w:r w:rsidRPr="00267CE9">
        <w:t>Data Sekunder</w:t>
      </w:r>
      <w:bookmarkEnd w:id="613"/>
    </w:p>
    <w:p w14:paraId="2477F792" w14:textId="2787B040" w:rsidR="000378FF" w:rsidRPr="003301C7" w:rsidRDefault="000378FF">
      <w:pPr>
        <w:pPrChange w:id="614" w:author="NIZAR" w:date="2023-06-01T10:37:00Z">
          <w:pPr>
            <w:pStyle w:val="Heading3"/>
          </w:pPr>
        </w:pPrChange>
      </w:pPr>
    </w:p>
    <w:p w14:paraId="4F1E9B03" w14:textId="1A6A5A89" w:rsidR="00882B6D" w:rsidRDefault="00CD1141" w:rsidP="004826EE">
      <w:pPr>
        <w:pStyle w:val="Heading2"/>
      </w:pPr>
      <w:bookmarkStart w:id="615" w:name="_Toc136518907"/>
      <w:r>
        <w:t>Waktu</w:t>
      </w:r>
      <w:r w:rsidR="00882B6D" w:rsidRPr="00882B6D">
        <w:t xml:space="preserve"> Penelitian</w:t>
      </w:r>
      <w:bookmarkEnd w:id="615"/>
    </w:p>
    <w:p w14:paraId="7D20096A" w14:textId="1BCC47E5" w:rsidR="00F3399A" w:rsidRPr="00526937" w:rsidRDefault="00F3399A">
      <w:pPr>
        <w:ind w:left="426" w:firstLine="720"/>
        <w:jc w:val="both"/>
        <w:rPr>
          <w:ins w:id="616" w:author="NIZAR" w:date="2023-06-01T10:37:00Z"/>
          <w:rFonts w:ascii="Times New Roman" w:hAnsi="Times New Roman" w:cs="Times New Roman"/>
          <w:sz w:val="24"/>
          <w:szCs w:val="24"/>
        </w:rPr>
        <w:pPrChange w:id="617" w:author="NIZAR" w:date="2023-06-01T10:36:00Z">
          <w:pPr/>
        </w:pPrChange>
      </w:pPr>
      <w:ins w:id="618" w:author="NIZAR" w:date="2023-06-01T10:35:00Z">
        <w:r w:rsidRPr="00526937">
          <w:rPr>
            <w:rFonts w:ascii="Times New Roman" w:hAnsi="Times New Roman" w:cs="Times New Roman"/>
            <w:sz w:val="24"/>
            <w:szCs w:val="24"/>
            <w:rPrChange w:id="619" w:author="NIZAR" w:date="2023-06-01T10:36:00Z">
              <w:rPr/>
            </w:rPrChange>
          </w:rPr>
          <w:t xml:space="preserve">Penelitian ini dilakukan pada Mei tahun 2023 sampai dengan Juni </w:t>
        </w:r>
      </w:ins>
      <w:ins w:id="620" w:author="NIZAR" w:date="2023-06-01T10:36:00Z">
        <w:r w:rsidRPr="00526937">
          <w:rPr>
            <w:rFonts w:ascii="Times New Roman" w:hAnsi="Times New Roman" w:cs="Times New Roman"/>
            <w:sz w:val="24"/>
            <w:szCs w:val="24"/>
            <w:rPrChange w:id="621"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622"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623" w:author="NIZAR" w:date="2023-06-01T10:36:00Z">
            <w:rPr/>
          </w:rPrChange>
        </w:rPr>
        <w:pPrChange w:id="624" w:author="NIZAR" w:date="2023-06-01T10:36:00Z">
          <w:pPr/>
        </w:pPrChange>
      </w:pPr>
    </w:p>
    <w:p w14:paraId="30E0B4C7" w14:textId="77777777" w:rsidR="00A20CC6" w:rsidRDefault="00A20CC6" w:rsidP="00A20CC6">
      <w:pPr>
        <w:pStyle w:val="Heading2"/>
      </w:pPr>
      <w:bookmarkStart w:id="625" w:name="_Toc136518908"/>
      <w:r w:rsidRPr="00882B6D">
        <w:lastRenderedPageBreak/>
        <w:t>Teknik Pengumpulan Data (Dokumentasi,Observasi)</w:t>
      </w:r>
      <w:bookmarkEnd w:id="625"/>
    </w:p>
    <w:p w14:paraId="3784038B" w14:textId="77777777" w:rsidR="00A20CC6" w:rsidRDefault="00A20CC6" w:rsidP="00C37ADA">
      <w:pPr>
        <w:pStyle w:val="Heading3"/>
      </w:pPr>
      <w:bookmarkStart w:id="626" w:name="_Toc136518909"/>
      <w:r>
        <w:t>Observasi</w:t>
      </w:r>
      <w:bookmarkEnd w:id="626"/>
    </w:p>
    <w:p w14:paraId="5E88CFC0" w14:textId="77777777" w:rsidR="00A20CC6" w:rsidRPr="00E32751" w:rsidRDefault="00A20CC6" w:rsidP="00A20CC6">
      <w:pPr>
        <w:ind w:left="709" w:firstLine="720"/>
        <w:jc w:val="both"/>
        <w:rPr>
          <w:rFonts w:ascii="Times New Roman" w:hAnsi="Times New Roman" w:cs="Times New Roman"/>
          <w:sz w:val="24"/>
          <w:szCs w:val="24"/>
        </w:rPr>
      </w:pPr>
      <w:ins w:id="627" w:author="NIZAR" w:date="2023-06-01T09:25:00Z">
        <w:r w:rsidRPr="00E32751">
          <w:rPr>
            <w:rFonts w:ascii="Times New Roman" w:hAnsi="Times New Roman" w:cs="Times New Roman"/>
            <w:sz w:val="24"/>
            <w:szCs w:val="24"/>
          </w:rPr>
          <w:t xml:space="preserve">Observasi </w:t>
        </w:r>
      </w:ins>
      <w:ins w:id="628" w:author="NIZAR" w:date="2023-06-01T09:26:00Z">
        <w:r w:rsidRPr="00E32751">
          <w:rPr>
            <w:rFonts w:ascii="Times New Roman" w:hAnsi="Times New Roman" w:cs="Times New Roman"/>
            <w:sz w:val="24"/>
            <w:szCs w:val="24"/>
          </w:rPr>
          <w:t>merupakan</w:t>
        </w:r>
      </w:ins>
      <w:ins w:id="629"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630"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631" w:author="NIZAR" w:date="2023-06-01T09:27:00Z">
        <w:r w:rsidRPr="00E32751">
          <w:rPr>
            <w:rFonts w:ascii="Times New Roman" w:hAnsi="Times New Roman" w:cs="Times New Roman"/>
            <w:sz w:val="24"/>
            <w:szCs w:val="24"/>
          </w:rPr>
          <w:t xml:space="preserve"> </w:t>
        </w:r>
      </w:ins>
      <w:ins w:id="632" w:author="NIZAR" w:date="2023-06-01T09:40:00Z">
        <w:r>
          <w:rPr>
            <w:rFonts w:ascii="Times New Roman" w:hAnsi="Times New Roman" w:cs="Times New Roman"/>
            <w:sz w:val="24"/>
            <w:szCs w:val="24"/>
          </w:rPr>
          <w:t xml:space="preserve">Hasil dari observasi dilakukan </w:t>
        </w:r>
      </w:ins>
      <w:ins w:id="633"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634" w:author="NIZAR" w:date="2023-06-01T09:27:00Z">
        <w:r w:rsidRPr="00E32751">
          <w:rPr>
            <w:rFonts w:ascii="Times New Roman" w:hAnsi="Times New Roman" w:cs="Times New Roman"/>
            <w:sz w:val="24"/>
            <w:szCs w:val="24"/>
          </w:rPr>
          <w:t xml:space="preserve">Sifat observasi </w:t>
        </w:r>
      </w:ins>
      <w:ins w:id="635" w:author="NIZAR" w:date="2023-06-01T09:28:00Z">
        <w:r w:rsidRPr="00E32751">
          <w:rPr>
            <w:rFonts w:ascii="Times New Roman" w:hAnsi="Times New Roman" w:cs="Times New Roman"/>
            <w:sz w:val="24"/>
            <w:szCs w:val="24"/>
          </w:rPr>
          <w:t>penelitian ini yaitu observasi non partisipan</w:t>
        </w:r>
      </w:ins>
      <w:ins w:id="636" w:author="NIZAR" w:date="2023-06-01T09:29:00Z">
        <w:r w:rsidRPr="00E32751">
          <w:rPr>
            <w:rFonts w:ascii="Times New Roman" w:hAnsi="Times New Roman" w:cs="Times New Roman"/>
            <w:sz w:val="24"/>
            <w:szCs w:val="24"/>
          </w:rPr>
          <w:t xml:space="preserve">, dimana peneliti </w:t>
        </w:r>
      </w:ins>
      <w:ins w:id="637" w:author="NIZAR" w:date="2023-06-01T09:30:00Z">
        <w:r w:rsidRPr="00E32751">
          <w:rPr>
            <w:rFonts w:ascii="Times New Roman" w:hAnsi="Times New Roman" w:cs="Times New Roman"/>
            <w:sz w:val="24"/>
            <w:szCs w:val="24"/>
          </w:rPr>
          <w:t>menyaksikan fenomena dan melakukan pengamatan</w:t>
        </w:r>
      </w:ins>
      <w:ins w:id="638" w:author="NIZAR" w:date="2023-06-01T09:45:00Z">
        <w:r>
          <w:rPr>
            <w:rFonts w:ascii="Times New Roman" w:hAnsi="Times New Roman" w:cs="Times New Roman"/>
            <w:sz w:val="24"/>
            <w:szCs w:val="24"/>
          </w:rPr>
          <w:t xml:space="preserve"> secara independen</w:t>
        </w:r>
      </w:ins>
      <w:ins w:id="639" w:author="NIZAR" w:date="2023-06-01T09:30:00Z">
        <w:r w:rsidRPr="00E32751">
          <w:rPr>
            <w:rFonts w:ascii="Times New Roman" w:hAnsi="Times New Roman" w:cs="Times New Roman"/>
            <w:sz w:val="24"/>
            <w:szCs w:val="24"/>
          </w:rPr>
          <w:t xml:space="preserve"> terhadap fenomena</w:t>
        </w:r>
      </w:ins>
      <w:ins w:id="640" w:author="NIZAR" w:date="2023-06-01T09:31:00Z">
        <w:r w:rsidRPr="00E32751">
          <w:rPr>
            <w:rFonts w:ascii="Times New Roman" w:hAnsi="Times New Roman" w:cs="Times New Roman"/>
            <w:sz w:val="24"/>
            <w:szCs w:val="24"/>
          </w:rPr>
          <w:t xml:space="preserve"> pada </w:t>
        </w:r>
      </w:ins>
      <w:ins w:id="641" w:author="NIZAR" w:date="2023-06-01T09:32:00Z">
        <w:r w:rsidRPr="00E32751">
          <w:rPr>
            <w:rFonts w:ascii="Times New Roman" w:hAnsi="Times New Roman" w:cs="Times New Roman"/>
            <w:sz w:val="24"/>
            <w:szCs w:val="24"/>
          </w:rPr>
          <w:t xml:space="preserve">serial drama </w:t>
        </w:r>
      </w:ins>
      <w:ins w:id="642" w:author="NIZAR" w:date="2023-06-01T09:31:00Z">
        <w:r w:rsidRPr="00E32751">
          <w:rPr>
            <w:rFonts w:ascii="Times New Roman" w:hAnsi="Times New Roman" w:cs="Times New Roman"/>
            <w:sz w:val="24"/>
            <w:szCs w:val="24"/>
          </w:rPr>
          <w:t>Revenge Of Others 2022</w:t>
        </w:r>
      </w:ins>
      <w:ins w:id="643" w:author="NIZAR" w:date="2023-06-01T09:30:00Z">
        <w:r w:rsidRPr="00E32751">
          <w:rPr>
            <w:rFonts w:ascii="Times New Roman" w:hAnsi="Times New Roman" w:cs="Times New Roman"/>
            <w:sz w:val="24"/>
            <w:szCs w:val="24"/>
          </w:rPr>
          <w:t xml:space="preserve"> dengan mengamati beberapa hal yang berkaitan dengan </w:t>
        </w:r>
      </w:ins>
      <w:ins w:id="644"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645" w:name="_Toc136518910"/>
      <w:r>
        <w:t>Dokumentasi</w:t>
      </w:r>
      <w:bookmarkEnd w:id="645"/>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646"/>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646"/>
      <w:r w:rsidR="00454003">
        <w:rPr>
          <w:rStyle w:val="CommentReference"/>
        </w:rPr>
        <w:commentReference w:id="646"/>
      </w:r>
    </w:p>
    <w:p w14:paraId="18E0219F" w14:textId="77777777" w:rsidR="00A20CC6" w:rsidRPr="00714A3E" w:rsidRDefault="00A20CC6" w:rsidP="00A20CC6"/>
    <w:p w14:paraId="635339DF" w14:textId="64EA1F9A" w:rsidR="003F1AD4" w:rsidRDefault="003F1AD4">
      <w:pPr>
        <w:pStyle w:val="Heading2"/>
        <w:rPr>
          <w:ins w:id="647" w:author="NIZAR" w:date="2023-06-01T10:40:00Z"/>
        </w:rPr>
      </w:pPr>
      <w:bookmarkStart w:id="648" w:name="_Toc136518911"/>
      <w:ins w:id="649" w:author="NIZAR" w:date="2023-06-01T10:40:00Z">
        <w:r>
          <w:t xml:space="preserve">Teknik </w:t>
        </w:r>
      </w:ins>
      <w:ins w:id="650" w:author="NIZAR" w:date="2023-06-01T10:41:00Z">
        <w:r w:rsidR="009C4381">
          <w:t>Keabsahan/</w:t>
        </w:r>
      </w:ins>
      <w:ins w:id="651" w:author="NIZAR" w:date="2023-06-01T10:40:00Z">
        <w:r>
          <w:t>Validitas Data</w:t>
        </w:r>
        <w:bookmarkEnd w:id="648"/>
      </w:ins>
    </w:p>
    <w:p w14:paraId="159530CA" w14:textId="0EE1EA50" w:rsidR="003F1AD4" w:rsidRPr="00E80746" w:rsidDel="00E80746" w:rsidRDefault="00E11F88">
      <w:pPr>
        <w:ind w:left="426" w:firstLine="720"/>
        <w:jc w:val="both"/>
        <w:rPr>
          <w:del w:id="652" w:author="NIZAR" w:date="2023-06-02T13:41:00Z"/>
          <w:rFonts w:cs="Times New Roman"/>
          <w:szCs w:val="24"/>
        </w:rPr>
        <w:pPrChange w:id="653" w:author="NIZAR" w:date="2023-06-01T10:40:00Z">
          <w:pPr>
            <w:pStyle w:val="Heading2"/>
          </w:pPr>
        </w:pPrChange>
      </w:pPr>
      <w:commentRangeStart w:id="654"/>
      <w:del w:id="655"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654"/>
      <w:r w:rsidR="00A550FC">
        <w:rPr>
          <w:rStyle w:val="CommentReference"/>
        </w:rPr>
        <w:commentReference w:id="654"/>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656"/>
      <w:ins w:id="657" w:author="NIZAR" w:date="2023-06-02T13:29:00Z">
        <w:r w:rsidRPr="00E80746">
          <w:rPr>
            <w:rFonts w:ascii="Times New Roman" w:hAnsi="Times New Roman" w:cs="Times New Roman"/>
            <w:sz w:val="24"/>
            <w:szCs w:val="24"/>
          </w:rPr>
          <w:t>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656"/>
        <w:r w:rsidRPr="00E80746">
          <w:rPr>
            <w:rFonts w:ascii="Times New Roman" w:hAnsi="Times New Roman" w:cs="Times New Roman"/>
            <w:sz w:val="24"/>
            <w:szCs w:val="24"/>
          </w:rPr>
          <w:commentReference w:id="656"/>
        </w:r>
      </w:ins>
    </w:p>
    <w:p w14:paraId="5D7DB33A" w14:textId="2A6ED1DC" w:rsidR="00E11F88" w:rsidDel="00A550FC" w:rsidRDefault="00E11F88" w:rsidP="00E80746">
      <w:pPr>
        <w:ind w:left="426" w:firstLine="720"/>
        <w:jc w:val="both"/>
        <w:rPr>
          <w:del w:id="658" w:author="NIZAR" w:date="2023-06-06T08:22:00Z"/>
          <w:rFonts w:ascii="Times New Roman" w:hAnsi="Times New Roman" w:cs="Times New Roman"/>
          <w:sz w:val="24"/>
          <w:szCs w:val="24"/>
        </w:rPr>
      </w:pPr>
      <w:commentRangeStart w:id="659"/>
      <w:del w:id="660"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659"/>
      <w:r w:rsidR="00A550FC">
        <w:rPr>
          <w:rStyle w:val="CommentReference"/>
        </w:rPr>
        <w:commentReference w:id="659"/>
      </w:r>
    </w:p>
    <w:p w14:paraId="581A2247" w14:textId="05014E07" w:rsidR="00F46CCC" w:rsidRPr="00BA55A9" w:rsidRDefault="00205261" w:rsidP="00E80746">
      <w:pPr>
        <w:ind w:left="426" w:firstLine="720"/>
        <w:jc w:val="both"/>
        <w:rPr>
          <w:rFonts w:ascii="Times New Roman" w:hAnsi="Times New Roman" w:cs="Times New Roman"/>
          <w:sz w:val="24"/>
          <w:szCs w:val="24"/>
          <w:rPrChange w:id="661" w:author="NIZAR" w:date="2023-06-06T08:22:00Z">
            <w:rPr/>
          </w:rPrChange>
        </w:rPr>
      </w:pPr>
      <w:commentRangeStart w:id="662"/>
      <w:ins w:id="663" w:author="NIZAR" w:date="2023-06-06T08:16:00Z">
        <w:r w:rsidRPr="00BA55A9">
          <w:rPr>
            <w:rFonts w:ascii="Times New Roman" w:hAnsi="Times New Roman" w:cs="Times New Roman"/>
            <w:sz w:val="24"/>
            <w:szCs w:val="24"/>
            <w:rPrChange w:id="664" w:author="NIZAR" w:date="2023-06-06T08:22:00Z">
              <w:rPr/>
            </w:rPrChange>
          </w:rPr>
          <w:t xml:space="preserve">Keabsahan informasi sangatlah penting dalam sebuah penelitian untuk melakukan verifikasi sumber </w:t>
        </w:r>
      </w:ins>
      <w:ins w:id="665" w:author="NIZAR" w:date="2023-06-06T08:17:00Z">
        <w:r w:rsidRPr="00BA55A9">
          <w:rPr>
            <w:rFonts w:ascii="Times New Roman" w:hAnsi="Times New Roman" w:cs="Times New Roman"/>
            <w:sz w:val="24"/>
            <w:szCs w:val="24"/>
            <w:rPrChange w:id="666" w:author="NIZAR" w:date="2023-06-06T08:22:00Z">
              <w:rPr/>
            </w:rPrChange>
          </w:rPr>
          <w:t>data informasi yang didapatkan dengan metode yang berbeda.</w:t>
        </w:r>
        <w:r w:rsidR="00AF10C4" w:rsidRPr="00BA55A9">
          <w:rPr>
            <w:rFonts w:ascii="Times New Roman" w:hAnsi="Times New Roman" w:cs="Times New Roman"/>
            <w:sz w:val="24"/>
            <w:szCs w:val="24"/>
            <w:rPrChange w:id="667" w:author="NIZAR" w:date="2023-06-06T08:22:00Z">
              <w:rPr/>
            </w:rPrChange>
          </w:rPr>
          <w:t xml:space="preserve"> Ada beberapa jenis verifikasi </w:t>
        </w:r>
      </w:ins>
      <w:ins w:id="668" w:author="NIZAR" w:date="2023-06-06T08:18:00Z">
        <w:r w:rsidR="00AF10C4" w:rsidRPr="00BA55A9">
          <w:rPr>
            <w:rFonts w:ascii="Times New Roman" w:hAnsi="Times New Roman" w:cs="Times New Roman"/>
            <w:sz w:val="24"/>
            <w:szCs w:val="24"/>
            <w:rPrChange w:id="669" w:author="NIZAR" w:date="2023-06-06T08:22:00Z">
              <w:rPr/>
            </w:rPrChange>
          </w:rPr>
          <w:t xml:space="preserve">triangulasi, yaitu,: </w:t>
        </w:r>
        <w:r w:rsidR="00AF10C4" w:rsidRPr="00BA55A9">
          <w:rPr>
            <w:rFonts w:ascii="Times New Roman" w:hAnsi="Times New Roman" w:cs="Times New Roman"/>
            <w:sz w:val="24"/>
            <w:szCs w:val="24"/>
            <w:rPrChange w:id="670" w:author="NIZAR" w:date="2023-06-06T08:22:00Z">
              <w:rPr>
                <w:i/>
              </w:rPr>
            </w:rPrChange>
          </w:rPr>
          <w:t>cross check</w:t>
        </w:r>
      </w:ins>
      <w:ins w:id="671" w:author="NIZAR" w:date="2023-06-06T08:19:00Z">
        <w:r w:rsidR="00696915" w:rsidRPr="00BA55A9">
          <w:rPr>
            <w:rFonts w:ascii="Times New Roman" w:hAnsi="Times New Roman" w:cs="Times New Roman"/>
            <w:sz w:val="24"/>
            <w:szCs w:val="24"/>
            <w:rPrChange w:id="672" w:author="NIZAR" w:date="2023-06-06T08:22:00Z">
              <w:rPr/>
            </w:rPrChange>
          </w:rPr>
          <w:t xml:space="preserve"> metode penelitian antar peneliti, </w:t>
        </w:r>
      </w:ins>
      <w:ins w:id="673" w:author="NIZAR" w:date="2023-06-06T08:20:00Z">
        <w:r w:rsidR="00696915" w:rsidRPr="00BA55A9">
          <w:rPr>
            <w:rFonts w:ascii="Times New Roman" w:hAnsi="Times New Roman" w:cs="Times New Roman"/>
            <w:sz w:val="24"/>
            <w:szCs w:val="24"/>
            <w:rPrChange w:id="674" w:author="NIZAR" w:date="2023-06-06T08:22:00Z">
              <w:rPr>
                <w:i/>
              </w:rPr>
            </w:rPrChange>
          </w:rPr>
          <w:t xml:space="preserve">cross check </w:t>
        </w:r>
      </w:ins>
      <w:ins w:id="675" w:author="NIZAR" w:date="2023-06-06T08:21:00Z">
        <w:r w:rsidR="00696915" w:rsidRPr="00BA55A9">
          <w:rPr>
            <w:rFonts w:ascii="Times New Roman" w:hAnsi="Times New Roman" w:cs="Times New Roman"/>
            <w:sz w:val="24"/>
            <w:szCs w:val="24"/>
            <w:rPrChange w:id="676" w:author="NIZAR" w:date="2023-06-06T08:22:00Z">
              <w:rPr>
                <w:i/>
              </w:rPr>
            </w:rPrChange>
          </w:rPr>
          <w:t xml:space="preserve">sumber, </w:t>
        </w:r>
        <w:r w:rsidR="00696915" w:rsidRPr="00BA55A9">
          <w:rPr>
            <w:rFonts w:ascii="Times New Roman" w:hAnsi="Times New Roman" w:cs="Times New Roman"/>
            <w:sz w:val="24"/>
            <w:szCs w:val="24"/>
            <w:rPrChange w:id="677" w:author="NIZAR" w:date="2023-06-06T08:22:00Z">
              <w:rPr/>
            </w:rPrChange>
          </w:rPr>
          <w:t xml:space="preserve">dan </w:t>
        </w:r>
        <w:r w:rsidR="00696915" w:rsidRPr="00BA55A9">
          <w:rPr>
            <w:rFonts w:ascii="Times New Roman" w:hAnsi="Times New Roman" w:cs="Times New Roman"/>
            <w:sz w:val="24"/>
            <w:szCs w:val="24"/>
            <w:rPrChange w:id="678" w:author="NIZAR" w:date="2023-06-06T08:22:00Z">
              <w:rPr>
                <w:i/>
              </w:rPr>
            </w:rPrChange>
          </w:rPr>
          <w:t>cross check sumber data informasi.</w:t>
        </w:r>
      </w:ins>
      <w:commentRangeEnd w:id="662"/>
      <w:ins w:id="679" w:author="NIZAR" w:date="2023-06-06T08:22:00Z">
        <w:r w:rsidR="00A550FC" w:rsidRPr="00BA55A9">
          <w:rPr>
            <w:rFonts w:ascii="Times New Roman" w:hAnsi="Times New Roman" w:cs="Times New Roman"/>
            <w:sz w:val="24"/>
            <w:szCs w:val="24"/>
            <w:rPrChange w:id="680" w:author="NIZAR" w:date="2023-06-06T08:22:00Z">
              <w:rPr>
                <w:rStyle w:val="CommentReference"/>
              </w:rPr>
            </w:rPrChange>
          </w:rPr>
          <w:commentReference w:id="662"/>
        </w:r>
      </w:ins>
    </w:p>
    <w:p w14:paraId="12D9D4E1" w14:textId="49C887CA" w:rsidR="005009B2" w:rsidRDefault="005009B2" w:rsidP="00E11F88"/>
    <w:p w14:paraId="2D0E383C" w14:textId="77777777" w:rsidR="005009B2" w:rsidRPr="003301C7" w:rsidRDefault="005009B2" w:rsidP="00E11F88">
      <w:pPr>
        <w:rPr>
          <w:ins w:id="681" w:author="NIZAR" w:date="2023-06-01T10:40:00Z"/>
        </w:rPr>
      </w:pPr>
    </w:p>
    <w:p w14:paraId="043B1FCE" w14:textId="32240447" w:rsidR="00882B6D" w:rsidRPr="00882B6D" w:rsidRDefault="00882B6D" w:rsidP="004826EE">
      <w:pPr>
        <w:pStyle w:val="Heading2"/>
      </w:pPr>
      <w:bookmarkStart w:id="682" w:name="_Toc136518912"/>
      <w:r w:rsidRPr="00882B6D">
        <w:t xml:space="preserve">Teknik </w:t>
      </w:r>
      <w:del w:id="683" w:author="NIZAR" w:date="2023-06-01T10:39:00Z">
        <w:r w:rsidR="00A20CC6" w:rsidDel="0032345A">
          <w:delText>Validitas</w:delText>
        </w:r>
        <w:r w:rsidRPr="00882B6D" w:rsidDel="0032345A">
          <w:delText xml:space="preserve"> </w:delText>
        </w:r>
      </w:del>
      <w:ins w:id="684" w:author="NIZAR" w:date="2023-06-01T10:39:00Z">
        <w:r w:rsidR="0032345A">
          <w:t>Analisis</w:t>
        </w:r>
        <w:r w:rsidR="0032345A" w:rsidRPr="00882B6D">
          <w:t xml:space="preserve"> </w:t>
        </w:r>
      </w:ins>
      <w:r w:rsidRPr="00882B6D">
        <w:t>Data</w:t>
      </w:r>
      <w:bookmarkEnd w:id="682"/>
    </w:p>
    <w:p w14:paraId="076B760E" w14:textId="6CECB503" w:rsidR="00C072D9" w:rsidRPr="003301C7" w:rsidRDefault="00176281">
      <w:pPr>
        <w:ind w:left="426" w:firstLine="720"/>
        <w:jc w:val="both"/>
        <w:rPr>
          <w:rFonts w:ascii="Times New Roman" w:hAnsi="Times New Roman" w:cs="Times New Roman"/>
          <w:sz w:val="24"/>
        </w:rPr>
        <w:pPrChange w:id="685" w:author="NIZAR" w:date="2023-06-01T10:39:00Z">
          <w:pPr>
            <w:ind w:left="709" w:firstLine="720"/>
            <w:jc w:val="both"/>
          </w:pPr>
        </w:pPrChange>
      </w:pPr>
      <w:r w:rsidRPr="00337186">
        <w:rPr>
          <w:rFonts w:ascii="Times New Roman" w:hAnsi="Times New Roman" w:cs="Times New Roman"/>
          <w:sz w:val="24"/>
          <w:rPrChange w:id="686" w:author="NIZAR" w:date="2023-06-01T10:39:00Z">
            <w:rPr/>
          </w:rPrChange>
        </w:rPr>
        <w:t>Teknik Analisis</w:t>
      </w:r>
      <w:r w:rsidR="00882B6D" w:rsidRPr="00337186">
        <w:rPr>
          <w:rFonts w:ascii="Times New Roman" w:hAnsi="Times New Roman" w:cs="Times New Roman"/>
          <w:sz w:val="24"/>
          <w:rPrChange w:id="687" w:author="NIZAR" w:date="2023-06-01T10:39:00Z">
            <w:rPr/>
          </w:rPrChange>
        </w:rPr>
        <w:t xml:space="preserve"> Data</w:t>
      </w:r>
      <w:r w:rsidR="00C072D9" w:rsidRPr="003301C7">
        <w:rPr>
          <w:rFonts w:ascii="Times New Roman" w:hAnsi="Times New Roman" w:cs="Times New Roman"/>
          <w:sz w:val="24"/>
        </w:rPr>
        <w:t xml:space="preserve"> </w:t>
      </w:r>
      <w:ins w:id="688"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89" w:author="NIZAR" w:date="2023-06-01T10:00:00Z">
        <w:r w:rsidR="00C072D9" w:rsidRPr="00454003">
          <w:rPr>
            <w:rFonts w:ascii="Times New Roman" w:hAnsi="Times New Roman" w:cs="Times New Roman"/>
            <w:sz w:val="24"/>
          </w:rPr>
          <w:t xml:space="preserve">yang dilakukan terhadap data-data penelitian dengan menggunakan </w:t>
        </w:r>
      </w:ins>
      <w:ins w:id="690" w:author="NIZAR" w:date="2023-06-01T10:01:00Z">
        <w:r w:rsidR="00C072D9" w:rsidRPr="00454003">
          <w:rPr>
            <w:rFonts w:ascii="Times New Roman" w:hAnsi="Times New Roman" w:cs="Times New Roman"/>
            <w:sz w:val="24"/>
          </w:rPr>
          <w:t xml:space="preserve">teknik pengumpulan data. Proses analisis data </w:t>
        </w:r>
      </w:ins>
      <w:ins w:id="691" w:author="NIZAR" w:date="2023-06-01T10:02:00Z">
        <w:r w:rsidR="00C072D9" w:rsidRPr="00454003">
          <w:rPr>
            <w:rFonts w:ascii="Times New Roman" w:hAnsi="Times New Roman" w:cs="Times New Roman"/>
            <w:sz w:val="24"/>
          </w:rPr>
          <w:t xml:space="preserve">yaitu seperti pengelompokan data, </w:t>
        </w:r>
      </w:ins>
      <w:ins w:id="692" w:author="NIZAR" w:date="2023-06-01T10:03:00Z">
        <w:r w:rsidR="00C072D9" w:rsidRPr="00454003">
          <w:rPr>
            <w:rFonts w:ascii="Times New Roman" w:hAnsi="Times New Roman" w:cs="Times New Roman"/>
            <w:sz w:val="24"/>
          </w:rPr>
          <w:t xml:space="preserve">melakukan penjabaran data serta mencari pola pada data dengan </w:t>
        </w:r>
      </w:ins>
      <w:ins w:id="693"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94" w:author="NIZAR" w:date="2023-06-01T10:27:00Z"/>
          <w:rFonts w:ascii="Times New Roman" w:hAnsi="Times New Roman" w:cs="Times New Roman"/>
          <w:sz w:val="24"/>
        </w:rPr>
        <w:pPrChange w:id="695" w:author="NIZAR" w:date="2023-06-01T10:39:00Z">
          <w:pPr>
            <w:ind w:left="709" w:firstLine="720"/>
            <w:jc w:val="both"/>
          </w:pPr>
        </w:pPrChange>
      </w:pPr>
      <w:del w:id="696"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7599CFAB" w:rsidR="00882B6D" w:rsidRPr="00337186" w:rsidRDefault="00C072D9">
      <w:pPr>
        <w:ind w:left="426" w:firstLine="720"/>
        <w:jc w:val="both"/>
        <w:rPr>
          <w:rFonts w:ascii="Times New Roman" w:hAnsi="Times New Roman" w:cs="Times New Roman"/>
          <w:rPrChange w:id="697" w:author="NIZAR" w:date="2023-06-01T10:39:00Z">
            <w:rPr>
              <w:rFonts w:ascii="Times New Roman" w:hAnsi="Times New Roman" w:cs="Times New Roman"/>
              <w:sz w:val="24"/>
              <w:szCs w:val="24"/>
            </w:rPr>
          </w:rPrChange>
        </w:rPr>
        <w:pPrChange w:id="698" w:author="NIZAR" w:date="2023-06-01T10:39:00Z">
          <w:pPr>
            <w:ind w:left="709" w:firstLine="720"/>
            <w:jc w:val="both"/>
          </w:pPr>
        </w:pPrChange>
      </w:pPr>
      <w:ins w:id="699" w:author="NIZAR" w:date="2023-06-01T10:20:00Z">
        <w:r w:rsidRPr="00454003">
          <w:rPr>
            <w:rFonts w:ascii="Times New Roman" w:hAnsi="Times New Roman" w:cs="Times New Roman"/>
            <w:sz w:val="24"/>
          </w:rPr>
          <w:t xml:space="preserve">Tahap analisis data memiliki </w:t>
        </w:r>
      </w:ins>
      <w:ins w:id="700"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701" w:author="NIZAR" w:date="2023-06-01T10:22:00Z">
        <w:r w:rsidRPr="00454003">
          <w:rPr>
            <w:rFonts w:ascii="Times New Roman" w:hAnsi="Times New Roman" w:cs="Times New Roman"/>
            <w:sz w:val="24"/>
          </w:rPr>
          <w:t>Analisis yang dilakukan yaitu menegelompokkan berbagai adegan yang sesuai dengan permasalahan penelitian.</w:t>
        </w:r>
      </w:ins>
      <w:ins w:id="702" w:author="NIZAR" w:date="2023-06-01T10:23:00Z">
        <w:r w:rsidRPr="00454003">
          <w:rPr>
            <w:rFonts w:ascii="Times New Roman" w:hAnsi="Times New Roman" w:cs="Times New Roman"/>
            <w:sz w:val="24"/>
          </w:rPr>
          <w:t xml:space="preserve"> Selanjutnya, data yang didapatkan akan dianalisis dengan </w:t>
        </w:r>
      </w:ins>
      <w:ins w:id="703" w:author="NIZAR" w:date="2023-06-01T10:24:00Z">
        <w:r w:rsidRPr="00454003">
          <w:rPr>
            <w:rFonts w:ascii="Times New Roman" w:hAnsi="Times New Roman" w:cs="Times New Roman"/>
            <w:sz w:val="24"/>
          </w:rPr>
          <w:t>analisis</w:t>
        </w:r>
      </w:ins>
      <w:ins w:id="704" w:author="NIZAR" w:date="2023-06-01T10:23:00Z">
        <w:r w:rsidRPr="00454003">
          <w:rPr>
            <w:rFonts w:ascii="Times New Roman" w:hAnsi="Times New Roman" w:cs="Times New Roman"/>
            <w:sz w:val="24"/>
          </w:rPr>
          <w:t xml:space="preserve"> semiotika model Roland Barthes yaitu melakukan ekstraksi denotasi dan konotasi terhadap beb</w:t>
        </w:r>
      </w:ins>
      <w:ins w:id="705"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706" w:author="NIZAR" w:date="2023-06-01T10:39:00Z">
              <w:rPr>
                <w:rFonts w:ascii="Times New Roman" w:hAnsi="Times New Roman" w:cs="Times New Roman"/>
                <w:i/>
                <w:sz w:val="24"/>
                <w:szCs w:val="24"/>
              </w:rPr>
            </w:rPrChange>
          </w:rPr>
          <w:t xml:space="preserve"> bullying</w:t>
        </w:r>
        <w:r w:rsidRPr="003301C7">
          <w:rPr>
            <w:rFonts w:ascii="Times New Roman" w:hAnsi="Times New Roman" w:cs="Times New Roman"/>
            <w:sz w:val="24"/>
          </w:rPr>
          <w:t xml:space="preserve"> dan melakukan pemaknaan </w:t>
        </w:r>
      </w:ins>
      <w:ins w:id="707" w:author="NIZAR" w:date="2023-06-01T10:26:00Z">
        <w:r w:rsidRPr="003301C7">
          <w:rPr>
            <w:rFonts w:ascii="Times New Roman" w:hAnsi="Times New Roman" w:cs="Times New Roman"/>
            <w:sz w:val="24"/>
          </w:rPr>
          <w:t xml:space="preserve">pesan </w:t>
        </w:r>
        <w:r w:rsidRPr="00337186">
          <w:rPr>
            <w:rFonts w:ascii="Times New Roman" w:hAnsi="Times New Roman" w:cs="Times New Roman"/>
            <w:sz w:val="24"/>
            <w:rPrChange w:id="708"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sehingga mengetahui representasi </w:t>
        </w:r>
      </w:ins>
      <w:ins w:id="709" w:author="NIZAR" w:date="2023-06-01T10:27:00Z">
        <w:r w:rsidRPr="00337186">
          <w:rPr>
            <w:rFonts w:ascii="Times New Roman" w:hAnsi="Times New Roman" w:cs="Times New Roman"/>
            <w:sz w:val="24"/>
            <w:rPrChange w:id="710" w:author="NIZAR" w:date="2023-06-01T10:39:00Z">
              <w:rPr>
                <w:rFonts w:ascii="Times New Roman" w:hAnsi="Times New Roman" w:cs="Times New Roman"/>
                <w:i/>
                <w:sz w:val="24"/>
                <w:szCs w:val="24"/>
              </w:rPr>
            </w:rPrChange>
          </w:rPr>
          <w:t>bullying</w:t>
        </w:r>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02C57F7A" w14:textId="2233A7A2" w:rsidR="000E55C8" w:rsidRDefault="000E55C8" w:rsidP="00025AF9">
      <w:pPr>
        <w:pStyle w:val="Heading1"/>
      </w:pPr>
      <w:r>
        <w:lastRenderedPageBreak/>
        <w:br/>
      </w:r>
      <w:bookmarkStart w:id="711" w:name="_Toc136518913"/>
      <w:r>
        <w:t>HASIL PENELITIAN</w:t>
      </w:r>
      <w:bookmarkEnd w:id="711"/>
    </w:p>
    <w:p w14:paraId="386FA68C" w14:textId="77777777" w:rsidR="000E55C8" w:rsidRDefault="000E55C8" w:rsidP="000E55C8"/>
    <w:p w14:paraId="38F04208" w14:textId="715B8B69" w:rsidR="000E55C8" w:rsidRDefault="00041836" w:rsidP="004826EE">
      <w:pPr>
        <w:pStyle w:val="Heading2"/>
      </w:pPr>
      <w:bookmarkStart w:id="712" w:name="_Toc136518914"/>
      <w:r>
        <w:t>Gambaran Umum Serial Drama</w:t>
      </w:r>
      <w:r w:rsidR="005410CC">
        <w:t xml:space="preserve"> Revenge Of Others 2022</w:t>
      </w:r>
      <w:bookmarkEnd w:id="712"/>
    </w:p>
    <w:p w14:paraId="7421EF97" w14:textId="07A76BF0" w:rsidR="000E55C8" w:rsidRDefault="00041836" w:rsidP="004826EE">
      <w:pPr>
        <w:pStyle w:val="Heading2"/>
      </w:pPr>
      <w:bookmarkStart w:id="713" w:name="_Toc136518915"/>
      <w:r>
        <w:t>Sajian Data</w:t>
      </w:r>
      <w:bookmarkEnd w:id="713"/>
    </w:p>
    <w:p w14:paraId="32B2ADDF" w14:textId="4F028A89" w:rsidR="000E55C8" w:rsidRDefault="00041836" w:rsidP="004826EE">
      <w:pPr>
        <w:pStyle w:val="Heading2"/>
      </w:pPr>
      <w:bookmarkStart w:id="714" w:name="_Toc136518916"/>
      <w:r>
        <w:t>Analisis</w:t>
      </w:r>
      <w:r w:rsidR="005410CC">
        <w:t xml:space="preserve"> </w:t>
      </w:r>
      <w:r w:rsidR="005410CC" w:rsidRPr="005410CC">
        <w:rPr>
          <w:i/>
        </w:rPr>
        <w:t>Bullying</w:t>
      </w:r>
      <w:r>
        <w:t xml:space="preserve"> Dalam Serial Drama</w:t>
      </w:r>
      <w:r w:rsidR="005410CC">
        <w:t xml:space="preserve"> Revenge Of Others 2022</w:t>
      </w:r>
      <w:bookmarkEnd w:id="714"/>
    </w:p>
    <w:p w14:paraId="53551A0B" w14:textId="02D50A7E" w:rsidR="00D4337B" w:rsidRDefault="00D4337B">
      <w:r>
        <w:br w:type="page"/>
      </w:r>
    </w:p>
    <w:p w14:paraId="420025DE" w14:textId="19BDB200" w:rsidR="00D4337B" w:rsidRPr="00D4337B" w:rsidRDefault="00D4337B" w:rsidP="00025AF9">
      <w:pPr>
        <w:pStyle w:val="Heading1"/>
      </w:pPr>
      <w:r>
        <w:lastRenderedPageBreak/>
        <w:br/>
      </w:r>
      <w:bookmarkStart w:id="715" w:name="_Toc136518917"/>
      <w:r>
        <w:t>PENUTUP</w:t>
      </w:r>
      <w:bookmarkEnd w:id="715"/>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716" w:name="_Toc136518918"/>
      <w:r w:rsidRPr="00D4337B">
        <w:t>Kesimpulan</w:t>
      </w:r>
      <w:bookmarkEnd w:id="716"/>
    </w:p>
    <w:p w14:paraId="52B2A20F" w14:textId="77777777" w:rsidR="007D6233" w:rsidRPr="007D6233" w:rsidRDefault="00D4337B" w:rsidP="004826EE">
      <w:pPr>
        <w:pStyle w:val="Heading2"/>
        <w:rPr>
          <w:rFonts w:cs="Times New Roman"/>
          <w:szCs w:val="24"/>
        </w:rPr>
      </w:pPr>
      <w:bookmarkStart w:id="717" w:name="_Toc136518919"/>
      <w:r w:rsidRPr="00D4337B">
        <w:t>Saran (Peneliti Selanjutnya, Khlayak Umum)</w:t>
      </w:r>
      <w:bookmarkEnd w:id="717"/>
    </w:p>
    <w:p w14:paraId="46B13165" w14:textId="77777777" w:rsidR="007D6233" w:rsidRDefault="007D6233" w:rsidP="007D6233">
      <w:pPr>
        <w:pStyle w:val="Heading3"/>
      </w:pPr>
      <w:r>
        <w:t>Peneliti Selanjutnya</w:t>
      </w:r>
    </w:p>
    <w:p w14:paraId="55C46A66" w14:textId="464CD6F4" w:rsidR="00DA6749" w:rsidRPr="00765A51" w:rsidRDefault="007D6233" w:rsidP="007D6233">
      <w:pPr>
        <w:pStyle w:val="Heading3"/>
      </w:pPr>
      <w:r>
        <w:t>Khalayak Umum</w:t>
      </w:r>
      <w:r w:rsidR="00DA6749" w:rsidRPr="00765A51">
        <w:br w:type="page"/>
      </w:r>
    </w:p>
    <w:p w14:paraId="427FF387" w14:textId="4A3653F4" w:rsidR="002B1F43" w:rsidRPr="00765A51" w:rsidRDefault="00DC5E03" w:rsidP="00025AF9">
      <w:pPr>
        <w:pStyle w:val="Heading1"/>
        <w:numPr>
          <w:ilvl w:val="0"/>
          <w:numId w:val="0"/>
        </w:numPr>
        <w:ind w:left="360"/>
        <w:rPr>
          <w:rFonts w:eastAsia="Times New Roman"/>
        </w:rPr>
      </w:pPr>
      <w:bookmarkStart w:id="718" w:name="_Toc136518920"/>
      <w:r w:rsidRPr="00765A51">
        <w:lastRenderedPageBreak/>
        <w:t>DAFTAR PUSTAKA</w:t>
      </w:r>
      <w:bookmarkEnd w:id="718"/>
    </w:p>
    <w:p w14:paraId="066FF7E8" w14:textId="10863216" w:rsidR="00DC5E03" w:rsidRPr="00765A51" w:rsidRDefault="00DC5E03" w:rsidP="00DC5E03">
      <w:pPr>
        <w:rPr>
          <w:rFonts w:ascii="Times New Roman" w:eastAsia="Times New Roman" w:hAnsi="Times New Roman" w:cs="Times New Roman"/>
          <w:sz w:val="24"/>
          <w:szCs w:val="24"/>
        </w:rPr>
      </w:pPr>
    </w:p>
    <w:p w14:paraId="39013D8A" w14:textId="77777777" w:rsidR="00E43B86" w:rsidRPr="00E43B86" w:rsidRDefault="00DC5E03" w:rsidP="00E43B86">
      <w:pPr>
        <w:pStyle w:val="Bibliography"/>
        <w:rPr>
          <w:rFonts w:ascii="Times New Roman" w:hAnsi="Times New Roman" w:cs="Times New Roman"/>
          <w:sz w:val="24"/>
        </w:rPr>
      </w:pPr>
      <w:r w:rsidRPr="00765A51">
        <w:rPr>
          <w:rFonts w:eastAsia="Times New Roman"/>
        </w:rPr>
        <w:fldChar w:fldCharType="begin"/>
      </w:r>
      <w:r w:rsidR="00E43B86">
        <w:rPr>
          <w:rFonts w:eastAsia="Times New Roman"/>
        </w:rPr>
        <w:instrText xml:space="preserve"> ADDIN ZOTERO_BIBL {"uncited":[],"omitted":[],"custom":[]} CSL_BIBLIOGRAPHY </w:instrText>
      </w:r>
      <w:r w:rsidRPr="00765A51">
        <w:rPr>
          <w:rFonts w:eastAsia="Times New Roman"/>
        </w:rPr>
        <w:fldChar w:fldCharType="separate"/>
      </w:r>
      <w:r w:rsidR="00E43B86" w:rsidRPr="00E43B86">
        <w:rPr>
          <w:rFonts w:ascii="Times New Roman" w:hAnsi="Times New Roman" w:cs="Times New Roman"/>
          <w:sz w:val="24"/>
        </w:rPr>
        <w:t xml:space="preserve">Atika, F. N. (2020). </w:t>
      </w:r>
      <w:r w:rsidR="00E43B86" w:rsidRPr="00E43B86">
        <w:rPr>
          <w:rFonts w:ascii="Times New Roman" w:hAnsi="Times New Roman" w:cs="Times New Roman"/>
          <w:i/>
          <w:iCs/>
          <w:sz w:val="24"/>
        </w:rPr>
        <w:t>Representasi Bullying Dalam Film Joker: Analisis Semiotika Model Roland Barthes</w:t>
      </w:r>
      <w:r w:rsidR="00E43B86" w:rsidRPr="00E43B86">
        <w:rPr>
          <w:rFonts w:ascii="Times New Roman" w:hAnsi="Times New Roman" w:cs="Times New Roman"/>
          <w:sz w:val="24"/>
        </w:rPr>
        <w:t xml:space="preserve"> [PhD Thesis]. UIN Sunan Ampel Surabaya.</w:t>
      </w:r>
    </w:p>
    <w:p w14:paraId="7FA2AC66"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Aziza Cahyani Kemala, P. (2023). </w:t>
      </w:r>
      <w:r w:rsidRPr="00E43B86">
        <w:rPr>
          <w:rFonts w:ascii="Times New Roman" w:hAnsi="Times New Roman" w:cs="Times New Roman"/>
          <w:i/>
          <w:iCs/>
          <w:sz w:val="24"/>
        </w:rPr>
        <w:t>Analisis Karakter Ponyo dalam Anime Gaku No Ue No Ponyo dengan Teori Semiotika Roland Barthess</w:t>
      </w:r>
      <w:r w:rsidRPr="00E43B86">
        <w:rPr>
          <w:rFonts w:ascii="Times New Roman" w:hAnsi="Times New Roman" w:cs="Times New Roman"/>
          <w:sz w:val="24"/>
        </w:rPr>
        <w:t xml:space="preserve"> [PhD Thesis]. UNSADA.</w:t>
      </w:r>
    </w:p>
    <w:p w14:paraId="1EBCBA05"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Farikhi, A. N. (2023). Analisis Semiotika John Fiske Tentang Cyberbullying Pada Remaja Dalam Film Unfriended (John Fiske’s Semiotic Analysis Of Cyberbullying In Adolescents In Unfriended Film). </w:t>
      </w:r>
      <w:r w:rsidRPr="00E43B86">
        <w:rPr>
          <w:rFonts w:ascii="Times New Roman" w:hAnsi="Times New Roman" w:cs="Times New Roman"/>
          <w:i/>
          <w:iCs/>
          <w:sz w:val="24"/>
        </w:rPr>
        <w:t>Journal SOSIOLOGI</w:t>
      </w:r>
      <w:r w:rsidRPr="00E43B86">
        <w:rPr>
          <w:rFonts w:ascii="Times New Roman" w:hAnsi="Times New Roman" w:cs="Times New Roman"/>
          <w:sz w:val="24"/>
        </w:rPr>
        <w:t xml:space="preserve">, </w:t>
      </w:r>
      <w:r w:rsidRPr="00E43B86">
        <w:rPr>
          <w:rFonts w:ascii="Times New Roman" w:hAnsi="Times New Roman" w:cs="Times New Roman"/>
          <w:i/>
          <w:iCs/>
          <w:sz w:val="24"/>
        </w:rPr>
        <w:t>6</w:t>
      </w:r>
      <w:r w:rsidRPr="00E43B86">
        <w:rPr>
          <w:rFonts w:ascii="Times New Roman" w:hAnsi="Times New Roman" w:cs="Times New Roman"/>
          <w:sz w:val="24"/>
        </w:rPr>
        <w:t>(1), 20–26.</w:t>
      </w:r>
    </w:p>
    <w:p w14:paraId="49391A1F"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Fauzi, A. (2020). </w:t>
      </w:r>
      <w:r w:rsidRPr="00E43B86">
        <w:rPr>
          <w:rFonts w:ascii="Times New Roman" w:hAnsi="Times New Roman" w:cs="Times New Roman"/>
          <w:i/>
          <w:iCs/>
          <w:sz w:val="24"/>
        </w:rPr>
        <w:t>Analisis Semiotika Toleransi Beragama Dalam Film PK (PEEKAY)</w:t>
      </w:r>
      <w:r w:rsidRPr="00E43B86">
        <w:rPr>
          <w:rFonts w:ascii="Times New Roman" w:hAnsi="Times New Roman" w:cs="Times New Roman"/>
          <w:sz w:val="24"/>
        </w:rPr>
        <w:t xml:space="preserve"> [B.S. thesis]. Fakultas Ilmu Dakwah dan Ilmu KomunikasiUniversitas Islam Negeri Syarif Hidayatullah Jakarta.</w:t>
      </w:r>
    </w:p>
    <w:p w14:paraId="2EABFBF7"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Ghani, T. (2016). Representasi Bullying di lingkungan Sekolah dalam film (Studi Analisis Semiotika Terhadap Film Mean Girls). </w:t>
      </w:r>
      <w:r w:rsidRPr="00E43B86">
        <w:rPr>
          <w:rFonts w:ascii="Times New Roman" w:hAnsi="Times New Roman" w:cs="Times New Roman"/>
          <w:i/>
          <w:iCs/>
          <w:sz w:val="24"/>
        </w:rPr>
        <w:t>Jurnal Komunikasi Massa</w:t>
      </w:r>
      <w:r w:rsidRPr="00E43B86">
        <w:rPr>
          <w:rFonts w:ascii="Times New Roman" w:hAnsi="Times New Roman" w:cs="Times New Roman"/>
          <w:sz w:val="24"/>
        </w:rPr>
        <w:t xml:space="preserve">, </w:t>
      </w:r>
      <w:r w:rsidRPr="00E43B86">
        <w:rPr>
          <w:rFonts w:ascii="Times New Roman" w:hAnsi="Times New Roman" w:cs="Times New Roman"/>
          <w:i/>
          <w:iCs/>
          <w:sz w:val="24"/>
        </w:rPr>
        <w:t>1</w:t>
      </w:r>
      <w:r w:rsidRPr="00E43B86">
        <w:rPr>
          <w:rFonts w:ascii="Times New Roman" w:hAnsi="Times New Roman" w:cs="Times New Roman"/>
          <w:sz w:val="24"/>
        </w:rPr>
        <w:t>(2).</w:t>
      </w:r>
    </w:p>
    <w:p w14:paraId="16EE115E"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Gorbatkova, O., &amp; Katrich, A. (2020). Representation Of The Concept" School Violence" In The Mirror Of Contemporary American Cinema (1992-2020). </w:t>
      </w:r>
      <w:r w:rsidRPr="00E43B86">
        <w:rPr>
          <w:rFonts w:ascii="Times New Roman" w:hAnsi="Times New Roman" w:cs="Times New Roman"/>
          <w:i/>
          <w:iCs/>
          <w:sz w:val="24"/>
        </w:rPr>
        <w:t>Медиаобразование</w:t>
      </w:r>
      <w:r w:rsidRPr="00E43B86">
        <w:rPr>
          <w:rFonts w:ascii="Times New Roman" w:hAnsi="Times New Roman" w:cs="Times New Roman"/>
          <w:sz w:val="24"/>
        </w:rPr>
        <w:t xml:space="preserve">, </w:t>
      </w:r>
      <w:r w:rsidRPr="00E43B86">
        <w:rPr>
          <w:rFonts w:ascii="Times New Roman" w:hAnsi="Times New Roman" w:cs="Times New Roman"/>
          <w:i/>
          <w:iCs/>
          <w:sz w:val="24"/>
        </w:rPr>
        <w:t>60</w:t>
      </w:r>
      <w:r w:rsidRPr="00E43B86">
        <w:rPr>
          <w:rFonts w:ascii="Times New Roman" w:hAnsi="Times New Roman" w:cs="Times New Roman"/>
          <w:sz w:val="24"/>
        </w:rPr>
        <w:t>(3), 375–385.</w:t>
      </w:r>
    </w:p>
    <w:p w14:paraId="461D066F"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Hall, S. (2003). </w:t>
      </w:r>
      <w:r w:rsidRPr="00E43B86">
        <w:rPr>
          <w:rFonts w:ascii="Times New Roman" w:hAnsi="Times New Roman" w:cs="Times New Roman"/>
          <w:i/>
          <w:iCs/>
          <w:sz w:val="24"/>
        </w:rPr>
        <w:t>The work of Representation, Representation: Cultural Representations and Signifying Practice</w:t>
      </w:r>
      <w:r w:rsidRPr="00E43B86">
        <w:rPr>
          <w:rFonts w:ascii="Times New Roman" w:hAnsi="Times New Roman" w:cs="Times New Roman"/>
          <w:sz w:val="24"/>
        </w:rPr>
        <w:t>. Sage Publication.</w:t>
      </w:r>
    </w:p>
    <w:p w14:paraId="628CAE8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Jayani, D. H. (2019, December 12). PISA: Murid Korban “Bully” di Indonesia Tertinggi Kelima di Dunia. </w:t>
      </w:r>
      <w:r w:rsidRPr="00E43B86">
        <w:rPr>
          <w:rFonts w:ascii="Times New Roman" w:hAnsi="Times New Roman" w:cs="Times New Roman"/>
          <w:i/>
          <w:iCs/>
          <w:sz w:val="24"/>
        </w:rPr>
        <w:t>Databooks Katadata</w:t>
      </w:r>
      <w:r w:rsidRPr="00E43B86">
        <w:rPr>
          <w:rFonts w:ascii="Times New Roman" w:hAnsi="Times New Roman" w:cs="Times New Roman"/>
          <w:sz w:val="24"/>
        </w:rPr>
        <w:t xml:space="preserve">. </w:t>
      </w:r>
      <w:r w:rsidRPr="00E43B86">
        <w:rPr>
          <w:rFonts w:ascii="Times New Roman" w:hAnsi="Times New Roman" w:cs="Times New Roman"/>
          <w:sz w:val="24"/>
        </w:rPr>
        <w:lastRenderedPageBreak/>
        <w:t>https://databoks.katadata.co.id/datapublish/2019/12/12/pisa-murid-korban-bully-di-indonesia-tertinggi-kelima-di-dunia</w:t>
      </w:r>
    </w:p>
    <w:p w14:paraId="4A0F976E"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Komisi Perlindungan Anak Indonesia. (2020, February 10). Sejumlah Kasus Bullying Sudah Warnai Catatan Masalah Anak di Awal 2020, Begini Kata Komisioner KPAI. </w:t>
      </w:r>
      <w:r w:rsidRPr="00E43B86">
        <w:rPr>
          <w:rFonts w:ascii="Times New Roman" w:hAnsi="Times New Roman" w:cs="Times New Roman"/>
          <w:i/>
          <w:iCs/>
          <w:sz w:val="24"/>
        </w:rPr>
        <w:t>Komisi Perlindungan Anak Indonesia</w:t>
      </w:r>
      <w:r w:rsidRPr="00E43B86">
        <w:rPr>
          <w:rFonts w:ascii="Times New Roman" w:hAnsi="Times New Roman" w:cs="Times New Roman"/>
          <w:sz w:val="24"/>
        </w:rPr>
        <w:t>. https://www.kpai.go.id/publikasi/sejumlah-kasus-bullying-sudah-warnai-catatan-masalah-anak-di-awal-2020-begini-kata-komisioner-kpai</w:t>
      </w:r>
    </w:p>
    <w:p w14:paraId="5331278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KPPPA Indonesia. (2022, December 6). Lindungi Anak, Stop Tradisi Bullying Di Satuan Pendidikan. </w:t>
      </w:r>
      <w:r w:rsidRPr="00E43B86">
        <w:rPr>
          <w:rFonts w:ascii="Times New Roman" w:hAnsi="Times New Roman" w:cs="Times New Roman"/>
          <w:i/>
          <w:iCs/>
          <w:sz w:val="24"/>
        </w:rPr>
        <w:t>Kementerian Pemberdayaan Perempuan Dan Perlindungan Anak Republik Indonesia</w:t>
      </w:r>
      <w:r w:rsidRPr="00E43B86">
        <w:rPr>
          <w:rFonts w:ascii="Times New Roman" w:hAnsi="Times New Roman" w:cs="Times New Roman"/>
          <w:sz w:val="24"/>
        </w:rPr>
        <w:t>. https://www.kemenpppa.go.id/index.php/page/read/29/4268/lindungi-anak-stop-tradisi-bullying-di-satuan-pendidikan</w:t>
      </w:r>
    </w:p>
    <w:p w14:paraId="1FC58A2F"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Makbul, M. (2021). </w:t>
      </w:r>
      <w:r w:rsidRPr="00E43B86">
        <w:rPr>
          <w:rFonts w:ascii="Times New Roman" w:hAnsi="Times New Roman" w:cs="Times New Roman"/>
          <w:i/>
          <w:iCs/>
          <w:sz w:val="24"/>
        </w:rPr>
        <w:t>Metode pengumpulan data dan instrumen penelitian</w:t>
      </w:r>
      <w:r w:rsidRPr="00E43B86">
        <w:rPr>
          <w:rFonts w:ascii="Times New Roman" w:hAnsi="Times New Roman" w:cs="Times New Roman"/>
          <w:sz w:val="24"/>
        </w:rPr>
        <w:t>.</w:t>
      </w:r>
    </w:p>
    <w:p w14:paraId="7852EC63"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Muhammad, M. (2009). Aspek Perlindungan Anak Dalam Tindak Kekerasan (Bullying) Terhadap Siswa Korban Kekerasan Di Sekolah (Studi Kasus Di SMK Kabupaten Banyumas). </w:t>
      </w:r>
      <w:r w:rsidRPr="00E43B86">
        <w:rPr>
          <w:rFonts w:ascii="Times New Roman" w:hAnsi="Times New Roman" w:cs="Times New Roman"/>
          <w:i/>
          <w:iCs/>
          <w:sz w:val="24"/>
        </w:rPr>
        <w:t>Jurnal Dinamika Hukum Universitas Jenderal Soedirman</w:t>
      </w:r>
      <w:r w:rsidRPr="00E43B86">
        <w:rPr>
          <w:rFonts w:ascii="Times New Roman" w:hAnsi="Times New Roman" w:cs="Times New Roman"/>
          <w:sz w:val="24"/>
        </w:rPr>
        <w:t>.</w:t>
      </w:r>
    </w:p>
    <w:p w14:paraId="20437E77"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Mulyana, A. (2014). Representasi Gaya Hidup Pria Metrosexual di Majalah Pria Ibukota. </w:t>
      </w:r>
      <w:r w:rsidRPr="00E43B86">
        <w:rPr>
          <w:rFonts w:ascii="Times New Roman" w:hAnsi="Times New Roman" w:cs="Times New Roman"/>
          <w:i/>
          <w:iCs/>
          <w:sz w:val="24"/>
        </w:rPr>
        <w:t>Jurnal Visi Komunikasi</w:t>
      </w:r>
      <w:r w:rsidRPr="00E43B86">
        <w:rPr>
          <w:rFonts w:ascii="Times New Roman" w:hAnsi="Times New Roman" w:cs="Times New Roman"/>
          <w:sz w:val="24"/>
        </w:rPr>
        <w:t xml:space="preserve">, </w:t>
      </w:r>
      <w:r w:rsidRPr="00E43B86">
        <w:rPr>
          <w:rFonts w:ascii="Times New Roman" w:hAnsi="Times New Roman" w:cs="Times New Roman"/>
          <w:i/>
          <w:iCs/>
          <w:sz w:val="24"/>
        </w:rPr>
        <w:t>13.1</w:t>
      </w:r>
      <w:r w:rsidRPr="00E43B86">
        <w:rPr>
          <w:rFonts w:ascii="Times New Roman" w:hAnsi="Times New Roman" w:cs="Times New Roman"/>
          <w:sz w:val="24"/>
        </w:rPr>
        <w:t>.</w:t>
      </w:r>
    </w:p>
    <w:p w14:paraId="58574F4E"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Norman K Denzin. (1994). Introduction: Entering The Field Of Qualitative Research. </w:t>
      </w:r>
      <w:r w:rsidRPr="00E43B86">
        <w:rPr>
          <w:rFonts w:ascii="Times New Roman" w:hAnsi="Times New Roman" w:cs="Times New Roman"/>
          <w:i/>
          <w:iCs/>
          <w:sz w:val="24"/>
        </w:rPr>
        <w:t>Handbook Of Qualitative Research</w:t>
      </w:r>
      <w:r w:rsidRPr="00E43B86">
        <w:rPr>
          <w:rFonts w:ascii="Times New Roman" w:hAnsi="Times New Roman" w:cs="Times New Roman"/>
          <w:sz w:val="24"/>
        </w:rPr>
        <w:t>.</w:t>
      </w:r>
    </w:p>
    <w:p w14:paraId="288A4665"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Nugraha, E. F., Anisa, A., &amp; Ashadi, A. (2020). Kajian Arsitektur Semiotika pada Bangunan Masjid Raya Al-Azhar Summarecon Bekasi. </w:t>
      </w:r>
      <w:r w:rsidRPr="00E43B86">
        <w:rPr>
          <w:rFonts w:ascii="Times New Roman" w:hAnsi="Times New Roman" w:cs="Times New Roman"/>
          <w:i/>
          <w:iCs/>
          <w:sz w:val="24"/>
        </w:rPr>
        <w:t>Seminar Nasional Komunitas Dan Kota Berkelanjutan</w:t>
      </w:r>
      <w:r w:rsidRPr="00E43B86">
        <w:rPr>
          <w:rFonts w:ascii="Times New Roman" w:hAnsi="Times New Roman" w:cs="Times New Roman"/>
          <w:sz w:val="24"/>
        </w:rPr>
        <w:t xml:space="preserve">, </w:t>
      </w:r>
      <w:r w:rsidRPr="00E43B86">
        <w:rPr>
          <w:rFonts w:ascii="Times New Roman" w:hAnsi="Times New Roman" w:cs="Times New Roman"/>
          <w:i/>
          <w:iCs/>
          <w:sz w:val="24"/>
        </w:rPr>
        <w:t>2</w:t>
      </w:r>
      <w:r w:rsidRPr="00E43B86">
        <w:rPr>
          <w:rFonts w:ascii="Times New Roman" w:hAnsi="Times New Roman" w:cs="Times New Roman"/>
          <w:sz w:val="24"/>
        </w:rPr>
        <w:t>(1), 544–552.</w:t>
      </w:r>
    </w:p>
    <w:p w14:paraId="5BBB491C"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lastRenderedPageBreak/>
        <w:t xml:space="preserve">Putri, M. (2018). Hubungan Kepercayaan Diri dan Dukungan Teman Sebaya dengan Jenis Perilaku Bullying Di MTSN Lawang Mandahiling Kecamatan Salimpaung Tahun 2017. </w:t>
      </w:r>
      <w:r w:rsidRPr="00E43B86">
        <w:rPr>
          <w:rFonts w:ascii="Times New Roman" w:hAnsi="Times New Roman" w:cs="Times New Roman"/>
          <w:i/>
          <w:iCs/>
          <w:sz w:val="24"/>
        </w:rPr>
        <w:t>Menara Ilmu</w:t>
      </w:r>
      <w:r w:rsidRPr="00E43B86">
        <w:rPr>
          <w:rFonts w:ascii="Times New Roman" w:hAnsi="Times New Roman" w:cs="Times New Roman"/>
          <w:sz w:val="24"/>
        </w:rPr>
        <w:t xml:space="preserve">, </w:t>
      </w:r>
      <w:r w:rsidRPr="00E43B86">
        <w:rPr>
          <w:rFonts w:ascii="Times New Roman" w:hAnsi="Times New Roman" w:cs="Times New Roman"/>
          <w:i/>
          <w:iCs/>
          <w:sz w:val="24"/>
        </w:rPr>
        <w:t>12</w:t>
      </w:r>
      <w:r w:rsidRPr="00E43B86">
        <w:rPr>
          <w:rFonts w:ascii="Times New Roman" w:hAnsi="Times New Roman" w:cs="Times New Roman"/>
          <w:sz w:val="24"/>
        </w:rPr>
        <w:t>(8).</w:t>
      </w:r>
    </w:p>
    <w:p w14:paraId="3AF0AEC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Putri, N. A. (2019). </w:t>
      </w:r>
      <w:r w:rsidRPr="00E43B86">
        <w:rPr>
          <w:rFonts w:ascii="Times New Roman" w:hAnsi="Times New Roman" w:cs="Times New Roman"/>
          <w:i/>
          <w:iCs/>
          <w:sz w:val="24"/>
        </w:rPr>
        <w:t>Bullying Dalam Pendidikan (Analisis Semiotika Film Sajen Karya Haqi Ahmad)</w:t>
      </w:r>
      <w:r w:rsidRPr="00E43B86">
        <w:rPr>
          <w:rFonts w:ascii="Times New Roman" w:hAnsi="Times New Roman" w:cs="Times New Roman"/>
          <w:sz w:val="24"/>
        </w:rPr>
        <w:t xml:space="preserve"> [PhD Thesis].</w:t>
      </w:r>
    </w:p>
    <w:p w14:paraId="3E6D1E6B"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Resi, B. B. F. (2021). Teknik Pengumpulan Data. </w:t>
      </w:r>
      <w:r w:rsidRPr="00E43B86">
        <w:rPr>
          <w:rFonts w:ascii="Times New Roman" w:hAnsi="Times New Roman" w:cs="Times New Roman"/>
          <w:i/>
          <w:iCs/>
          <w:sz w:val="24"/>
        </w:rPr>
        <w:t>Metodologi Penelitian Kuantitatif Dan Kualitatif</w:t>
      </w:r>
      <w:r w:rsidRPr="00E43B86">
        <w:rPr>
          <w:rFonts w:ascii="Times New Roman" w:hAnsi="Times New Roman" w:cs="Times New Roman"/>
          <w:sz w:val="24"/>
        </w:rPr>
        <w:t xml:space="preserve">, </w:t>
      </w:r>
      <w:r w:rsidRPr="00E43B86">
        <w:rPr>
          <w:rFonts w:ascii="Times New Roman" w:hAnsi="Times New Roman" w:cs="Times New Roman"/>
          <w:i/>
          <w:iCs/>
          <w:sz w:val="24"/>
        </w:rPr>
        <w:t>347</w:t>
      </w:r>
      <w:r w:rsidRPr="00E43B86">
        <w:rPr>
          <w:rFonts w:ascii="Times New Roman" w:hAnsi="Times New Roman" w:cs="Times New Roman"/>
          <w:sz w:val="24"/>
        </w:rPr>
        <w:t>.</w:t>
      </w:r>
    </w:p>
    <w:p w14:paraId="7B34D5D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Riyani, M. (2014). Memaknai Ephemera Melalui Kajian Semiotika. </w:t>
      </w:r>
      <w:r w:rsidRPr="00E43B86">
        <w:rPr>
          <w:rFonts w:ascii="Times New Roman" w:hAnsi="Times New Roman" w:cs="Times New Roman"/>
          <w:i/>
          <w:iCs/>
          <w:sz w:val="24"/>
        </w:rPr>
        <w:t>SEUNEUBOK LADA: Jurnal Ilmu-Ilmu Sejarah, Sosial, Budaya Dan Kependidikan</w:t>
      </w:r>
      <w:r w:rsidRPr="00E43B86">
        <w:rPr>
          <w:rFonts w:ascii="Times New Roman" w:hAnsi="Times New Roman" w:cs="Times New Roman"/>
          <w:sz w:val="24"/>
        </w:rPr>
        <w:t xml:space="preserve">, </w:t>
      </w:r>
      <w:r w:rsidRPr="00E43B86">
        <w:rPr>
          <w:rFonts w:ascii="Times New Roman" w:hAnsi="Times New Roman" w:cs="Times New Roman"/>
          <w:i/>
          <w:iCs/>
          <w:sz w:val="24"/>
        </w:rPr>
        <w:t>1</w:t>
      </w:r>
      <w:r w:rsidRPr="00E43B86">
        <w:rPr>
          <w:rFonts w:ascii="Times New Roman" w:hAnsi="Times New Roman" w:cs="Times New Roman"/>
          <w:sz w:val="24"/>
        </w:rPr>
        <w:t>(2), 61–76.</w:t>
      </w:r>
    </w:p>
    <w:p w14:paraId="34FBC928"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Sari, A. I. P. (2021). </w:t>
      </w:r>
      <w:r w:rsidRPr="00E43B86">
        <w:rPr>
          <w:rFonts w:ascii="Times New Roman" w:hAnsi="Times New Roman" w:cs="Times New Roman"/>
          <w:i/>
          <w:iCs/>
          <w:sz w:val="24"/>
        </w:rPr>
        <w:t>Representasi Bullying Pada Film" My Little Baby, Jaya"</w:t>
      </w:r>
      <w:r w:rsidRPr="00E43B86">
        <w:rPr>
          <w:rFonts w:ascii="Times New Roman" w:hAnsi="Times New Roman" w:cs="Times New Roman"/>
          <w:sz w:val="24"/>
        </w:rPr>
        <w:t xml:space="preserve"> [PhD Thesis]. UIN Sunan Ampel Surabaya.</w:t>
      </w:r>
    </w:p>
    <w:p w14:paraId="3A60E4B7"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Sejiwa, T. (2008). </w:t>
      </w:r>
      <w:r w:rsidRPr="00E43B86">
        <w:rPr>
          <w:rFonts w:ascii="Times New Roman" w:hAnsi="Times New Roman" w:cs="Times New Roman"/>
          <w:i/>
          <w:iCs/>
          <w:sz w:val="24"/>
        </w:rPr>
        <w:t>Bullying,Mengatasi Kekerasan di Sekolah dan Lingkungan Sekitar Anak</w:t>
      </w:r>
      <w:r w:rsidRPr="00E43B86">
        <w:rPr>
          <w:rFonts w:ascii="Times New Roman" w:hAnsi="Times New Roman" w:cs="Times New Roman"/>
          <w:sz w:val="24"/>
        </w:rPr>
        <w:t>. Gramedia.</w:t>
      </w:r>
    </w:p>
    <w:p w14:paraId="32330A83"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Septiani, A. (2017). </w:t>
      </w:r>
      <w:r w:rsidRPr="00E43B86">
        <w:rPr>
          <w:rFonts w:ascii="Times New Roman" w:hAnsi="Times New Roman" w:cs="Times New Roman"/>
          <w:i/>
          <w:iCs/>
          <w:sz w:val="24"/>
        </w:rPr>
        <w:t>Bullying Dalam Film Uahan Geojitmal: Kajian Sosiologi Sastra</w:t>
      </w:r>
      <w:r w:rsidRPr="00E43B86">
        <w:rPr>
          <w:rFonts w:ascii="Times New Roman" w:hAnsi="Times New Roman" w:cs="Times New Roman"/>
          <w:sz w:val="24"/>
        </w:rPr>
        <w:t xml:space="preserve"> [PhD Thesis]. Universitas Gadjah Mada.</w:t>
      </w:r>
    </w:p>
    <w:p w14:paraId="6B2708BF"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Sudarto, A. D., Senduk, J., &amp; Rembang, M. (2015). Rembang, M. dkk. (2015). Analisis Semiotika Film “Alangkah Lucunya Negeri Ini. </w:t>
      </w:r>
      <w:r w:rsidRPr="00E43B86">
        <w:rPr>
          <w:rFonts w:ascii="Times New Roman" w:hAnsi="Times New Roman" w:cs="Times New Roman"/>
          <w:i/>
          <w:iCs/>
          <w:sz w:val="24"/>
        </w:rPr>
        <w:t>Acta Diurna</w:t>
      </w:r>
      <w:r w:rsidRPr="00E43B86">
        <w:rPr>
          <w:rFonts w:ascii="Times New Roman" w:hAnsi="Times New Roman" w:cs="Times New Roman"/>
          <w:sz w:val="24"/>
        </w:rPr>
        <w:t>.</w:t>
      </w:r>
    </w:p>
    <w:p w14:paraId="53877A53"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Sugiyono. (2013). </w:t>
      </w:r>
      <w:r w:rsidRPr="00E43B86">
        <w:rPr>
          <w:rFonts w:ascii="Times New Roman" w:hAnsi="Times New Roman" w:cs="Times New Roman"/>
          <w:i/>
          <w:iCs/>
          <w:sz w:val="24"/>
        </w:rPr>
        <w:t>Metode Penelitian Pendidikan: Pendekatan Kuantitatif, Kualitatif dan R &amp; D</w:t>
      </w:r>
      <w:r w:rsidRPr="00E43B86">
        <w:rPr>
          <w:rFonts w:ascii="Times New Roman" w:hAnsi="Times New Roman" w:cs="Times New Roman"/>
          <w:sz w:val="24"/>
        </w:rPr>
        <w:t>. Alfabeta.</w:t>
      </w:r>
    </w:p>
    <w:p w14:paraId="0F6CB49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Suryadi, I., Hayati, Y., &amp; Nasution, M. I. (2018). Fenomena Perundungan dalam Novel Ayah Mengapa Aku Berbdeda Karya Agnes Davonar. </w:t>
      </w:r>
      <w:r w:rsidRPr="00E43B86">
        <w:rPr>
          <w:rFonts w:ascii="Times New Roman" w:hAnsi="Times New Roman" w:cs="Times New Roman"/>
          <w:i/>
          <w:iCs/>
          <w:sz w:val="24"/>
        </w:rPr>
        <w:t>Jurnal Bahasa Dan Sastra</w:t>
      </w:r>
      <w:r w:rsidRPr="00E43B86">
        <w:rPr>
          <w:rFonts w:ascii="Times New Roman" w:hAnsi="Times New Roman" w:cs="Times New Roman"/>
          <w:sz w:val="24"/>
        </w:rPr>
        <w:t xml:space="preserve">, </w:t>
      </w:r>
      <w:r w:rsidRPr="00E43B86">
        <w:rPr>
          <w:rFonts w:ascii="Times New Roman" w:hAnsi="Times New Roman" w:cs="Times New Roman"/>
          <w:i/>
          <w:iCs/>
          <w:sz w:val="24"/>
        </w:rPr>
        <w:t>6</w:t>
      </w:r>
      <w:r w:rsidRPr="00E43B86">
        <w:rPr>
          <w:rFonts w:ascii="Times New Roman" w:hAnsi="Times New Roman" w:cs="Times New Roman"/>
          <w:sz w:val="24"/>
        </w:rPr>
        <w:t>(2), 157–170.</w:t>
      </w:r>
    </w:p>
    <w:p w14:paraId="58580686"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lastRenderedPageBreak/>
        <w:t xml:space="preserve">Tsaniyyata, N. K. M. (n.d.). Pengaruh Minat Menonton Drama Korea Terhadap Kecenderungan Narsistik Pada Mahsiswa Fakultas Psikologi. </w:t>
      </w:r>
      <w:r w:rsidRPr="00E43B86">
        <w:rPr>
          <w:rFonts w:ascii="Times New Roman" w:hAnsi="Times New Roman" w:cs="Times New Roman"/>
          <w:i/>
          <w:iCs/>
          <w:sz w:val="24"/>
        </w:rPr>
        <w:t>Fakultas Psikologi UIN Maulana Malik Ibrahim Malang</w:t>
      </w:r>
      <w:r w:rsidRPr="00E43B86">
        <w:rPr>
          <w:rFonts w:ascii="Times New Roman" w:hAnsi="Times New Roman" w:cs="Times New Roman"/>
          <w:sz w:val="24"/>
        </w:rPr>
        <w:t>.</w:t>
      </w:r>
    </w:p>
    <w:p w14:paraId="43FF3971"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Valera-Pozo, M., Flexas, A., Servera, M., Aguilar-Mediavilla, E., &amp; Adrover-Roig, D. (2021). Long-Term Profiles of Bullying Victims and Aggressors: A Retrospective Study. </w:t>
      </w:r>
      <w:r w:rsidRPr="00E43B86">
        <w:rPr>
          <w:rFonts w:ascii="Times New Roman" w:hAnsi="Times New Roman" w:cs="Times New Roman"/>
          <w:i/>
          <w:iCs/>
          <w:sz w:val="24"/>
        </w:rPr>
        <w:t>Frontiers in Psychology</w:t>
      </w:r>
      <w:r w:rsidRPr="00E43B86">
        <w:rPr>
          <w:rFonts w:ascii="Times New Roman" w:hAnsi="Times New Roman" w:cs="Times New Roman"/>
          <w:sz w:val="24"/>
        </w:rPr>
        <w:t xml:space="preserve">, </w:t>
      </w:r>
      <w:r w:rsidRPr="00E43B86">
        <w:rPr>
          <w:rFonts w:ascii="Times New Roman" w:hAnsi="Times New Roman" w:cs="Times New Roman"/>
          <w:i/>
          <w:iCs/>
          <w:sz w:val="24"/>
        </w:rPr>
        <w:t>12</w:t>
      </w:r>
      <w:r w:rsidRPr="00E43B86">
        <w:rPr>
          <w:rFonts w:ascii="Times New Roman" w:hAnsi="Times New Roman" w:cs="Times New Roman"/>
          <w:sz w:val="24"/>
        </w:rPr>
        <w:t>. https://www.frontiersin.org/articles/10.3389/fpsyg.2021.631276</w:t>
      </w:r>
    </w:p>
    <w:p w14:paraId="314B7A12"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Viranda, D. (2022). </w:t>
      </w:r>
      <w:r w:rsidRPr="00E43B86">
        <w:rPr>
          <w:rFonts w:ascii="Times New Roman" w:hAnsi="Times New Roman" w:cs="Times New Roman"/>
          <w:i/>
          <w:iCs/>
          <w:sz w:val="24"/>
        </w:rPr>
        <w:t>Representasi Perundungan (Bullying) Dalam Novel ℡Uk Alaskakarya Eka Aryani (Pendekatan Sosiologi Sastra)</w:t>
      </w:r>
      <w:r w:rsidRPr="00E43B86">
        <w:rPr>
          <w:rFonts w:ascii="Times New Roman" w:hAnsi="Times New Roman" w:cs="Times New Roman"/>
          <w:sz w:val="24"/>
        </w:rPr>
        <w:t xml:space="preserve"> [PhD Thesis]. IKIP PGRI PONTIANAK.</w:t>
      </w:r>
    </w:p>
    <w:p w14:paraId="3796CC19"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Warul Walidin, Saifullah, &amp; Tabrani. (2015). </w:t>
      </w:r>
      <w:r w:rsidRPr="00E43B86">
        <w:rPr>
          <w:rFonts w:ascii="Times New Roman" w:hAnsi="Times New Roman" w:cs="Times New Roman"/>
          <w:i/>
          <w:iCs/>
          <w:sz w:val="24"/>
        </w:rPr>
        <w:t>Metodologi Penelitian Kualitatif &amp; Grounded Theory</w:t>
      </w:r>
      <w:r w:rsidRPr="00E43B86">
        <w:rPr>
          <w:rFonts w:ascii="Times New Roman" w:hAnsi="Times New Roman" w:cs="Times New Roman"/>
          <w:sz w:val="24"/>
        </w:rPr>
        <w:t>. FTK Ar-Raniry Press.</w:t>
      </w:r>
    </w:p>
    <w:p w14:paraId="2F20A078"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Wibowo, W. (2011). </w:t>
      </w:r>
      <w:r w:rsidRPr="00E43B86">
        <w:rPr>
          <w:rFonts w:ascii="Times New Roman" w:hAnsi="Times New Roman" w:cs="Times New Roman"/>
          <w:i/>
          <w:iCs/>
          <w:sz w:val="24"/>
        </w:rPr>
        <w:t>Semiotika Komunikasi Aplikasi Praktis bagi Penelitian dan Skripsi Komunikasi</w:t>
      </w:r>
      <w:r w:rsidRPr="00E43B86">
        <w:rPr>
          <w:rFonts w:ascii="Times New Roman" w:hAnsi="Times New Roman" w:cs="Times New Roman"/>
          <w:sz w:val="24"/>
        </w:rPr>
        <w:t>. Mitra Wacana Media.</w:t>
      </w:r>
    </w:p>
    <w:p w14:paraId="11B8D6B7" w14:textId="77777777" w:rsidR="00E43B86" w:rsidRPr="00E43B86" w:rsidRDefault="00E43B86" w:rsidP="00E43B86">
      <w:pPr>
        <w:pStyle w:val="Bibliography"/>
        <w:rPr>
          <w:rFonts w:ascii="Times New Roman" w:hAnsi="Times New Roman" w:cs="Times New Roman"/>
          <w:sz w:val="24"/>
        </w:rPr>
      </w:pPr>
      <w:r w:rsidRPr="00E43B86">
        <w:rPr>
          <w:rFonts w:ascii="Times New Roman" w:hAnsi="Times New Roman" w:cs="Times New Roman"/>
          <w:sz w:val="24"/>
        </w:rPr>
        <w:t xml:space="preserve">Yan, S., &amp; Ming, F. (2015). Reinterpreting Some Key Concepts In Barthes Theory. </w:t>
      </w:r>
      <w:r w:rsidRPr="00E43B86">
        <w:rPr>
          <w:rFonts w:ascii="Times New Roman" w:hAnsi="Times New Roman" w:cs="Times New Roman"/>
          <w:i/>
          <w:iCs/>
          <w:sz w:val="24"/>
        </w:rPr>
        <w:t>Journal of Media and Communication Studies</w:t>
      </w:r>
      <w:r w:rsidRPr="00E43B86">
        <w:rPr>
          <w:rFonts w:ascii="Times New Roman" w:hAnsi="Times New Roman" w:cs="Times New Roman"/>
          <w:sz w:val="24"/>
        </w:rPr>
        <w:t xml:space="preserve">, </w:t>
      </w:r>
      <w:r w:rsidRPr="00E43B86">
        <w:rPr>
          <w:rFonts w:ascii="Times New Roman" w:hAnsi="Times New Roman" w:cs="Times New Roman"/>
          <w:i/>
          <w:iCs/>
          <w:sz w:val="24"/>
        </w:rPr>
        <w:t>7</w:t>
      </w:r>
      <w:r w:rsidRPr="00E43B86">
        <w:rPr>
          <w:rFonts w:ascii="Times New Roman" w:hAnsi="Times New Roman" w:cs="Times New Roman"/>
          <w:sz w:val="24"/>
        </w:rPr>
        <w:t>(3), 59–66.</w:t>
      </w:r>
    </w:p>
    <w:p w14:paraId="073C2F51" w14:textId="7B11EA04"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691CD1">
      <w:pgSz w:w="11909" w:h="16834"/>
      <w:pgMar w:top="1701" w:right="1701" w:bottom="1701" w:left="2268"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05" w:author="NIZAR" w:date="2023-05-24T20:05:00Z" w:initials="N">
    <w:p w14:paraId="1CA1B5C1" w14:textId="77777777" w:rsidR="0034190B" w:rsidRDefault="0034190B" w:rsidP="00785542">
      <w:pPr>
        <w:pStyle w:val="CommentText"/>
      </w:pPr>
      <w:r>
        <w:rPr>
          <w:rStyle w:val="CommentReference"/>
        </w:rPr>
        <w:annotationRef/>
      </w:r>
      <w:r>
        <w:t>1. Metode Penelitian</w:t>
      </w:r>
    </w:p>
    <w:p w14:paraId="02C673DA" w14:textId="77777777" w:rsidR="0034190B" w:rsidRDefault="0034190B" w:rsidP="00785542">
      <w:pPr>
        <w:pStyle w:val="CommentText"/>
      </w:pPr>
      <w:r>
        <w:t>-Pendekatan dan jenis penelitian</w:t>
      </w:r>
    </w:p>
    <w:p w14:paraId="1257114B" w14:textId="77777777" w:rsidR="0034190B" w:rsidRDefault="0034190B" w:rsidP="00785542">
      <w:pPr>
        <w:pStyle w:val="CommentText"/>
      </w:pPr>
      <w:r>
        <w:t>-Unit analisis</w:t>
      </w:r>
    </w:p>
    <w:p w14:paraId="313F2C56" w14:textId="77777777" w:rsidR="0034190B" w:rsidRDefault="0034190B" w:rsidP="00785542">
      <w:pPr>
        <w:pStyle w:val="CommentText"/>
      </w:pPr>
      <w:r>
        <w:t>-Jenis dan sumber data</w:t>
      </w:r>
    </w:p>
    <w:p w14:paraId="5F94B1A9" w14:textId="77777777" w:rsidR="0034190B" w:rsidRDefault="0034190B" w:rsidP="00785542">
      <w:pPr>
        <w:pStyle w:val="CommentText"/>
      </w:pPr>
      <w:r>
        <w:t>-Teknik pengumpulan dana</w:t>
      </w:r>
    </w:p>
    <w:p w14:paraId="6670991A" w14:textId="77777777" w:rsidR="0034190B" w:rsidRDefault="0034190B" w:rsidP="00785542">
      <w:pPr>
        <w:pStyle w:val="CommentText"/>
      </w:pPr>
      <w:r>
        <w:t>-Teknik analisi data</w:t>
      </w:r>
    </w:p>
    <w:p w14:paraId="08AE6C31" w14:textId="77777777" w:rsidR="0034190B" w:rsidRDefault="0034190B" w:rsidP="00785542">
      <w:pPr>
        <w:pStyle w:val="CommentText"/>
      </w:pPr>
      <w:r>
        <w:t>(Print out) buat UTS</w:t>
      </w:r>
    </w:p>
    <w:p w14:paraId="3393767E" w14:textId="2F90F178" w:rsidR="0034190B" w:rsidRDefault="0034190B" w:rsidP="00785542">
      <w:pPr>
        <w:pStyle w:val="CommentText"/>
      </w:pPr>
      <w:r>
        <w:t>DL 2 Minggu</w:t>
      </w:r>
    </w:p>
    <w:p w14:paraId="668C4B47" w14:textId="5E32111D" w:rsidR="0034190B" w:rsidRDefault="0034190B" w:rsidP="00785542">
      <w:pPr>
        <w:pStyle w:val="CommentText"/>
      </w:pPr>
    </w:p>
    <w:p w14:paraId="44000A2C" w14:textId="77777777" w:rsidR="0034190B" w:rsidRDefault="0034190B" w:rsidP="00AC0DCF">
      <w:pPr>
        <w:pStyle w:val="CommentText"/>
      </w:pPr>
      <w:r>
        <w:t>Berdasarkan identifikasi masalah di atas, penelitian ini fokus pada pengambilan cuplikan adegan-adegan dan teks dialog yang memiliki hubungan sebagai makna dari tanda ata</w:t>
      </w:r>
    </w:p>
    <w:p w14:paraId="50931000" w14:textId="77777777" w:rsidR="0034190B" w:rsidRDefault="0034190B" w:rsidP="00AC0DCF">
      <w:pPr>
        <w:pStyle w:val="CommentText"/>
      </w:pPr>
    </w:p>
    <w:p w14:paraId="41C75F60" w14:textId="6736B60F" w:rsidR="0034190B" w:rsidRDefault="0034190B" w:rsidP="00AC0DCF">
      <w:pPr>
        <w:pStyle w:val="CommentText"/>
      </w:pPr>
      <w:r>
        <w:t xml:space="preserve">14 simbol yang merepresentasikan mengenai </w:t>
      </w:r>
      <w:r w:rsidRPr="00743610">
        <w:rPr>
          <w:i/>
        </w:rPr>
        <w:t>bullying</w:t>
      </w:r>
      <w:r>
        <w:t xml:space="preserve"> yang ada dalam serial drama Korea Tomorrow episode 1 dan 2 dengan mengacu pada model semiotika Roland Barthes, yang juga dikenal dengan makna denotasi, konotasi, dan mitos.</w:t>
      </w:r>
    </w:p>
    <w:p w14:paraId="34F5F150" w14:textId="0E2AA66A" w:rsidR="0034190B" w:rsidRDefault="0034190B" w:rsidP="00785542">
      <w:pPr>
        <w:pStyle w:val="CommentText"/>
      </w:pPr>
    </w:p>
    <w:p w14:paraId="153EE1AA" w14:textId="7CA12215" w:rsidR="0034190B" w:rsidRDefault="0034190B"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316" w:author="NIZAR" w:date="2023-05-23T11:55:00Z" w:initials="N">
    <w:p w14:paraId="5F7580F1" w14:textId="77777777" w:rsidR="0034190B" w:rsidRDefault="0034190B"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34190B" w:rsidRDefault="0034190B" w:rsidP="00327082">
      <w:pPr>
        <w:pStyle w:val="CommentText"/>
      </w:pPr>
    </w:p>
    <w:p w14:paraId="7789D85F" w14:textId="77777777" w:rsidR="0034190B" w:rsidRPr="00D6438D" w:rsidRDefault="0034190B"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34190B" w:rsidRDefault="0034190B">
      <w:pPr>
        <w:pStyle w:val="CommentText"/>
      </w:pPr>
    </w:p>
  </w:comment>
  <w:comment w:id="318" w:author="NIZAR" w:date="2023-05-23T11:54:00Z" w:initials="N">
    <w:p w14:paraId="1F20A1B2" w14:textId="77777777" w:rsidR="0034190B" w:rsidRDefault="0034190B"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34190B" w:rsidRDefault="0034190B" w:rsidP="00685132">
      <w:pPr>
        <w:pStyle w:val="CommentText"/>
      </w:pPr>
    </w:p>
    <w:p w14:paraId="7A125D9B" w14:textId="49C13BA9" w:rsidR="0034190B" w:rsidRPr="00367567" w:rsidRDefault="0034190B" w:rsidP="00685132">
      <w:pPr>
        <w:pStyle w:val="CommentText"/>
      </w:pPr>
      <w:r w:rsidRPr="00367567">
        <w:t xml:space="preserve">Menganalisis </w:t>
      </w:r>
      <w:r w:rsidRPr="00743610">
        <w:rPr>
          <w:i/>
        </w:rPr>
        <w:t>bullying</w:t>
      </w:r>
      <w:r w:rsidRPr="00367567">
        <w:t xml:space="preserve"> dalam film ini, peneliti menggunakan analisis semiotik untuk menganalisis </w:t>
      </w:r>
      <w:r w:rsidRPr="00743610">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34190B" w:rsidRDefault="0034190B">
      <w:pPr>
        <w:pStyle w:val="CommentText"/>
      </w:pPr>
    </w:p>
  </w:comment>
  <w:comment w:id="366" w:author="NIZAR" w:date="2023-06-06T14:13:00Z" w:initials="N">
    <w:p w14:paraId="2E12E946" w14:textId="2BA36E50" w:rsidR="0034190B" w:rsidRDefault="0034190B">
      <w:pPr>
        <w:pStyle w:val="CommentText"/>
      </w:pPr>
      <w:r>
        <w:rPr>
          <w:rStyle w:val="CommentReference"/>
        </w:rPr>
        <w:annotationRef/>
      </w:r>
      <w:r w:rsidRPr="0034190B">
        <w:t>Representasi “Nazar” dalam Film Insya Allah Sah Karya Benni Setiawan</w:t>
      </w:r>
    </w:p>
    <w:p w14:paraId="37CBAFE8" w14:textId="1C281DA4" w:rsidR="001D616A" w:rsidRDefault="001D616A">
      <w:pPr>
        <w:pStyle w:val="CommentText"/>
      </w:pPr>
    </w:p>
    <w:p w14:paraId="4A05E58F" w14:textId="4BB0DC1D" w:rsidR="001D616A" w:rsidRDefault="001D616A">
      <w:pPr>
        <w:pStyle w:val="CommentText"/>
      </w:pPr>
      <w:r>
        <w:t>acuan</w:t>
      </w:r>
    </w:p>
  </w:comment>
  <w:comment w:id="370" w:author="NIZAR" w:date="2023-06-06T14:25:00Z" w:initials="N">
    <w:p w14:paraId="5AF925F1" w14:textId="487632D3" w:rsidR="001D616A" w:rsidRDefault="001D616A">
      <w:pPr>
        <w:pStyle w:val="CommentText"/>
      </w:pPr>
      <w:r>
        <w:rPr>
          <w:rStyle w:val="CommentReference"/>
        </w:rPr>
        <w:annotationRef/>
      </w:r>
      <w:r>
        <w:t>parafrase auto</w:t>
      </w:r>
    </w:p>
  </w:comment>
  <w:comment w:id="376" w:author="NIZAR" w:date="2023-06-06T14:37:00Z" w:initials="N">
    <w:p w14:paraId="269E831D" w14:textId="79E50B0F" w:rsidR="006E370C" w:rsidRDefault="006E370C">
      <w:pPr>
        <w:pStyle w:val="CommentText"/>
      </w:pPr>
      <w:r>
        <w:rPr>
          <w:rStyle w:val="CommentReference"/>
        </w:rPr>
        <w:annotationRef/>
      </w:r>
      <w:r w:rsidRPr="006E370C">
        <w:t>Representasi Pluralisme dalam film Tanda Tanya</w:t>
      </w:r>
    </w:p>
    <w:p w14:paraId="62E63881" w14:textId="54E802CD" w:rsidR="006E370C" w:rsidRDefault="006E370C">
      <w:pPr>
        <w:pStyle w:val="CommentText"/>
      </w:pPr>
      <w:r>
        <w:t>acuan</w:t>
      </w:r>
    </w:p>
  </w:comment>
  <w:comment w:id="379" w:author="NIZAR" w:date="2023-06-06T14:47:00Z" w:initials="N">
    <w:p w14:paraId="0F4E10AF" w14:textId="0201BCD9" w:rsidR="00740ACB" w:rsidRDefault="00740ACB">
      <w:pPr>
        <w:pStyle w:val="CommentText"/>
      </w:pPr>
      <w:r>
        <w:rPr>
          <w:rStyle w:val="CommentReference"/>
        </w:rPr>
        <w:annotationRef/>
      </w:r>
      <w:r>
        <w:t>parafrase auto</w:t>
      </w:r>
    </w:p>
    <w:p w14:paraId="17B68D74" w14:textId="77777777" w:rsidR="00740ACB" w:rsidRDefault="00740ACB">
      <w:pPr>
        <w:pStyle w:val="CommentText"/>
      </w:pPr>
    </w:p>
  </w:comment>
  <w:comment w:id="394" w:author="NIZAR" w:date="2023-05-23T14:31:00Z" w:initials="N">
    <w:p w14:paraId="386333DE" w14:textId="77777777" w:rsidR="0034190B" w:rsidRDefault="0034190B"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34190B" w:rsidRDefault="0034190B" w:rsidP="00A32864">
      <w:pPr>
        <w:pStyle w:val="CommentText"/>
      </w:pPr>
    </w:p>
    <w:p w14:paraId="606EBA25" w14:textId="77777777" w:rsidR="0034190B" w:rsidRDefault="0034190B"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402" w:author="NIZAR" w:date="2023-05-23T15:59:00Z" w:initials="N">
    <w:p w14:paraId="12E802BF" w14:textId="77777777" w:rsidR="0034190B" w:rsidRDefault="0034190B" w:rsidP="00A32864">
      <w:pPr>
        <w:pStyle w:val="CommentText"/>
      </w:pPr>
      <w:r>
        <w:rPr>
          <w:rStyle w:val="CommentReference"/>
        </w:rPr>
        <w:annotationRef/>
      </w:r>
      <w:r w:rsidRPr="00C2113F">
        <w:t>MEMAKNAI EPHEMERA MELALUI KAJIAN SEMIOTIKA</w:t>
      </w:r>
    </w:p>
    <w:p w14:paraId="69BE230A" w14:textId="77777777" w:rsidR="0034190B" w:rsidRDefault="0034190B" w:rsidP="00A32864">
      <w:pPr>
        <w:pStyle w:val="CommentText"/>
      </w:pPr>
    </w:p>
    <w:p w14:paraId="3E5325AD" w14:textId="77777777" w:rsidR="0034190B" w:rsidRPr="003117BD" w:rsidRDefault="0034190B"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34190B" w:rsidRDefault="0034190B" w:rsidP="00A32864">
      <w:pPr>
        <w:pStyle w:val="CommentText"/>
      </w:pPr>
    </w:p>
  </w:comment>
  <w:comment w:id="403" w:author="NIZAR" w:date="2023-05-23T14:53:00Z" w:initials="N">
    <w:p w14:paraId="2753DFF0" w14:textId="77777777" w:rsidR="0034190B" w:rsidRDefault="0034190B"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34190B" w:rsidRDefault="0034190B" w:rsidP="00A32864">
      <w:pPr>
        <w:pStyle w:val="CommentText"/>
      </w:pPr>
    </w:p>
    <w:p w14:paraId="653385E8" w14:textId="77777777" w:rsidR="0034190B" w:rsidRDefault="0034190B"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34190B" w:rsidRDefault="0034190B" w:rsidP="00A32864">
      <w:pPr>
        <w:pStyle w:val="CommentText"/>
      </w:pPr>
    </w:p>
  </w:comment>
  <w:comment w:id="412" w:author="NIZAR" w:date="2023-05-23T19:09:00Z" w:initials="N">
    <w:p w14:paraId="4A1F5FC6" w14:textId="77777777" w:rsidR="0034190B" w:rsidRDefault="0034190B" w:rsidP="00A32864">
      <w:pPr>
        <w:pStyle w:val="CommentText"/>
      </w:pPr>
      <w:r>
        <w:rPr>
          <w:rStyle w:val="CommentReference"/>
        </w:rPr>
        <w:annotationRef/>
      </w:r>
      <w:r w:rsidRPr="00870845">
        <w:t>Memaknai Ephemera Melalui Kajian Semiotika</w:t>
      </w:r>
    </w:p>
    <w:p w14:paraId="30AA0792" w14:textId="77777777" w:rsidR="0034190B" w:rsidRDefault="0034190B" w:rsidP="00A32864">
      <w:pPr>
        <w:pStyle w:val="CommentText"/>
      </w:pPr>
    </w:p>
    <w:p w14:paraId="05F14150" w14:textId="77777777" w:rsidR="0034190B" w:rsidRDefault="0034190B"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34190B" w:rsidRDefault="0034190B" w:rsidP="00A32864">
      <w:pPr>
        <w:pStyle w:val="CommentText"/>
      </w:pPr>
    </w:p>
  </w:comment>
  <w:comment w:id="419" w:author="NIZAR" w:date="2023-06-02T13:18:00Z" w:initials="N">
    <w:p w14:paraId="05D21FC6" w14:textId="58D38775" w:rsidR="0034190B" w:rsidRDefault="0034190B">
      <w:pPr>
        <w:pStyle w:val="CommentText"/>
      </w:pPr>
      <w:r>
        <w:rPr>
          <w:rStyle w:val="CommentReference"/>
        </w:rPr>
        <w:annotationRef/>
      </w:r>
      <w:r>
        <w:t>Dikerjakan ai plagiasi 5%</w:t>
      </w:r>
    </w:p>
    <w:p w14:paraId="3B9EA201" w14:textId="4FB9D628" w:rsidR="0034190B" w:rsidRDefault="0034190B">
      <w:pPr>
        <w:pStyle w:val="CommentText"/>
      </w:pPr>
    </w:p>
    <w:p w14:paraId="6BAB7AC0" w14:textId="77777777" w:rsidR="0034190B" w:rsidRDefault="0034190B" w:rsidP="00896ACE">
      <w:pPr>
        <w:pStyle w:val="CommentText"/>
      </w:pPr>
      <w:r>
        <w:t>Sumber referensi:</w:t>
      </w:r>
    </w:p>
    <w:p w14:paraId="2C910812" w14:textId="77777777" w:rsidR="0034190B" w:rsidRDefault="0034190B" w:rsidP="00896ACE">
      <w:pPr>
        <w:pStyle w:val="CommentText"/>
      </w:pPr>
    </w:p>
    <w:p w14:paraId="52EF58CE" w14:textId="77777777" w:rsidR="0034190B" w:rsidRDefault="0034190B" w:rsidP="00896ACE">
      <w:pPr>
        <w:pStyle w:val="CommentText"/>
      </w:pPr>
      <w:r>
        <w:t>- Barthes, Roland. (1967). Elements of Semiology. New York: Hill and Wang.</w:t>
      </w:r>
    </w:p>
    <w:p w14:paraId="432EAE81" w14:textId="77777777" w:rsidR="0034190B" w:rsidRDefault="0034190B" w:rsidP="00896ACE">
      <w:pPr>
        <w:pStyle w:val="CommentText"/>
      </w:pPr>
      <w:r>
        <w:t>- Barthes, Roland. (1972). Mythologies. New York: Hill and Wang.</w:t>
      </w:r>
    </w:p>
    <w:p w14:paraId="70E95244" w14:textId="77777777" w:rsidR="0034190B" w:rsidRDefault="0034190B" w:rsidP="00896ACE">
      <w:pPr>
        <w:pStyle w:val="CommentText"/>
      </w:pPr>
      <w:r>
        <w:t>- Chandler, Daniel. (2007). Semiotics: The Basics. New York: Routledge.</w:t>
      </w:r>
    </w:p>
    <w:p w14:paraId="4205FEE0" w14:textId="77777777" w:rsidR="0034190B" w:rsidRDefault="0034190B" w:rsidP="00896ACE">
      <w:pPr>
        <w:pStyle w:val="CommentText"/>
      </w:pPr>
    </w:p>
    <w:p w14:paraId="7B0FC118" w14:textId="77777777" w:rsidR="0034190B" w:rsidRDefault="0034190B" w:rsidP="00896ACE">
      <w:pPr>
        <w:pStyle w:val="CommentText"/>
      </w:pPr>
      <w:r>
        <w:t>Catatan kaki:</w:t>
      </w:r>
    </w:p>
    <w:p w14:paraId="266FC13D" w14:textId="77777777" w:rsidR="0034190B" w:rsidRDefault="0034190B" w:rsidP="00896ACE">
      <w:pPr>
        <w:pStyle w:val="CommentText"/>
      </w:pPr>
    </w:p>
    <w:p w14:paraId="2854FD08" w14:textId="77777777" w:rsidR="0034190B" w:rsidRDefault="0034190B" w:rsidP="00896ACE">
      <w:pPr>
        <w:pStyle w:val="CommentText"/>
      </w:pPr>
      <w:r>
        <w:t>1. Roland Barthes, *Elements of Semiology* (New York: Hill and Wang, 1967), hlm. 15.</w:t>
      </w:r>
    </w:p>
    <w:p w14:paraId="5F7BD467" w14:textId="77777777" w:rsidR="0034190B" w:rsidRDefault="0034190B" w:rsidP="00896ACE">
      <w:pPr>
        <w:pStyle w:val="CommentText"/>
      </w:pPr>
      <w:r>
        <w:t>2. Roland Barthes, *Mythologies* (New York: Hill and Wang, 1972), hlm. 109.</w:t>
      </w:r>
    </w:p>
    <w:p w14:paraId="2759958C" w14:textId="2C904B9C" w:rsidR="0034190B" w:rsidRDefault="0034190B" w:rsidP="00896ACE">
      <w:pPr>
        <w:pStyle w:val="CommentText"/>
      </w:pPr>
      <w:r>
        <w:t>3. Daniel Chandler, *Semiotics: The Basics* (New York: Routledge, 2007), hlm. 23.</w:t>
      </w:r>
    </w:p>
  </w:comment>
  <w:comment w:id="429" w:author="NIZAR" w:date="2023-05-23T12:14:00Z" w:initials="N">
    <w:p w14:paraId="61F34C34" w14:textId="77777777" w:rsidR="0034190B" w:rsidRDefault="0034190B" w:rsidP="00A32864">
      <w:pPr>
        <w:pStyle w:val="CommentText"/>
      </w:pPr>
      <w:r>
        <w:rPr>
          <w:rStyle w:val="CommentReference"/>
        </w:rPr>
        <w:annotationRef/>
      </w:r>
      <w:r w:rsidRPr="00811B67">
        <w:t>dalam Ilmu Pendidikan Agama Islam</w:t>
      </w:r>
    </w:p>
    <w:p w14:paraId="4DBF44A0" w14:textId="77777777" w:rsidR="0034190B" w:rsidRDefault="0034190B" w:rsidP="00A32864">
      <w:pPr>
        <w:pStyle w:val="CommentText"/>
      </w:pPr>
    </w:p>
    <w:p w14:paraId="3DB890E2" w14:textId="77777777" w:rsidR="0034190B" w:rsidRDefault="0034190B"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34190B" w:rsidRDefault="0034190B" w:rsidP="00A32864">
      <w:pPr>
        <w:pStyle w:val="CommentText"/>
      </w:pPr>
    </w:p>
  </w:comment>
  <w:comment w:id="444" w:author="NIZAR" w:date="2023-05-23T21:04:00Z" w:initials="N">
    <w:p w14:paraId="0C5FAFBD" w14:textId="77777777" w:rsidR="0034190B" w:rsidRDefault="0034190B" w:rsidP="001D4AEB">
      <w:pPr>
        <w:pStyle w:val="CommentText"/>
      </w:pPr>
      <w:r>
        <w:rPr>
          <w:rStyle w:val="CommentReference"/>
        </w:rPr>
        <w:annotationRef/>
      </w:r>
      <w:r>
        <w:t>Jenis penelitian</w:t>
      </w:r>
    </w:p>
  </w:comment>
  <w:comment w:id="445" w:author="NIZAR" w:date="2023-05-23T21:04:00Z" w:initials="N">
    <w:p w14:paraId="4DE597B6" w14:textId="77777777" w:rsidR="0034190B" w:rsidRDefault="0034190B" w:rsidP="001D4AEB">
      <w:pPr>
        <w:pStyle w:val="CommentText"/>
      </w:pPr>
      <w:r>
        <w:rPr>
          <w:rStyle w:val="CommentReference"/>
        </w:rPr>
        <w:annotationRef/>
      </w:r>
      <w:r>
        <w:t>Metode / model semiotika</w:t>
      </w:r>
    </w:p>
  </w:comment>
  <w:comment w:id="446" w:author="NIZAR" w:date="2023-05-23T21:05:00Z" w:initials="N">
    <w:p w14:paraId="7BFA07D7" w14:textId="77777777" w:rsidR="0034190B" w:rsidRDefault="0034190B" w:rsidP="001D4AEB">
      <w:pPr>
        <w:pStyle w:val="CommentText"/>
      </w:pPr>
      <w:r>
        <w:rPr>
          <w:rStyle w:val="CommentReference"/>
        </w:rPr>
        <w:annotationRef/>
      </w:r>
      <w:r>
        <w:t>Hasil penelitian</w:t>
      </w:r>
    </w:p>
  </w:comment>
  <w:comment w:id="449" w:author="NIZAR" w:date="2023-05-23T21:05:00Z" w:initials="N">
    <w:p w14:paraId="420BC46F" w14:textId="77777777" w:rsidR="0034190B" w:rsidRDefault="0034190B" w:rsidP="001D4AEB">
      <w:pPr>
        <w:pStyle w:val="CommentText"/>
      </w:pPr>
      <w:r>
        <w:rPr>
          <w:rStyle w:val="CommentReference"/>
        </w:rPr>
        <w:annotationRef/>
      </w:r>
      <w:r>
        <w:t>Beda penelitian</w:t>
      </w:r>
    </w:p>
  </w:comment>
  <w:comment w:id="454" w:author="NIZAR" w:date="2023-05-23T21:17:00Z" w:initials="N">
    <w:p w14:paraId="587B9D94" w14:textId="77777777" w:rsidR="0034190B" w:rsidRDefault="0034190B" w:rsidP="001D4AEB">
      <w:pPr>
        <w:pStyle w:val="CommentText"/>
      </w:pPr>
      <w:r>
        <w:rPr>
          <w:rStyle w:val="CommentReference"/>
        </w:rPr>
        <w:annotationRef/>
      </w:r>
      <w:r w:rsidRPr="00BA401C">
        <w:t>ANALISIS SEMIOTIKA BULLYING DALAM DRAMA ALL OF US ARE DEAD</w:t>
      </w:r>
    </w:p>
  </w:comment>
  <w:comment w:id="484" w:author="NIZAR" w:date="2023-05-24T08:23:00Z" w:initials="N">
    <w:p w14:paraId="19592D01" w14:textId="77777777" w:rsidR="0034190B" w:rsidRDefault="0034190B" w:rsidP="001D4AEB">
      <w:pPr>
        <w:pStyle w:val="CommentText"/>
      </w:pPr>
      <w:r>
        <w:rPr>
          <w:rStyle w:val="CommentReference"/>
        </w:rPr>
        <w:annotationRef/>
      </w:r>
      <w:r w:rsidRPr="00DC3CD6">
        <w:t xml:space="preserve">Representasi </w:t>
      </w:r>
      <w:r w:rsidRPr="00771BCD">
        <w:rPr>
          <w:i/>
        </w:rPr>
        <w:t>Bullying</w:t>
      </w:r>
      <w:r w:rsidRPr="00DC3CD6">
        <w:t xml:space="preserve"> Dalam Drama Korea Tomorrow (Analisis Semiotika Roland Barthes)</w:t>
      </w:r>
    </w:p>
  </w:comment>
  <w:comment w:id="495" w:author="NIZAR" w:date="2023-05-24T08:41:00Z" w:initials="N">
    <w:p w14:paraId="0D204AF8" w14:textId="77777777" w:rsidR="0034190B" w:rsidRDefault="0034190B" w:rsidP="001D4AEB">
      <w:pPr>
        <w:pStyle w:val="CommentText"/>
      </w:pPr>
      <w:r>
        <w:rPr>
          <w:rStyle w:val="CommentReference"/>
        </w:rPr>
        <w:annotationRef/>
      </w:r>
      <w:r w:rsidRPr="004440E7">
        <w:t xml:space="preserve">Representasi </w:t>
      </w:r>
      <w:r w:rsidRPr="00771BCD">
        <w:rPr>
          <w:i/>
        </w:rPr>
        <w:t>Bullying</w:t>
      </w:r>
      <w:r w:rsidRPr="004440E7">
        <w:t xml:space="preserve"> Dalam Drama Korea Tomorrow (Analisis Semiotika Roland Barthes)</w:t>
      </w:r>
    </w:p>
  </w:comment>
  <w:comment w:id="514" w:author="NIZAR" w:date="2023-05-24T08:55:00Z" w:initials="N">
    <w:p w14:paraId="2AE8CA23" w14:textId="77777777" w:rsidR="0034190B" w:rsidRDefault="0034190B" w:rsidP="001D4AEB">
      <w:pPr>
        <w:pStyle w:val="CommentText"/>
      </w:pPr>
      <w:r>
        <w:rPr>
          <w:rStyle w:val="CommentReference"/>
        </w:rPr>
        <w:annotationRef/>
      </w:r>
      <w:r w:rsidRPr="006A2179">
        <w:t xml:space="preserve">Representasi </w:t>
      </w:r>
      <w:r w:rsidRPr="00771BCD">
        <w:rPr>
          <w:i/>
        </w:rPr>
        <w:t>Bullying</w:t>
      </w:r>
      <w:r w:rsidRPr="006A2179">
        <w:t xml:space="preserve"> Dalam Drama Korea Tomorrow (Analisis Semiotika Roland Barthes)</w:t>
      </w:r>
    </w:p>
  </w:comment>
  <w:comment w:id="520" w:author="NIZAR" w:date="2023-05-24T09:34:00Z" w:initials="N">
    <w:p w14:paraId="3F9F637A" w14:textId="77777777" w:rsidR="0034190B" w:rsidRDefault="0034190B"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533" w:author="NIZAR" w:date="2023-05-24T09:45:00Z" w:initials="N">
    <w:p w14:paraId="60B81317" w14:textId="77777777" w:rsidR="0034190B" w:rsidRDefault="0034190B"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553" w:author="NIZAR" w:date="2023-05-24T09:57:00Z" w:initials="N">
    <w:p w14:paraId="10C1360C" w14:textId="77777777" w:rsidR="0034190B" w:rsidRDefault="0034190B"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565" w:author="NIZAR" w:date="2023-05-24T10:01:00Z" w:initials="N">
    <w:p w14:paraId="5F4311EC" w14:textId="77777777" w:rsidR="0034190B" w:rsidRDefault="0034190B"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81" w:author="NIZAR" w:date="2023-05-25T08:51:00Z" w:initials="N">
    <w:p w14:paraId="758FFB70" w14:textId="77777777" w:rsidR="0034190B" w:rsidRDefault="0034190B" w:rsidP="00BE0634">
      <w:pPr>
        <w:pStyle w:val="CommentText"/>
      </w:pPr>
      <w:r>
        <w:rPr>
          <w:rStyle w:val="CommentReference"/>
        </w:rPr>
        <w:annotationRef/>
      </w:r>
      <w:r w:rsidRPr="006D32FA">
        <w:t>Representasi Bullying Dalam Drama Korea Tomorrow (Analisis Semiotika Roland Barthes)</w:t>
      </w:r>
    </w:p>
  </w:comment>
  <w:comment w:id="585" w:author="NIZAR" w:date="2023-05-25T08:51:00Z" w:initials="N">
    <w:p w14:paraId="2FADFFFC" w14:textId="77777777" w:rsidR="0034190B" w:rsidRDefault="0034190B" w:rsidP="00BE0634">
      <w:pPr>
        <w:pStyle w:val="CommentText"/>
      </w:pPr>
      <w:r>
        <w:rPr>
          <w:rStyle w:val="CommentReference"/>
        </w:rPr>
        <w:annotationRef/>
      </w:r>
      <w:r w:rsidRPr="006D32FA">
        <w:t>Memahami desain metode penelitian kualitatif</w:t>
      </w:r>
    </w:p>
  </w:comment>
  <w:comment w:id="594" w:author="NIZAR" w:date="2023-05-25T08:51:00Z" w:initials="N">
    <w:p w14:paraId="4142299C" w14:textId="77777777" w:rsidR="0034190B" w:rsidRDefault="0034190B" w:rsidP="00BE0634">
      <w:pPr>
        <w:pStyle w:val="CommentText"/>
      </w:pPr>
      <w:r>
        <w:rPr>
          <w:rStyle w:val="CommentReference"/>
        </w:rPr>
        <w:annotationRef/>
      </w:r>
      <w:r w:rsidRPr="006D32FA">
        <w:t>Representasi Bullying Dalam Drama Korea Tomorrow (Analisis Semiotika Roland Barthes)</w:t>
      </w:r>
    </w:p>
  </w:comment>
  <w:comment w:id="646" w:author="NIZAR" w:date="2023-06-01T13:17:00Z" w:initials="N">
    <w:p w14:paraId="689A6DEA" w14:textId="3486E7F4" w:rsidR="0034190B" w:rsidRDefault="0034190B">
      <w:pPr>
        <w:pStyle w:val="CommentText"/>
      </w:pPr>
      <w:r>
        <w:rPr>
          <w:rStyle w:val="CommentReference"/>
        </w:rPr>
        <w:annotationRef/>
      </w:r>
      <w:r>
        <w:t>Dikerjakan oleh ai notion</w:t>
      </w:r>
    </w:p>
  </w:comment>
  <w:comment w:id="654" w:author="NIZAR" w:date="2023-06-06T08:22:00Z" w:initials="N">
    <w:p w14:paraId="61DC6B18" w14:textId="4BD800C0" w:rsidR="0034190B" w:rsidRDefault="0034190B">
      <w:pPr>
        <w:pStyle w:val="CommentText"/>
      </w:pPr>
      <w:r>
        <w:rPr>
          <w:rStyle w:val="CommentReference"/>
        </w:rPr>
        <w:annotationRef/>
      </w:r>
      <w:r>
        <w:t>asli</w:t>
      </w:r>
    </w:p>
  </w:comment>
  <w:comment w:id="656" w:author="NIZAR" w:date="2023-06-02T13:29:00Z" w:initials="N">
    <w:p w14:paraId="780DC13B" w14:textId="533DBFAF" w:rsidR="0034190B" w:rsidRDefault="0034190B">
      <w:pPr>
        <w:pStyle w:val="CommentText"/>
      </w:pPr>
      <w:r>
        <w:rPr>
          <w:rStyle w:val="CommentReference"/>
        </w:rPr>
        <w:annotationRef/>
      </w:r>
      <w:r>
        <w:t>Parafrase ai</w:t>
      </w:r>
    </w:p>
  </w:comment>
  <w:comment w:id="659" w:author="NIZAR" w:date="2023-06-06T08:22:00Z" w:initials="N">
    <w:p w14:paraId="7875B4DE" w14:textId="04CA599C" w:rsidR="0034190B" w:rsidRDefault="0034190B">
      <w:pPr>
        <w:pStyle w:val="CommentText"/>
      </w:pPr>
      <w:r>
        <w:rPr>
          <w:rStyle w:val="CommentReference"/>
        </w:rPr>
        <w:annotationRef/>
      </w:r>
      <w:r>
        <w:t>Asli</w:t>
      </w:r>
    </w:p>
  </w:comment>
  <w:comment w:id="662" w:author="NIZAR" w:date="2023-06-06T08:22:00Z" w:initials="N">
    <w:p w14:paraId="38A1B0F9" w14:textId="553C578E" w:rsidR="0034190B" w:rsidRDefault="0034190B">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4A05E58F" w15:done="0"/>
  <w15:commentEx w15:paraId="5AF925F1" w15:done="0"/>
  <w15:commentEx w15:paraId="62E63881" w15:done="0"/>
  <w15:commentEx w15:paraId="17B68D74" w15:done="0"/>
  <w15:commentEx w15:paraId="606EBA25" w15:done="0"/>
  <w15:commentEx w15:paraId="16D93F08" w15:done="0"/>
  <w15:commentEx w15:paraId="04A5078D" w15:done="0"/>
  <w15:commentEx w15:paraId="1363424D" w15:done="0"/>
  <w15:commentEx w15:paraId="2759958C"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4AFAE" w14:textId="77777777" w:rsidR="00C27F10" w:rsidRDefault="00C27F10" w:rsidP="00695BCE">
      <w:pPr>
        <w:spacing w:line="240" w:lineRule="auto"/>
      </w:pPr>
      <w:r>
        <w:separator/>
      </w:r>
    </w:p>
  </w:endnote>
  <w:endnote w:type="continuationSeparator" w:id="0">
    <w:p w14:paraId="692F0829" w14:textId="77777777" w:rsidR="00C27F10" w:rsidRDefault="00C27F10"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748C8" w14:textId="77777777" w:rsidR="00C27F10" w:rsidRDefault="00C27F10" w:rsidP="00695BCE">
      <w:pPr>
        <w:spacing w:line="240" w:lineRule="auto"/>
      </w:pPr>
      <w:r>
        <w:separator/>
      </w:r>
    </w:p>
  </w:footnote>
  <w:footnote w:type="continuationSeparator" w:id="0">
    <w:p w14:paraId="611373F0" w14:textId="77777777" w:rsidR="00C27F10" w:rsidRDefault="00C27F10" w:rsidP="00695B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CED8C05A"/>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6"/>
  </w:num>
  <w:num w:numId="3">
    <w:abstractNumId w:val="2"/>
  </w:num>
  <w:num w:numId="4">
    <w:abstractNumId w:val="7"/>
  </w:num>
  <w:num w:numId="5">
    <w:abstractNumId w:val="9"/>
  </w:num>
  <w:num w:numId="6">
    <w:abstractNumId w:val="5"/>
  </w:num>
  <w:num w:numId="7">
    <w:abstractNumId w:val="8"/>
  </w:num>
  <w:num w:numId="8">
    <w:abstractNumId w:val="4"/>
  </w:num>
  <w:num w:numId="9">
    <w:abstractNumId w:val="11"/>
  </w:num>
  <w:num w:numId="10">
    <w:abstractNumId w:val="0"/>
  </w:num>
  <w:num w:numId="11">
    <w:abstractNumId w:val="10"/>
  </w:num>
  <w:num w:numId="12">
    <w:abstractNumId w:val="13"/>
  </w:num>
  <w:num w:numId="13">
    <w:abstractNumId w:val="14"/>
  </w:num>
  <w:num w:numId="14">
    <w:abstractNumId w:val="1"/>
  </w:num>
  <w:num w:numId="15">
    <w:abstractNumId w:val="12"/>
  </w:num>
  <w:num w:numId="16">
    <w:abstractNumId w:val="3"/>
  </w:num>
  <w:num w:numId="17">
    <w:abstractNumId w:val="1"/>
  </w:num>
  <w:num w:numId="18">
    <w:abstractNumId w:val="1"/>
  </w:num>
  <w:num w:numId="19">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trackRevisions/>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12C16"/>
    <w:rsid w:val="000236B8"/>
    <w:rsid w:val="00025632"/>
    <w:rsid w:val="00025AF9"/>
    <w:rsid w:val="000378FF"/>
    <w:rsid w:val="00041836"/>
    <w:rsid w:val="00041BE5"/>
    <w:rsid w:val="0004488A"/>
    <w:rsid w:val="000448E7"/>
    <w:rsid w:val="000457C6"/>
    <w:rsid w:val="00047483"/>
    <w:rsid w:val="00056B63"/>
    <w:rsid w:val="00061F1D"/>
    <w:rsid w:val="00065E75"/>
    <w:rsid w:val="0007117C"/>
    <w:rsid w:val="00072357"/>
    <w:rsid w:val="00074AD9"/>
    <w:rsid w:val="00081877"/>
    <w:rsid w:val="0008431A"/>
    <w:rsid w:val="00086F49"/>
    <w:rsid w:val="000A6F97"/>
    <w:rsid w:val="000B0707"/>
    <w:rsid w:val="000B75C4"/>
    <w:rsid w:val="000C6CE5"/>
    <w:rsid w:val="000D069C"/>
    <w:rsid w:val="000D1478"/>
    <w:rsid w:val="000D63C8"/>
    <w:rsid w:val="000E21DA"/>
    <w:rsid w:val="000E55C8"/>
    <w:rsid w:val="000F4DDE"/>
    <w:rsid w:val="0010273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B0121"/>
    <w:rsid w:val="001B796F"/>
    <w:rsid w:val="001B7B5C"/>
    <w:rsid w:val="001C32C7"/>
    <w:rsid w:val="001C4868"/>
    <w:rsid w:val="001C50D9"/>
    <w:rsid w:val="001D4AEB"/>
    <w:rsid w:val="001D561C"/>
    <w:rsid w:val="001D616A"/>
    <w:rsid w:val="001E2D6E"/>
    <w:rsid w:val="001E31E2"/>
    <w:rsid w:val="001E489E"/>
    <w:rsid w:val="001F3DBC"/>
    <w:rsid w:val="00203880"/>
    <w:rsid w:val="00205261"/>
    <w:rsid w:val="00216234"/>
    <w:rsid w:val="002171A7"/>
    <w:rsid w:val="00217D54"/>
    <w:rsid w:val="002236F4"/>
    <w:rsid w:val="0022570C"/>
    <w:rsid w:val="002363FE"/>
    <w:rsid w:val="00236FA2"/>
    <w:rsid w:val="0023736F"/>
    <w:rsid w:val="002446DA"/>
    <w:rsid w:val="00247843"/>
    <w:rsid w:val="00251AC2"/>
    <w:rsid w:val="00256DA0"/>
    <w:rsid w:val="0026089F"/>
    <w:rsid w:val="00263F23"/>
    <w:rsid w:val="00264B6C"/>
    <w:rsid w:val="00265915"/>
    <w:rsid w:val="00266D6A"/>
    <w:rsid w:val="00267C84"/>
    <w:rsid w:val="00267CE9"/>
    <w:rsid w:val="0027121C"/>
    <w:rsid w:val="00283324"/>
    <w:rsid w:val="0029799F"/>
    <w:rsid w:val="002A0A93"/>
    <w:rsid w:val="002A39D8"/>
    <w:rsid w:val="002A7BBC"/>
    <w:rsid w:val="002B1F43"/>
    <w:rsid w:val="002B2CC0"/>
    <w:rsid w:val="002C0709"/>
    <w:rsid w:val="002C50BB"/>
    <w:rsid w:val="002C5D3A"/>
    <w:rsid w:val="002C628D"/>
    <w:rsid w:val="002C7C4C"/>
    <w:rsid w:val="002D0FAD"/>
    <w:rsid w:val="002D1404"/>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A21"/>
    <w:rsid w:val="00336902"/>
    <w:rsid w:val="00337186"/>
    <w:rsid w:val="0033755C"/>
    <w:rsid w:val="00340F7C"/>
    <w:rsid w:val="0034190B"/>
    <w:rsid w:val="00346FDC"/>
    <w:rsid w:val="00351AF6"/>
    <w:rsid w:val="00352C18"/>
    <w:rsid w:val="00353325"/>
    <w:rsid w:val="00356BBF"/>
    <w:rsid w:val="00362709"/>
    <w:rsid w:val="00362FE1"/>
    <w:rsid w:val="00365D96"/>
    <w:rsid w:val="00367567"/>
    <w:rsid w:val="00371546"/>
    <w:rsid w:val="00376B52"/>
    <w:rsid w:val="00377195"/>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4003"/>
    <w:rsid w:val="00457106"/>
    <w:rsid w:val="004636A0"/>
    <w:rsid w:val="004706D1"/>
    <w:rsid w:val="00473E4F"/>
    <w:rsid w:val="00480EC6"/>
    <w:rsid w:val="004815E3"/>
    <w:rsid w:val="004826EE"/>
    <w:rsid w:val="00490B34"/>
    <w:rsid w:val="004A5212"/>
    <w:rsid w:val="004A5BA9"/>
    <w:rsid w:val="004D2A3F"/>
    <w:rsid w:val="004D59ED"/>
    <w:rsid w:val="004D5BD8"/>
    <w:rsid w:val="004E05BD"/>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6D56"/>
    <w:rsid w:val="00577E7E"/>
    <w:rsid w:val="00581403"/>
    <w:rsid w:val="00594E10"/>
    <w:rsid w:val="00595315"/>
    <w:rsid w:val="005A1B91"/>
    <w:rsid w:val="005A4174"/>
    <w:rsid w:val="005B26E2"/>
    <w:rsid w:val="005B3697"/>
    <w:rsid w:val="005B76CA"/>
    <w:rsid w:val="005D33A4"/>
    <w:rsid w:val="005D7377"/>
    <w:rsid w:val="005E59B7"/>
    <w:rsid w:val="005E7EA1"/>
    <w:rsid w:val="005F242E"/>
    <w:rsid w:val="005F51DA"/>
    <w:rsid w:val="005F5561"/>
    <w:rsid w:val="0060195A"/>
    <w:rsid w:val="00602BE0"/>
    <w:rsid w:val="00607D64"/>
    <w:rsid w:val="00607F78"/>
    <w:rsid w:val="00614F4C"/>
    <w:rsid w:val="006154E8"/>
    <w:rsid w:val="00617E38"/>
    <w:rsid w:val="0062423B"/>
    <w:rsid w:val="00632FD6"/>
    <w:rsid w:val="00635AE3"/>
    <w:rsid w:val="00643169"/>
    <w:rsid w:val="00644F1E"/>
    <w:rsid w:val="006562EA"/>
    <w:rsid w:val="00660461"/>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7398"/>
    <w:rsid w:val="006A74B4"/>
    <w:rsid w:val="006C5E9A"/>
    <w:rsid w:val="006D2EB7"/>
    <w:rsid w:val="006D32FA"/>
    <w:rsid w:val="006D44FE"/>
    <w:rsid w:val="006D6CDA"/>
    <w:rsid w:val="006E370C"/>
    <w:rsid w:val="006E4825"/>
    <w:rsid w:val="006F11B2"/>
    <w:rsid w:val="006F2D9C"/>
    <w:rsid w:val="006F3626"/>
    <w:rsid w:val="006F6508"/>
    <w:rsid w:val="00701014"/>
    <w:rsid w:val="00704686"/>
    <w:rsid w:val="0071414D"/>
    <w:rsid w:val="00714A3E"/>
    <w:rsid w:val="007153CF"/>
    <w:rsid w:val="00715DDD"/>
    <w:rsid w:val="00716BF3"/>
    <w:rsid w:val="00717DE5"/>
    <w:rsid w:val="00722498"/>
    <w:rsid w:val="00735604"/>
    <w:rsid w:val="0074076D"/>
    <w:rsid w:val="00740878"/>
    <w:rsid w:val="00740ACB"/>
    <w:rsid w:val="00743610"/>
    <w:rsid w:val="0074424D"/>
    <w:rsid w:val="00750C79"/>
    <w:rsid w:val="007542C2"/>
    <w:rsid w:val="00765A51"/>
    <w:rsid w:val="00771BCD"/>
    <w:rsid w:val="00773DF6"/>
    <w:rsid w:val="00774B3E"/>
    <w:rsid w:val="007760A5"/>
    <w:rsid w:val="00776E6F"/>
    <w:rsid w:val="007772C8"/>
    <w:rsid w:val="00785542"/>
    <w:rsid w:val="00795FC8"/>
    <w:rsid w:val="007A2431"/>
    <w:rsid w:val="007A397F"/>
    <w:rsid w:val="007C0D16"/>
    <w:rsid w:val="007C4351"/>
    <w:rsid w:val="007C45A4"/>
    <w:rsid w:val="007C59DC"/>
    <w:rsid w:val="007D6233"/>
    <w:rsid w:val="007E45E4"/>
    <w:rsid w:val="00804982"/>
    <w:rsid w:val="00806EAA"/>
    <w:rsid w:val="0080717E"/>
    <w:rsid w:val="00811B67"/>
    <w:rsid w:val="00814BD3"/>
    <w:rsid w:val="008159FA"/>
    <w:rsid w:val="00826491"/>
    <w:rsid w:val="008268F7"/>
    <w:rsid w:val="00844021"/>
    <w:rsid w:val="00856C41"/>
    <w:rsid w:val="008576AE"/>
    <w:rsid w:val="00866F09"/>
    <w:rsid w:val="00867053"/>
    <w:rsid w:val="00870845"/>
    <w:rsid w:val="00877444"/>
    <w:rsid w:val="00882B6D"/>
    <w:rsid w:val="00885D9C"/>
    <w:rsid w:val="00890888"/>
    <w:rsid w:val="00896ACE"/>
    <w:rsid w:val="008A0A7F"/>
    <w:rsid w:val="008A12E5"/>
    <w:rsid w:val="008A1D51"/>
    <w:rsid w:val="008A2BEB"/>
    <w:rsid w:val="008A71F9"/>
    <w:rsid w:val="008B0372"/>
    <w:rsid w:val="008B4571"/>
    <w:rsid w:val="008C4772"/>
    <w:rsid w:val="008C51EF"/>
    <w:rsid w:val="008C6B0E"/>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4312E"/>
    <w:rsid w:val="00951E6C"/>
    <w:rsid w:val="009533CF"/>
    <w:rsid w:val="00956526"/>
    <w:rsid w:val="00956CC4"/>
    <w:rsid w:val="00961ED2"/>
    <w:rsid w:val="00962B27"/>
    <w:rsid w:val="009671BF"/>
    <w:rsid w:val="00981B1D"/>
    <w:rsid w:val="00983300"/>
    <w:rsid w:val="00993C95"/>
    <w:rsid w:val="009B30F8"/>
    <w:rsid w:val="009B6C1E"/>
    <w:rsid w:val="009C0758"/>
    <w:rsid w:val="009C4381"/>
    <w:rsid w:val="009D4052"/>
    <w:rsid w:val="009D51BA"/>
    <w:rsid w:val="009D55F4"/>
    <w:rsid w:val="009D7D02"/>
    <w:rsid w:val="009E37B3"/>
    <w:rsid w:val="009E4368"/>
    <w:rsid w:val="009E5131"/>
    <w:rsid w:val="009E666A"/>
    <w:rsid w:val="009F6D02"/>
    <w:rsid w:val="00A06D0E"/>
    <w:rsid w:val="00A11450"/>
    <w:rsid w:val="00A16FC4"/>
    <w:rsid w:val="00A20CC6"/>
    <w:rsid w:val="00A220BF"/>
    <w:rsid w:val="00A24D6C"/>
    <w:rsid w:val="00A3100A"/>
    <w:rsid w:val="00A32864"/>
    <w:rsid w:val="00A33270"/>
    <w:rsid w:val="00A3656C"/>
    <w:rsid w:val="00A42AC5"/>
    <w:rsid w:val="00A503A6"/>
    <w:rsid w:val="00A550FC"/>
    <w:rsid w:val="00A60079"/>
    <w:rsid w:val="00A70043"/>
    <w:rsid w:val="00A76DBE"/>
    <w:rsid w:val="00A77541"/>
    <w:rsid w:val="00A7764D"/>
    <w:rsid w:val="00A873A4"/>
    <w:rsid w:val="00A8796D"/>
    <w:rsid w:val="00A957E3"/>
    <w:rsid w:val="00A958AD"/>
    <w:rsid w:val="00A95C21"/>
    <w:rsid w:val="00A96CF1"/>
    <w:rsid w:val="00AA0EE8"/>
    <w:rsid w:val="00AA48A2"/>
    <w:rsid w:val="00AB3641"/>
    <w:rsid w:val="00AC0B26"/>
    <w:rsid w:val="00AC0DCF"/>
    <w:rsid w:val="00AC515F"/>
    <w:rsid w:val="00AC7E89"/>
    <w:rsid w:val="00AD305A"/>
    <w:rsid w:val="00AD3E25"/>
    <w:rsid w:val="00AD599F"/>
    <w:rsid w:val="00AE0290"/>
    <w:rsid w:val="00AE1720"/>
    <w:rsid w:val="00AE4C0E"/>
    <w:rsid w:val="00AE6B59"/>
    <w:rsid w:val="00AF10C4"/>
    <w:rsid w:val="00B0028C"/>
    <w:rsid w:val="00B1505B"/>
    <w:rsid w:val="00B17AA8"/>
    <w:rsid w:val="00B23F64"/>
    <w:rsid w:val="00B270B5"/>
    <w:rsid w:val="00B3005F"/>
    <w:rsid w:val="00B31BEF"/>
    <w:rsid w:val="00B35222"/>
    <w:rsid w:val="00B36606"/>
    <w:rsid w:val="00B55803"/>
    <w:rsid w:val="00B55B95"/>
    <w:rsid w:val="00B60EC9"/>
    <w:rsid w:val="00B61745"/>
    <w:rsid w:val="00B6513A"/>
    <w:rsid w:val="00B73416"/>
    <w:rsid w:val="00B74106"/>
    <w:rsid w:val="00B81308"/>
    <w:rsid w:val="00B90DBA"/>
    <w:rsid w:val="00B94AC7"/>
    <w:rsid w:val="00B97D0E"/>
    <w:rsid w:val="00BA381B"/>
    <w:rsid w:val="00BA401C"/>
    <w:rsid w:val="00BA55A9"/>
    <w:rsid w:val="00BB0926"/>
    <w:rsid w:val="00BC1301"/>
    <w:rsid w:val="00BC5543"/>
    <w:rsid w:val="00BD3C48"/>
    <w:rsid w:val="00BD50BE"/>
    <w:rsid w:val="00BD638D"/>
    <w:rsid w:val="00BD7DCF"/>
    <w:rsid w:val="00BE0634"/>
    <w:rsid w:val="00BE47BF"/>
    <w:rsid w:val="00BE5EE6"/>
    <w:rsid w:val="00BF6B1F"/>
    <w:rsid w:val="00C00025"/>
    <w:rsid w:val="00C03ED1"/>
    <w:rsid w:val="00C0412C"/>
    <w:rsid w:val="00C04E8C"/>
    <w:rsid w:val="00C072D9"/>
    <w:rsid w:val="00C1125A"/>
    <w:rsid w:val="00C15EF9"/>
    <w:rsid w:val="00C205AC"/>
    <w:rsid w:val="00C2113F"/>
    <w:rsid w:val="00C27F10"/>
    <w:rsid w:val="00C3247E"/>
    <w:rsid w:val="00C36850"/>
    <w:rsid w:val="00C37ADA"/>
    <w:rsid w:val="00C400C7"/>
    <w:rsid w:val="00C40A5C"/>
    <w:rsid w:val="00C42250"/>
    <w:rsid w:val="00C43E32"/>
    <w:rsid w:val="00C5217C"/>
    <w:rsid w:val="00C57746"/>
    <w:rsid w:val="00C6699B"/>
    <w:rsid w:val="00C71451"/>
    <w:rsid w:val="00C74374"/>
    <w:rsid w:val="00C77EF2"/>
    <w:rsid w:val="00C77F22"/>
    <w:rsid w:val="00C94B6C"/>
    <w:rsid w:val="00CA147E"/>
    <w:rsid w:val="00CA44CB"/>
    <w:rsid w:val="00CC14E3"/>
    <w:rsid w:val="00CC23A2"/>
    <w:rsid w:val="00CC589E"/>
    <w:rsid w:val="00CC6ACD"/>
    <w:rsid w:val="00CC73BA"/>
    <w:rsid w:val="00CD1141"/>
    <w:rsid w:val="00CE1678"/>
    <w:rsid w:val="00CE3AED"/>
    <w:rsid w:val="00D001B3"/>
    <w:rsid w:val="00D04583"/>
    <w:rsid w:val="00D10152"/>
    <w:rsid w:val="00D14BA5"/>
    <w:rsid w:val="00D25F98"/>
    <w:rsid w:val="00D2685D"/>
    <w:rsid w:val="00D31304"/>
    <w:rsid w:val="00D31428"/>
    <w:rsid w:val="00D34F40"/>
    <w:rsid w:val="00D4337B"/>
    <w:rsid w:val="00D4554C"/>
    <w:rsid w:val="00D478C5"/>
    <w:rsid w:val="00D50050"/>
    <w:rsid w:val="00D53636"/>
    <w:rsid w:val="00D6277B"/>
    <w:rsid w:val="00D6438D"/>
    <w:rsid w:val="00D64F7F"/>
    <w:rsid w:val="00D7129B"/>
    <w:rsid w:val="00D715B1"/>
    <w:rsid w:val="00D71AD0"/>
    <w:rsid w:val="00D73463"/>
    <w:rsid w:val="00D73F6E"/>
    <w:rsid w:val="00D85A22"/>
    <w:rsid w:val="00D874D9"/>
    <w:rsid w:val="00DA2A0A"/>
    <w:rsid w:val="00DA45AB"/>
    <w:rsid w:val="00DA6749"/>
    <w:rsid w:val="00DB43E3"/>
    <w:rsid w:val="00DB7139"/>
    <w:rsid w:val="00DC3CD6"/>
    <w:rsid w:val="00DC5B6C"/>
    <w:rsid w:val="00DC5E03"/>
    <w:rsid w:val="00DC7DF3"/>
    <w:rsid w:val="00DC7FA6"/>
    <w:rsid w:val="00DD6373"/>
    <w:rsid w:val="00DE10C9"/>
    <w:rsid w:val="00DE4F9D"/>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419A2"/>
    <w:rsid w:val="00E42AC4"/>
    <w:rsid w:val="00E42BF8"/>
    <w:rsid w:val="00E43B86"/>
    <w:rsid w:val="00E44460"/>
    <w:rsid w:val="00E51BB9"/>
    <w:rsid w:val="00E53079"/>
    <w:rsid w:val="00E67794"/>
    <w:rsid w:val="00E74518"/>
    <w:rsid w:val="00E74CF3"/>
    <w:rsid w:val="00E80746"/>
    <w:rsid w:val="00E82EDC"/>
    <w:rsid w:val="00E900ED"/>
    <w:rsid w:val="00E91F3C"/>
    <w:rsid w:val="00E95F80"/>
    <w:rsid w:val="00EA7FA6"/>
    <w:rsid w:val="00EB0239"/>
    <w:rsid w:val="00EB5222"/>
    <w:rsid w:val="00EC1666"/>
    <w:rsid w:val="00ED02BC"/>
    <w:rsid w:val="00ED29D1"/>
    <w:rsid w:val="00ED38EC"/>
    <w:rsid w:val="00EE1A7D"/>
    <w:rsid w:val="00EF08C0"/>
    <w:rsid w:val="00EF5462"/>
    <w:rsid w:val="00F02288"/>
    <w:rsid w:val="00F076FB"/>
    <w:rsid w:val="00F16CAD"/>
    <w:rsid w:val="00F201B8"/>
    <w:rsid w:val="00F232B7"/>
    <w:rsid w:val="00F26B74"/>
    <w:rsid w:val="00F3399A"/>
    <w:rsid w:val="00F37093"/>
    <w:rsid w:val="00F44FF9"/>
    <w:rsid w:val="00F46CCC"/>
    <w:rsid w:val="00F55C18"/>
    <w:rsid w:val="00F577E6"/>
    <w:rsid w:val="00F73C41"/>
    <w:rsid w:val="00F74F32"/>
    <w:rsid w:val="00F813B3"/>
    <w:rsid w:val="00F8385F"/>
    <w:rsid w:val="00F84E6D"/>
    <w:rsid w:val="00F91C7B"/>
    <w:rsid w:val="00FA4815"/>
    <w:rsid w:val="00FA63B3"/>
    <w:rsid w:val="00FA6623"/>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E7DF8"/>
    <w:pPr>
      <w:spacing w:after="100"/>
    </w:pPr>
  </w:style>
  <w:style w:type="paragraph" w:styleId="TOC2">
    <w:name w:val="toc 2"/>
    <w:basedOn w:val="Normal"/>
    <w:next w:val="Normal"/>
    <w:autoRedefine/>
    <w:uiPriority w:val="39"/>
    <w:unhideWhenUsed/>
    <w:rsid w:val="002B2CC0"/>
    <w:pPr>
      <w:tabs>
        <w:tab w:val="right" w:leader="dot" w:pos="7930"/>
      </w:tabs>
      <w:spacing w:line="240" w:lineRule="auto"/>
      <w:ind w:left="709"/>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E240D-F6E7-43AD-A31C-7DDE0311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4475</TotalTime>
  <Pages>22</Pages>
  <Words>9788</Words>
  <Characters>55792</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39</cp:revision>
  <dcterms:created xsi:type="dcterms:W3CDTF">2023-05-22T10:08:00Z</dcterms:created>
  <dcterms:modified xsi:type="dcterms:W3CDTF">2023-06-06T07:48:00Z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id="Wl9IRxRn"/&gt;&lt;style id="http://www.zotero.org/styles/apa" locale="en-US" hasBibliography="1" bibliographyStyleHasBeenSet="1"/&gt;&lt;prefs&gt;&lt;pref name="fieldType" value="Field"/&gt;&lt;/prefs&gt;&lt;/data&gt;</vt:lpwstr>
  </property>
</Properties>
</file>